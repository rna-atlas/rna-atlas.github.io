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21EA" w14:textId="31DBFA49" w:rsidR="2AD86EBE" w:rsidRDefault="34476C4C" w:rsidP="34476C4C">
      <w:pPr>
        <w:spacing w:beforeAutospacing="1" w:afterAutospacing="1" w:line="240" w:lineRule="auto"/>
        <w:ind w:firstLine="0"/>
        <w:rPr>
          <w:color w:val="000000" w:themeColor="text1"/>
          <w:szCs w:val="20"/>
          <w:lang w:val="en-US"/>
        </w:rPr>
      </w:pPr>
      <w:r w:rsidRPr="34476C4C">
        <w:rPr>
          <w:b/>
          <w:bCs/>
          <w:color w:val="000000" w:themeColor="text1"/>
          <w:szCs w:val="20"/>
        </w:rPr>
        <w:t xml:space="preserve">IMPORTANT NOTE: </w:t>
      </w:r>
      <w:r w:rsidRPr="34476C4C">
        <w:rPr>
          <w:color w:val="000000" w:themeColor="text1"/>
          <w:szCs w:val="20"/>
        </w:rPr>
        <w:t xml:space="preserve">The following is a thorough annotation of a subset of clusters we identified within our transcriptional heterogeneity analysis project. Currently we are considering publishing this series of documents independently of the main paper, as an online resource for users to reference when diving into our pan-cancer atlas. These will be then updated with time as new and better information emerges. Alternatively, a stripped-down version could be published as supplemental information.                  </w:t>
      </w:r>
    </w:p>
    <w:p w14:paraId="4B4E608E" w14:textId="1B6D9757" w:rsidR="2AD86EBE" w:rsidRDefault="2AD86EBE" w:rsidP="2AD86EBE">
      <w:pPr>
        <w:widowControl w:val="0"/>
        <w:spacing w:line="240" w:lineRule="auto"/>
        <w:ind w:right="0" w:firstLine="0"/>
        <w:rPr>
          <w:b/>
          <w:bCs/>
          <w:color w:val="000000" w:themeColor="text1"/>
          <w:szCs w:val="20"/>
        </w:rPr>
      </w:pPr>
    </w:p>
    <w:p w14:paraId="0734DB6C" w14:textId="59C0C0CD" w:rsidR="2AD86EBE" w:rsidRDefault="2AD86EBE" w:rsidP="2AD86EBE">
      <w:pPr>
        <w:widowControl w:val="0"/>
        <w:spacing w:line="240" w:lineRule="auto"/>
        <w:ind w:right="0" w:firstLine="0"/>
        <w:rPr>
          <w:b/>
          <w:bCs/>
          <w:color w:val="auto"/>
        </w:rPr>
      </w:pPr>
    </w:p>
    <w:p w14:paraId="102C86FC" w14:textId="4057A991" w:rsidR="00C15BFF" w:rsidRPr="00B53A06" w:rsidRDefault="2AD86EBE" w:rsidP="2AD86EBE">
      <w:pPr>
        <w:widowControl w:val="0"/>
        <w:spacing w:line="240" w:lineRule="auto"/>
        <w:ind w:right="0" w:firstLine="0"/>
        <w:rPr>
          <w:b/>
          <w:bCs/>
          <w:color w:val="000000" w:themeColor="text1"/>
          <w:szCs w:val="20"/>
        </w:rPr>
      </w:pPr>
      <w:r w:rsidRPr="2AD86EBE">
        <w:rPr>
          <w:b/>
          <w:bCs/>
          <w:color w:val="auto"/>
        </w:rPr>
        <w:t>T00</w:t>
      </w:r>
      <w:r w:rsidR="00E34353">
        <w:rPr>
          <w:b/>
          <w:bCs/>
          <w:color w:val="auto"/>
        </w:rPr>
        <w:t>2</w:t>
      </w:r>
      <w:r w:rsidRPr="2AD86EBE">
        <w:rPr>
          <w:b/>
          <w:bCs/>
          <w:color w:val="auto"/>
        </w:rPr>
        <w:t xml:space="preserve"> Mesodermal tumours with high immune infiltration and T003 Mesodermal tumours with high stemness</w:t>
      </w:r>
    </w:p>
    <w:p w14:paraId="2F486B42" w14:textId="0D1287E3" w:rsidR="2AD86EBE" w:rsidRDefault="2AD86EBE" w:rsidP="2AD86EBE">
      <w:pPr>
        <w:widowControl w:val="0"/>
        <w:spacing w:line="240" w:lineRule="auto"/>
        <w:ind w:right="0" w:firstLine="0"/>
        <w:rPr>
          <w:b/>
          <w:bCs/>
          <w:color w:val="000000" w:themeColor="text1"/>
          <w:szCs w:val="20"/>
        </w:rPr>
      </w:pPr>
    </w:p>
    <w:p w14:paraId="3ABC9192" w14:textId="5681F09B" w:rsidR="2AD86EBE" w:rsidRDefault="2AD86EBE" w:rsidP="2AD86EBE">
      <w:pPr>
        <w:widowControl w:val="0"/>
        <w:spacing w:line="240" w:lineRule="auto"/>
        <w:ind w:right="0" w:firstLine="0"/>
        <w:rPr>
          <w:b/>
          <w:bCs/>
          <w:color w:val="auto"/>
          <w:szCs w:val="20"/>
        </w:rPr>
      </w:pPr>
      <w:r w:rsidRPr="2AD86EBE">
        <w:rPr>
          <w:b/>
          <w:bCs/>
          <w:color w:val="auto"/>
          <w:szCs w:val="20"/>
        </w:rPr>
        <w:t>T00</w:t>
      </w:r>
      <w:r w:rsidR="00E34353">
        <w:rPr>
          <w:b/>
          <w:bCs/>
          <w:color w:val="auto"/>
          <w:szCs w:val="20"/>
        </w:rPr>
        <w:t>2</w:t>
      </w:r>
      <w:r w:rsidRPr="2AD86EBE">
        <w:rPr>
          <w:b/>
          <w:bCs/>
          <w:color w:val="auto"/>
          <w:szCs w:val="20"/>
        </w:rPr>
        <w:t xml:space="preserve"> MESODERM IMM high</w:t>
      </w:r>
    </w:p>
    <w:p w14:paraId="17432E17" w14:textId="131644B1" w:rsidR="00C15BFF" w:rsidRPr="00B53A06" w:rsidRDefault="477E33CD" w:rsidP="477E33CD">
      <w:pPr>
        <w:widowControl w:val="0"/>
        <w:autoSpaceDE w:val="0"/>
        <w:autoSpaceDN w:val="0"/>
        <w:adjustRightInd w:val="0"/>
        <w:spacing w:line="240" w:lineRule="auto"/>
        <w:ind w:right="0" w:firstLine="0"/>
        <w:rPr>
          <w:color w:val="auto"/>
        </w:rPr>
      </w:pPr>
      <w:r w:rsidRPr="00B53A06">
        <w:rPr>
          <w:color w:val="auto"/>
        </w:rPr>
        <w:t xml:space="preserve">We find that most sarcomas and other mesenchymal cancers, together with a few other sarcomatous and non-sarcomatous solid tumours, are divided into two major families. Samples in </w:t>
      </w:r>
      <w:r w:rsidRPr="00B53A06">
        <w:rPr>
          <w:b/>
          <w:bCs/>
          <w:color w:val="auto"/>
        </w:rPr>
        <w:t>T002 MESODM IMMhigh</w:t>
      </w:r>
      <w:r w:rsidRPr="00B53A06">
        <w:rPr>
          <w:color w:val="auto"/>
        </w:rPr>
        <w:t xml:space="preserve"> (n = 565) have a higher immune infiltration, while </w:t>
      </w:r>
      <w:r w:rsidRPr="00B53A06">
        <w:rPr>
          <w:b/>
          <w:bCs/>
          <w:color w:val="auto"/>
        </w:rPr>
        <w:t>T003 MESODM STEMhigh</w:t>
      </w:r>
      <w:r w:rsidRPr="00B53A06">
        <w:rPr>
          <w:color w:val="auto"/>
        </w:rPr>
        <w:t xml:space="preserve"> (n = 483) have higher stemness (</w:t>
      </w:r>
      <w:r w:rsidR="00391A8C" w:rsidRPr="00B53A06">
        <w:rPr>
          <w:color w:val="auto"/>
        </w:rPr>
        <w:t>Fig.</w:t>
      </w:r>
      <w:r w:rsidRPr="00B53A06">
        <w:rPr>
          <w:color w:val="auto"/>
        </w:rPr>
        <w:t xml:space="preserve"> 4b</w:t>
      </w:r>
      <w:proofErr w:type="gramStart"/>
      <w:r w:rsidRPr="00B53A06">
        <w:rPr>
          <w:color w:val="auto"/>
        </w:rPr>
        <w:t>) .</w:t>
      </w:r>
      <w:proofErr w:type="gramEnd"/>
    </w:p>
    <w:p w14:paraId="074BF935" w14:textId="77777777" w:rsidR="00C15BFF" w:rsidRPr="00B53A06" w:rsidRDefault="00C15BFF" w:rsidP="00C15BFF">
      <w:pPr>
        <w:widowControl w:val="0"/>
        <w:autoSpaceDE w:val="0"/>
        <w:autoSpaceDN w:val="0"/>
        <w:adjustRightInd w:val="0"/>
        <w:spacing w:line="240" w:lineRule="auto"/>
        <w:ind w:right="0" w:firstLine="0"/>
        <w:rPr>
          <w:b/>
          <w:bCs/>
          <w:color w:val="auto"/>
          <w:szCs w:val="20"/>
        </w:rPr>
      </w:pPr>
    </w:p>
    <w:p w14:paraId="08A4195C" w14:textId="77777777" w:rsidR="00C15BFF" w:rsidRPr="00B53A06" w:rsidRDefault="00C15BFF" w:rsidP="00C15BFF">
      <w:pPr>
        <w:widowControl w:val="0"/>
        <w:autoSpaceDE w:val="0"/>
        <w:autoSpaceDN w:val="0"/>
        <w:adjustRightInd w:val="0"/>
        <w:spacing w:line="240" w:lineRule="auto"/>
        <w:ind w:right="0" w:firstLine="0"/>
        <w:rPr>
          <w:b/>
          <w:bCs/>
          <w:color w:val="auto"/>
          <w:szCs w:val="20"/>
        </w:rPr>
      </w:pPr>
      <w:r w:rsidRPr="00B53A06">
        <w:rPr>
          <w:b/>
          <w:bCs/>
          <w:color w:val="auto"/>
          <w:szCs w:val="20"/>
        </w:rPr>
        <w:t>Leiomyosarcoma</w:t>
      </w:r>
    </w:p>
    <w:p w14:paraId="1A6D8D41" w14:textId="77777777" w:rsidR="00C15BFF" w:rsidRPr="00B53A06" w:rsidRDefault="00C15BFF" w:rsidP="00C15BFF">
      <w:pPr>
        <w:widowControl w:val="0"/>
        <w:autoSpaceDE w:val="0"/>
        <w:autoSpaceDN w:val="0"/>
        <w:adjustRightInd w:val="0"/>
        <w:spacing w:line="240" w:lineRule="auto"/>
        <w:ind w:right="0" w:firstLine="0"/>
        <w:rPr>
          <w:color w:val="auto"/>
          <w:szCs w:val="20"/>
        </w:rPr>
      </w:pPr>
    </w:p>
    <w:p w14:paraId="77D0BE3E" w14:textId="58327087" w:rsidR="00C15BFF" w:rsidRPr="00B53A06" w:rsidRDefault="477E33CD" w:rsidP="00C15BFF">
      <w:pPr>
        <w:widowControl w:val="0"/>
        <w:autoSpaceDE w:val="0"/>
        <w:autoSpaceDN w:val="0"/>
        <w:adjustRightInd w:val="0"/>
        <w:spacing w:line="240" w:lineRule="auto"/>
        <w:ind w:right="0" w:firstLine="0"/>
        <w:rPr>
          <w:color w:val="auto"/>
        </w:rPr>
      </w:pPr>
      <w:r w:rsidRPr="00B53A06">
        <w:rPr>
          <w:b/>
          <w:bCs/>
          <w:color w:val="auto"/>
        </w:rPr>
        <w:t xml:space="preserve">T002 </w:t>
      </w:r>
      <w:r w:rsidRPr="00B53A06">
        <w:rPr>
          <w:color w:val="auto"/>
        </w:rPr>
        <w:t xml:space="preserve">splits into two clusters at the first level: </w:t>
      </w:r>
      <w:r w:rsidRPr="00B53A06">
        <w:rPr>
          <w:b/>
          <w:bCs/>
          <w:color w:val="auto"/>
        </w:rPr>
        <w:t>T067 LMS</w:t>
      </w:r>
      <w:r w:rsidRPr="00B53A06">
        <w:rPr>
          <w:color w:val="auto"/>
        </w:rPr>
        <w:t xml:space="preserve"> (n = 78), which contains most leiomyosarcomas and </w:t>
      </w:r>
      <w:r w:rsidRPr="00B53A06">
        <w:rPr>
          <w:b/>
          <w:bCs/>
          <w:color w:val="auto"/>
        </w:rPr>
        <w:t>T066 MESODM IMMhigh A</w:t>
      </w:r>
      <w:r w:rsidRPr="00B53A06">
        <w:rPr>
          <w:color w:val="auto"/>
        </w:rPr>
        <w:t xml:space="preserve"> (n = 487), carrying the remaining malignancies (</w:t>
      </w:r>
      <w:r w:rsidR="00391A8C" w:rsidRPr="00B53A06">
        <w:rPr>
          <w:color w:val="auto"/>
        </w:rPr>
        <w:t>Fig. S</w:t>
      </w:r>
      <w:r w:rsidRPr="00B53A06">
        <w:rPr>
          <w:color w:val="auto"/>
        </w:rPr>
        <w:t>23a</w:t>
      </w:r>
      <w:r w:rsidR="00391A8C" w:rsidRPr="00B53A06">
        <w:rPr>
          <w:color w:val="auto"/>
        </w:rPr>
        <w:t>,</w:t>
      </w:r>
      <w:r w:rsidRPr="00B53A06">
        <w:rPr>
          <w:color w:val="auto"/>
        </w:rPr>
        <w:t xml:space="preserve"> b). </w:t>
      </w:r>
      <w:r w:rsidRPr="00B53A06">
        <w:rPr>
          <w:b/>
          <w:bCs/>
          <w:color w:val="auto"/>
        </w:rPr>
        <w:t xml:space="preserve">T067 </w:t>
      </w:r>
      <w:r w:rsidRPr="00B53A06">
        <w:rPr>
          <w:color w:val="auto"/>
        </w:rPr>
        <w:t xml:space="preserve">shows, as expected, overexpression of genes relating to smooth muscle development, including </w:t>
      </w:r>
      <w:r w:rsidRPr="00B53A06">
        <w:rPr>
          <w:i/>
          <w:iCs/>
          <w:color w:val="auto"/>
        </w:rPr>
        <w:t xml:space="preserve">ACTA2 </w:t>
      </w:r>
      <w:r w:rsidRPr="00B53A06">
        <w:rPr>
          <w:color w:val="auto"/>
        </w:rPr>
        <w:t>(logFC = -4.29, FDR = 6.853e-133)</w:t>
      </w:r>
      <w:r w:rsidRPr="00B53A06">
        <w:rPr>
          <w:i/>
          <w:iCs/>
          <w:color w:val="auto"/>
        </w:rPr>
        <w:t>,</w:t>
      </w:r>
      <w:r w:rsidRPr="00B53A06">
        <w:rPr>
          <w:color w:val="auto"/>
        </w:rPr>
        <w:t xml:space="preserve"> </w:t>
      </w:r>
      <w:r w:rsidRPr="00B53A06">
        <w:rPr>
          <w:i/>
          <w:iCs/>
          <w:color w:val="auto"/>
        </w:rPr>
        <w:t xml:space="preserve">ACTG2 </w:t>
      </w:r>
      <w:r w:rsidRPr="00B53A06">
        <w:rPr>
          <w:color w:val="auto"/>
        </w:rPr>
        <w:t xml:space="preserve">(logFC = -7.92, FDR = 2.126e-168), </w:t>
      </w:r>
      <w:r w:rsidRPr="00B53A06">
        <w:rPr>
          <w:i/>
          <w:iCs/>
          <w:color w:val="auto"/>
        </w:rPr>
        <w:t xml:space="preserve">DES </w:t>
      </w:r>
      <w:r w:rsidRPr="00B53A06">
        <w:rPr>
          <w:color w:val="auto"/>
        </w:rPr>
        <w:t xml:space="preserve">(logFC = -7.62, FDR = 4.876e-121), and </w:t>
      </w:r>
      <w:r w:rsidRPr="00B53A06">
        <w:rPr>
          <w:i/>
          <w:iCs/>
          <w:color w:val="auto"/>
        </w:rPr>
        <w:t xml:space="preserve">MYOC </w:t>
      </w:r>
      <w:r w:rsidRPr="00B53A06">
        <w:rPr>
          <w:color w:val="auto"/>
        </w:rPr>
        <w:t xml:space="preserve">(logFC = -8.66, FDR = 5.518e-154), and has significantly better survival than samples in </w:t>
      </w:r>
      <w:r w:rsidRPr="00B53A06">
        <w:rPr>
          <w:b/>
          <w:bCs/>
          <w:color w:val="auto"/>
        </w:rPr>
        <w:t xml:space="preserve">T066 </w:t>
      </w:r>
      <w:r w:rsidRPr="00B53A06">
        <w:rPr>
          <w:color w:val="auto"/>
        </w:rPr>
        <w:t xml:space="preserve">(lrt p-val = 2.92e-03 at 5840 days). </w:t>
      </w:r>
    </w:p>
    <w:p w14:paraId="1E1F433E" w14:textId="1A0F837A" w:rsidR="00C15BFF" w:rsidRPr="00B53A06" w:rsidRDefault="00C15BFF" w:rsidP="00C15BFF">
      <w:pPr>
        <w:spacing w:line="240" w:lineRule="auto"/>
        <w:ind w:right="0" w:firstLine="0"/>
        <w:rPr>
          <w:color w:val="auto"/>
        </w:rPr>
      </w:pPr>
      <w:r w:rsidRPr="00B53A06">
        <w:rPr>
          <w:color w:val="auto"/>
        </w:rPr>
        <w:t>It is then divided in three subclasses, roughly defined by the tumour location.</w:t>
      </w:r>
      <w:r w:rsidRPr="00B53A06">
        <w:rPr>
          <w:b/>
          <w:bCs/>
          <w:color w:val="auto"/>
        </w:rPr>
        <w:t xml:space="preserve"> </w:t>
      </w:r>
      <w:r w:rsidRPr="00B53A06">
        <w:rPr>
          <w:b/>
          <w:color w:val="auto"/>
        </w:rPr>
        <w:t xml:space="preserve">T087 </w:t>
      </w:r>
      <w:r w:rsidRPr="00B53A06">
        <w:rPr>
          <w:b/>
          <w:bCs/>
          <w:color w:val="auto"/>
        </w:rPr>
        <w:t>ULMS</w:t>
      </w:r>
      <w:r w:rsidRPr="00B53A06">
        <w:rPr>
          <w:color w:val="auto"/>
        </w:rPr>
        <w:t xml:space="preserve"> (n = 18) is composed </w:t>
      </w:r>
      <w:r w:rsidR="008E70E5" w:rsidRPr="00B53A06">
        <w:rPr>
          <w:color w:val="auto"/>
        </w:rPr>
        <w:t>of</w:t>
      </w:r>
      <w:r w:rsidRPr="00B53A06">
        <w:rPr>
          <w:color w:val="auto"/>
        </w:rPr>
        <w:t xml:space="preserve"> uterine LMS (n = 14, </w:t>
      </w:r>
      <w:r w:rsidRPr="00B53A06">
        <w:rPr>
          <w:color w:val="auto"/>
          <w:lang w:val="el-GR"/>
        </w:rPr>
        <w:t>χ</w:t>
      </w:r>
      <w:r w:rsidRPr="00B53A06">
        <w:rPr>
          <w:color w:val="auto"/>
          <w:vertAlign w:val="superscript"/>
        </w:rPr>
        <w:t>2</w:t>
      </w:r>
      <w:r w:rsidRPr="00B53A06">
        <w:rPr>
          <w:color w:val="auto"/>
        </w:rPr>
        <w:t xml:space="preserve"> p-val = 8.96e-11), </w:t>
      </w:r>
      <w:r w:rsidRPr="00B53A06">
        <w:rPr>
          <w:b/>
          <w:color w:val="auto"/>
        </w:rPr>
        <w:t xml:space="preserve">T088 </w:t>
      </w:r>
      <w:r w:rsidRPr="00B53A06">
        <w:rPr>
          <w:b/>
          <w:bCs/>
          <w:color w:val="auto"/>
        </w:rPr>
        <w:t>STLMS ABD</w:t>
      </w:r>
      <w:r w:rsidRPr="00B53A06">
        <w:rPr>
          <w:color w:val="auto"/>
        </w:rPr>
        <w:t xml:space="preserve"> (n = 23) is</w:t>
      </w:r>
      <w:r w:rsidR="00263D8C" w:rsidRPr="00B53A06">
        <w:rPr>
          <w:color w:val="auto"/>
        </w:rPr>
        <w:t xml:space="preserve"> largely</w:t>
      </w:r>
      <w:r w:rsidRPr="00B53A06">
        <w:rPr>
          <w:color w:val="auto"/>
        </w:rPr>
        <w:t xml:space="preserve"> composed of abdominal and retroperitoneal soft tissue </w:t>
      </w:r>
      <w:r w:rsidR="004566BD" w:rsidRPr="00B53A06">
        <w:rPr>
          <w:color w:val="auto"/>
        </w:rPr>
        <w:t>LMS</w:t>
      </w:r>
      <w:r w:rsidRPr="00B53A06">
        <w:rPr>
          <w:color w:val="auto"/>
        </w:rPr>
        <w:t xml:space="preserve"> (n= 16, </w:t>
      </w:r>
      <w:r w:rsidRPr="00B53A06">
        <w:rPr>
          <w:color w:val="auto"/>
          <w:lang w:val="el-GR"/>
        </w:rPr>
        <w:t>χ</w:t>
      </w:r>
      <w:r w:rsidRPr="00B53A06">
        <w:rPr>
          <w:color w:val="auto"/>
          <w:vertAlign w:val="superscript"/>
        </w:rPr>
        <w:t>2</w:t>
      </w:r>
      <w:r w:rsidRPr="00B53A06">
        <w:rPr>
          <w:color w:val="auto"/>
        </w:rPr>
        <w:t xml:space="preserve"> p-val = 7.85e-05), while </w:t>
      </w:r>
      <w:r w:rsidRPr="00B53A06">
        <w:rPr>
          <w:b/>
          <w:color w:val="auto"/>
        </w:rPr>
        <w:t xml:space="preserve">T089 </w:t>
      </w:r>
      <w:r w:rsidRPr="00B53A06">
        <w:rPr>
          <w:b/>
          <w:bCs/>
          <w:color w:val="auto"/>
        </w:rPr>
        <w:t>STLMS EXT</w:t>
      </w:r>
      <w:r w:rsidRPr="00B53A06">
        <w:rPr>
          <w:color w:val="auto"/>
        </w:rPr>
        <w:t xml:space="preserve"> (n = 29) contains </w:t>
      </w:r>
      <w:r w:rsidR="006E13CA" w:rsidRPr="00B53A06">
        <w:rPr>
          <w:color w:val="auto"/>
        </w:rPr>
        <w:t xml:space="preserve">a significant </w:t>
      </w:r>
      <w:r w:rsidR="00284F8F" w:rsidRPr="00B53A06">
        <w:rPr>
          <w:color w:val="auto"/>
        </w:rPr>
        <w:t>portion</w:t>
      </w:r>
      <w:r w:rsidR="006E13CA" w:rsidRPr="00B53A06">
        <w:rPr>
          <w:color w:val="auto"/>
        </w:rPr>
        <w:t xml:space="preserve"> </w:t>
      </w:r>
      <w:r w:rsidR="00284F8F" w:rsidRPr="00B53A06">
        <w:rPr>
          <w:color w:val="auto"/>
        </w:rPr>
        <w:t>of</w:t>
      </w:r>
      <w:r w:rsidR="006E13CA" w:rsidRPr="00B53A06">
        <w:rPr>
          <w:color w:val="auto"/>
        </w:rPr>
        <w:t xml:space="preserve"> LMS of</w:t>
      </w:r>
      <w:r w:rsidRPr="00B53A06">
        <w:rPr>
          <w:color w:val="auto"/>
        </w:rPr>
        <w:t xml:space="preserve"> the extremities (n = 9, </w:t>
      </w:r>
      <w:r w:rsidRPr="00B53A06">
        <w:rPr>
          <w:color w:val="auto"/>
          <w:lang w:val="el-GR"/>
        </w:rPr>
        <w:t>χ</w:t>
      </w:r>
      <w:r w:rsidRPr="00B53A06">
        <w:rPr>
          <w:color w:val="auto"/>
          <w:vertAlign w:val="superscript"/>
        </w:rPr>
        <w:t>2</w:t>
      </w:r>
      <w:r w:rsidRPr="00B53A06">
        <w:rPr>
          <w:color w:val="auto"/>
        </w:rPr>
        <w:t xml:space="preserve"> </w:t>
      </w:r>
      <w:r w:rsidR="003426DC" w:rsidRPr="00B53A06">
        <w:rPr>
          <w:color w:val="auto"/>
        </w:rPr>
        <w:t>p-val =</w:t>
      </w:r>
      <w:r w:rsidRPr="00B53A06">
        <w:rPr>
          <w:color w:val="auto"/>
        </w:rPr>
        <w:t xml:space="preserve">3.56e-04). Though there is no significant </w:t>
      </w:r>
      <w:r w:rsidR="006A60C4" w:rsidRPr="00B53A06">
        <w:rPr>
          <w:color w:val="auto"/>
        </w:rPr>
        <w:t xml:space="preserve">difference in overall survival </w:t>
      </w:r>
      <w:r w:rsidRPr="00B53A06">
        <w:rPr>
          <w:color w:val="auto"/>
        </w:rPr>
        <w:t>between the groups</w:t>
      </w:r>
      <w:r w:rsidR="006A60C4" w:rsidRPr="00B53A06">
        <w:rPr>
          <w:color w:val="auto"/>
        </w:rPr>
        <w:t xml:space="preserve"> (lrt p-val = 1.32e-01 at 3765 days)</w:t>
      </w:r>
      <w:r w:rsidRPr="00B53A06">
        <w:rPr>
          <w:color w:val="auto"/>
        </w:rPr>
        <w:t xml:space="preserve">, </w:t>
      </w:r>
      <w:r w:rsidRPr="00B53A06">
        <w:rPr>
          <w:b/>
          <w:color w:val="auto"/>
        </w:rPr>
        <w:t xml:space="preserve">T089 </w:t>
      </w:r>
      <w:r w:rsidRPr="00B53A06">
        <w:rPr>
          <w:color w:val="auto"/>
        </w:rPr>
        <w:t>has a higher incidence of relapsed tumours (</w:t>
      </w:r>
      <w:r w:rsidRPr="00B53A06">
        <w:rPr>
          <w:color w:val="auto"/>
          <w:lang w:val="el-GR"/>
        </w:rPr>
        <w:t>χ</w:t>
      </w:r>
      <w:r w:rsidRPr="00B53A06">
        <w:rPr>
          <w:color w:val="auto"/>
          <w:vertAlign w:val="superscript"/>
        </w:rPr>
        <w:t>2</w:t>
      </w:r>
      <w:r w:rsidRPr="00B53A06">
        <w:rPr>
          <w:color w:val="auto"/>
        </w:rPr>
        <w:t xml:space="preserve"> p-val = 2.93e-</w:t>
      </w:r>
      <w:commentRangeStart w:id="0"/>
      <w:r w:rsidRPr="00B53A06">
        <w:rPr>
          <w:color w:val="auto"/>
        </w:rPr>
        <w:t>02</w:t>
      </w:r>
      <w:commentRangeEnd w:id="0"/>
      <w:r w:rsidR="004667C6" w:rsidRPr="00B53A06">
        <w:rPr>
          <w:rStyle w:val="CommentReference"/>
          <w:color w:val="auto"/>
        </w:rPr>
        <w:commentReference w:id="0"/>
      </w:r>
      <w:r w:rsidRPr="00B53A06">
        <w:rPr>
          <w:color w:val="auto"/>
        </w:rPr>
        <w:t xml:space="preserve">). </w:t>
      </w:r>
    </w:p>
    <w:p w14:paraId="30635899" w14:textId="77777777" w:rsidR="00C15BFF" w:rsidRPr="00B53A06" w:rsidRDefault="00C15BFF" w:rsidP="00C15BFF">
      <w:pPr>
        <w:spacing w:line="240" w:lineRule="auto"/>
        <w:ind w:right="0" w:firstLine="0"/>
        <w:rPr>
          <w:b/>
          <w:bCs/>
          <w:color w:val="auto"/>
        </w:rPr>
      </w:pPr>
    </w:p>
    <w:p w14:paraId="6E4AAC76" w14:textId="77777777" w:rsidR="00C15BFF" w:rsidRPr="00B53A06" w:rsidRDefault="00C15BFF" w:rsidP="00C15BFF">
      <w:pPr>
        <w:spacing w:line="240" w:lineRule="auto"/>
        <w:ind w:right="0" w:firstLine="0"/>
        <w:rPr>
          <w:b/>
          <w:bCs/>
          <w:color w:val="auto"/>
        </w:rPr>
      </w:pPr>
      <w:r w:rsidRPr="00B53A06">
        <w:rPr>
          <w:b/>
          <w:bCs/>
          <w:color w:val="auto"/>
        </w:rPr>
        <w:t xml:space="preserve">Other Sarcomas </w:t>
      </w:r>
    </w:p>
    <w:p w14:paraId="41C724A0" w14:textId="77777777" w:rsidR="00C15BFF" w:rsidRPr="00B53A06" w:rsidRDefault="00C15BFF" w:rsidP="00C15BFF">
      <w:pPr>
        <w:spacing w:line="240" w:lineRule="auto"/>
        <w:ind w:right="0" w:firstLine="0"/>
        <w:rPr>
          <w:color w:val="auto"/>
        </w:rPr>
      </w:pPr>
    </w:p>
    <w:p w14:paraId="0FD4EE69" w14:textId="597045F7" w:rsidR="00C15BFF" w:rsidRPr="00B53A06" w:rsidRDefault="477E33CD" w:rsidP="00C15BFF">
      <w:pPr>
        <w:spacing w:line="240" w:lineRule="auto"/>
        <w:ind w:right="0" w:firstLine="0"/>
        <w:rPr>
          <w:color w:val="auto"/>
          <w:lang w:val="en-CA"/>
        </w:rPr>
      </w:pPr>
      <w:r w:rsidRPr="00B53A06">
        <w:rPr>
          <w:b/>
          <w:bCs/>
          <w:color w:val="auto"/>
        </w:rPr>
        <w:t xml:space="preserve">T066 </w:t>
      </w:r>
      <w:r w:rsidRPr="00B53A06">
        <w:rPr>
          <w:color w:val="auto"/>
        </w:rPr>
        <w:t xml:space="preserve">splits into osteosarcomas, </w:t>
      </w:r>
      <w:r w:rsidRPr="00B53A06">
        <w:rPr>
          <w:b/>
          <w:bCs/>
          <w:color w:val="auto"/>
        </w:rPr>
        <w:t>T068 OSARC</w:t>
      </w:r>
      <w:r w:rsidRPr="00B53A06">
        <w:rPr>
          <w:color w:val="auto"/>
        </w:rPr>
        <w:t xml:space="preserve"> (n = 131), a class of sarcomas with mixed diagnoses </w:t>
      </w:r>
      <w:r w:rsidRPr="00B53A06">
        <w:rPr>
          <w:b/>
          <w:bCs/>
          <w:color w:val="auto"/>
        </w:rPr>
        <w:t>T069 SARC IMMhigh</w:t>
      </w:r>
      <w:r w:rsidRPr="00B53A06">
        <w:rPr>
          <w:color w:val="auto"/>
        </w:rPr>
        <w:t xml:space="preserve"> (n = 275), and mesotheliomas </w:t>
      </w:r>
      <w:r w:rsidRPr="00B53A06">
        <w:rPr>
          <w:b/>
          <w:bCs/>
          <w:color w:val="auto"/>
        </w:rPr>
        <w:t>T070 MPM</w:t>
      </w:r>
      <w:r w:rsidRPr="00B53A06">
        <w:rPr>
          <w:color w:val="auto"/>
        </w:rPr>
        <w:t xml:space="preserve"> (n = 81) (</w:t>
      </w:r>
      <w:r w:rsidR="00391A8C" w:rsidRPr="00B53A06">
        <w:rPr>
          <w:color w:val="auto"/>
        </w:rPr>
        <w:t>Fig. S</w:t>
      </w:r>
      <w:r w:rsidRPr="00B53A06">
        <w:rPr>
          <w:color w:val="auto"/>
        </w:rPr>
        <w:t>23</w:t>
      </w:r>
      <w:proofErr w:type="gramStart"/>
      <w:r w:rsidRPr="00B53A06">
        <w:rPr>
          <w:color w:val="auto"/>
        </w:rPr>
        <w:t>a</w:t>
      </w:r>
      <w:r w:rsidR="00391A8C" w:rsidRPr="00B53A06">
        <w:rPr>
          <w:color w:val="auto"/>
        </w:rPr>
        <w:t xml:space="preserve">, </w:t>
      </w:r>
      <w:r w:rsidRPr="00B53A06">
        <w:rPr>
          <w:color w:val="auto"/>
        </w:rPr>
        <w:t xml:space="preserve"> b</w:t>
      </w:r>
      <w:proofErr w:type="gramEnd"/>
      <w:r w:rsidRPr="00B53A06">
        <w:rPr>
          <w:color w:val="auto"/>
        </w:rPr>
        <w:t>). These clusters differ significantly in age (KW adj. p-val = 1.67e-33) and in number of paediatric samples (</w:t>
      </w:r>
      <w:r w:rsidRPr="00B53A06">
        <w:rPr>
          <w:color w:val="auto"/>
          <w:lang w:val="el-GR"/>
        </w:rPr>
        <w:t>χ</w:t>
      </w:r>
      <w:r w:rsidRPr="00B53A06">
        <w:rPr>
          <w:color w:val="auto"/>
          <w:vertAlign w:val="superscript"/>
        </w:rPr>
        <w:t>2</w:t>
      </w:r>
      <w:r w:rsidRPr="00B53A06">
        <w:rPr>
          <w:color w:val="auto"/>
        </w:rPr>
        <w:t xml:space="preserve"> p-val ≤ 4.49e-56); </w:t>
      </w:r>
      <w:r w:rsidRPr="00B53A06">
        <w:rPr>
          <w:b/>
          <w:bCs/>
          <w:color w:val="auto"/>
        </w:rPr>
        <w:t xml:space="preserve">T068 </w:t>
      </w:r>
      <w:r w:rsidRPr="00B53A06">
        <w:rPr>
          <w:color w:val="auto"/>
        </w:rPr>
        <w:t xml:space="preserve">is the </w:t>
      </w:r>
      <w:r w:rsidRPr="00B53A06">
        <w:rPr>
          <w:color w:val="auto"/>
        </w:rPr>
        <w:t xml:space="preserve">cluster </w:t>
      </w:r>
      <w:r w:rsidR="00202F79">
        <w:rPr>
          <w:color w:val="auto"/>
        </w:rPr>
        <w:t>with the youngest patients (</w:t>
      </w:r>
      <w:r w:rsidRPr="00B53A06">
        <w:rPr>
          <w:color w:val="auto"/>
        </w:rPr>
        <w:t>median age of 15 y.o.</w:t>
      </w:r>
      <w:r w:rsidR="00202F79">
        <w:rPr>
          <w:color w:val="auto"/>
        </w:rPr>
        <w:t>)</w:t>
      </w:r>
      <w:r w:rsidRPr="00B53A06">
        <w:rPr>
          <w:color w:val="auto"/>
        </w:rPr>
        <w:t xml:space="preserve"> and is almost exclusively paediatric (96.18%). At variance, </w:t>
      </w:r>
      <w:r w:rsidR="00594352">
        <w:rPr>
          <w:color w:val="auto"/>
        </w:rPr>
        <w:t>m</w:t>
      </w:r>
      <w:r w:rsidRPr="00B53A06">
        <w:rPr>
          <w:color w:val="auto"/>
        </w:rPr>
        <w:t xml:space="preserve">esotheliomas in </w:t>
      </w:r>
      <w:r w:rsidRPr="00B53A06">
        <w:rPr>
          <w:b/>
          <w:bCs/>
          <w:color w:val="auto"/>
        </w:rPr>
        <w:t xml:space="preserve">T070 </w:t>
      </w:r>
      <w:r w:rsidRPr="00B53A06">
        <w:rPr>
          <w:color w:val="auto"/>
        </w:rPr>
        <w:t xml:space="preserve">are almost exclusively adult tumours, with a </w:t>
      </w:r>
      <w:r w:rsidR="009D7B56">
        <w:rPr>
          <w:color w:val="auto"/>
        </w:rPr>
        <w:t xml:space="preserve">patients’ </w:t>
      </w:r>
      <w:r w:rsidRPr="00B53A06">
        <w:rPr>
          <w:color w:val="auto"/>
        </w:rPr>
        <w:t xml:space="preserve">median age </w:t>
      </w:r>
      <w:r w:rsidR="00594352">
        <w:rPr>
          <w:color w:val="auto"/>
        </w:rPr>
        <w:t>of</w:t>
      </w:r>
      <w:r w:rsidRPr="00B53A06">
        <w:rPr>
          <w:color w:val="auto"/>
        </w:rPr>
        <w:t xml:space="preserve"> 63 y.o, and significantly worse overall survival than the other two classes (lrt p-val = 3.90e-11 at 5840 days). Finally, </w:t>
      </w:r>
      <w:r w:rsidRPr="00B53A06">
        <w:rPr>
          <w:b/>
          <w:bCs/>
          <w:color w:val="auto"/>
        </w:rPr>
        <w:t>T069,</w:t>
      </w:r>
      <w:r w:rsidRPr="00B53A06">
        <w:rPr>
          <w:color w:val="auto"/>
        </w:rPr>
        <w:t xml:space="preserve"> the mixed sarcoma class, is in between, with a </w:t>
      </w:r>
      <w:r w:rsidR="009D7B56">
        <w:rPr>
          <w:color w:val="auto"/>
        </w:rPr>
        <w:t xml:space="preserve">patients’ </w:t>
      </w:r>
      <w:r w:rsidRPr="00B53A06">
        <w:rPr>
          <w:color w:val="auto"/>
        </w:rPr>
        <w:t>median age of 60 y.o. and has 23.63% pediatric samples.</w:t>
      </w:r>
    </w:p>
    <w:p w14:paraId="76CAF547" w14:textId="5DFC81E5" w:rsidR="00C15BFF" w:rsidRPr="00B53A06" w:rsidRDefault="212AB1F7" w:rsidP="00C15BFF">
      <w:pPr>
        <w:spacing w:line="240" w:lineRule="auto"/>
        <w:ind w:right="0" w:firstLine="0"/>
        <w:rPr>
          <w:color w:val="auto"/>
        </w:rPr>
      </w:pPr>
      <w:r w:rsidRPr="00B53A06">
        <w:rPr>
          <w:color w:val="auto"/>
        </w:rPr>
        <w:t xml:space="preserve">Of note, within </w:t>
      </w:r>
      <w:r w:rsidRPr="00B53A06">
        <w:rPr>
          <w:b/>
          <w:bCs/>
          <w:color w:val="auto"/>
        </w:rPr>
        <w:t xml:space="preserve">T069 </w:t>
      </w:r>
      <w:r w:rsidR="60354521" w:rsidRPr="00B53A06">
        <w:rPr>
          <w:b/>
          <w:bCs/>
          <w:color w:val="auto"/>
        </w:rPr>
        <w:t xml:space="preserve">SARC </w:t>
      </w:r>
      <w:r w:rsidRPr="00B53A06">
        <w:rPr>
          <w:b/>
          <w:bCs/>
          <w:color w:val="auto"/>
        </w:rPr>
        <w:t xml:space="preserve">IMM high </w:t>
      </w:r>
      <w:r w:rsidRPr="00B53A06">
        <w:rPr>
          <w:color w:val="auto"/>
        </w:rPr>
        <w:t xml:space="preserve">we observe the presence of </w:t>
      </w:r>
      <w:proofErr w:type="gramStart"/>
      <w:r w:rsidRPr="00B53A06">
        <w:rPr>
          <w:color w:val="auto"/>
        </w:rPr>
        <w:t>a number of</w:t>
      </w:r>
      <w:proofErr w:type="gramEnd"/>
      <w:r w:rsidRPr="00B53A06">
        <w:rPr>
          <w:color w:val="auto"/>
        </w:rPr>
        <w:t xml:space="preserve"> samples </w:t>
      </w:r>
      <w:r w:rsidRPr="00B53A06">
        <w:rPr>
          <w:color w:val="auto"/>
        </w:rPr>
        <w:t>(such as osteosarcoma and leiomyosarcoma) for which a matching type-specific cluster is available elsewhere. These likely reflect clinically and/or developmentally distinct groups within these specific tumour types and may exhibit</w:t>
      </w:r>
      <w:r w:rsidR="494263D7" w:rsidRPr="00B53A06">
        <w:rPr>
          <w:color w:val="auto"/>
        </w:rPr>
        <w:t xml:space="preserve"> variable levels of immune activity,</w:t>
      </w:r>
      <w:r w:rsidRPr="00B53A06">
        <w:rPr>
          <w:color w:val="auto"/>
        </w:rPr>
        <w:t xml:space="preserve"> idiosyncratic genomic </w:t>
      </w:r>
      <w:proofErr w:type="gramStart"/>
      <w:r w:rsidRPr="00B53A06">
        <w:rPr>
          <w:color w:val="auto"/>
        </w:rPr>
        <w:t>lesions</w:t>
      </w:r>
      <w:proofErr w:type="gramEnd"/>
      <w:r w:rsidRPr="00B53A06">
        <w:rPr>
          <w:color w:val="auto"/>
        </w:rPr>
        <w:t xml:space="preserve"> and distinct disease progression, as recently seen in </w:t>
      </w:r>
      <w:commentRangeStart w:id="1"/>
      <w:r w:rsidRPr="00B53A06">
        <w:rPr>
          <w:color w:val="auto"/>
        </w:rPr>
        <w:t>literature</w:t>
      </w:r>
      <w:commentRangeEnd w:id="1"/>
      <w:r w:rsidR="00C15BFF" w:rsidRPr="00B53A06">
        <w:rPr>
          <w:rStyle w:val="CommentReference"/>
          <w:color w:val="auto"/>
        </w:rPr>
        <w:commentReference w:id="1"/>
      </w:r>
      <w:r w:rsidRPr="00B53A06">
        <w:rPr>
          <w:color w:val="auto"/>
        </w:rPr>
        <w:t>.</w:t>
      </w:r>
    </w:p>
    <w:p w14:paraId="63309B67" w14:textId="77777777" w:rsidR="00C15BFF" w:rsidRPr="00B53A06" w:rsidRDefault="00C15BFF" w:rsidP="00C15BFF">
      <w:pPr>
        <w:spacing w:line="240" w:lineRule="auto"/>
        <w:ind w:right="0" w:firstLine="0"/>
        <w:rPr>
          <w:b/>
          <w:bCs/>
          <w:color w:val="auto"/>
        </w:rPr>
      </w:pPr>
    </w:p>
    <w:p w14:paraId="5AC6ACF0" w14:textId="77777777" w:rsidR="00C15BFF" w:rsidRPr="00B53A06" w:rsidRDefault="00C15BFF" w:rsidP="00C15BFF">
      <w:pPr>
        <w:spacing w:line="240" w:lineRule="auto"/>
        <w:ind w:right="0" w:firstLine="0"/>
        <w:rPr>
          <w:b/>
          <w:bCs/>
          <w:color w:val="auto"/>
        </w:rPr>
      </w:pPr>
      <w:r w:rsidRPr="00B53A06">
        <w:rPr>
          <w:b/>
          <w:bCs/>
          <w:color w:val="auto"/>
        </w:rPr>
        <w:t>Osteosarcoma</w:t>
      </w:r>
    </w:p>
    <w:p w14:paraId="12E549F5" w14:textId="77777777" w:rsidR="00C15BFF" w:rsidRPr="00B53A06" w:rsidRDefault="00C15BFF" w:rsidP="00C15BFF">
      <w:pPr>
        <w:spacing w:line="240" w:lineRule="auto"/>
        <w:ind w:right="0" w:firstLine="0"/>
        <w:rPr>
          <w:color w:val="auto"/>
        </w:rPr>
      </w:pPr>
    </w:p>
    <w:p w14:paraId="0D1BECEA" w14:textId="0F1B5F1D" w:rsidR="00815DF5" w:rsidRPr="00B53A06" w:rsidRDefault="477E33CD" w:rsidP="0068650C">
      <w:pPr>
        <w:spacing w:line="240" w:lineRule="auto"/>
        <w:ind w:right="0" w:firstLine="0"/>
        <w:rPr>
          <w:color w:val="auto"/>
        </w:rPr>
      </w:pPr>
      <w:r w:rsidRPr="00B53A06">
        <w:rPr>
          <w:color w:val="auto"/>
        </w:rPr>
        <w:t>The osteosarcomas in our cohort divide into four distinct subtypes (</w:t>
      </w:r>
      <w:r w:rsidR="00391A8C" w:rsidRPr="00B53A06">
        <w:rPr>
          <w:color w:val="auto"/>
        </w:rPr>
        <w:t>Fig. S</w:t>
      </w:r>
      <w:r w:rsidRPr="00B53A06">
        <w:rPr>
          <w:color w:val="auto"/>
        </w:rPr>
        <w:t>22b</w:t>
      </w:r>
      <w:r w:rsidR="00391A8C" w:rsidRPr="00B53A06">
        <w:rPr>
          <w:color w:val="auto"/>
        </w:rPr>
        <w:t>,</w:t>
      </w:r>
      <w:r w:rsidRPr="00B53A06">
        <w:rPr>
          <w:color w:val="auto"/>
        </w:rPr>
        <w:t xml:space="preserve"> i). All samples for which we have clinical data are osteosarcomas of the long bones or pelvis </w:t>
      </w:r>
      <w:commentRangeStart w:id="2"/>
      <w:r w:rsidRPr="00B53A06">
        <w:rPr>
          <w:color w:val="auto"/>
        </w:rPr>
        <w:t>(cite TARGET D</w:t>
      </w:r>
      <w:ins w:id="3" w:author="Sarah Cohen-Gogo" w:date="2021-11-17T17:03:00Z">
        <w:r w:rsidR="0035608F">
          <w:rPr>
            <w:color w:val="auto"/>
          </w:rPr>
          <w:t>i</w:t>
        </w:r>
      </w:ins>
      <w:r w:rsidRPr="00B53A06">
        <w:rPr>
          <w:color w:val="auto"/>
        </w:rPr>
        <w:t xml:space="preserve">scovery cohort). </w:t>
      </w:r>
      <w:commentRangeEnd w:id="2"/>
      <w:r w:rsidR="0035608F">
        <w:rPr>
          <w:rStyle w:val="CommentReference"/>
        </w:rPr>
        <w:commentReference w:id="2"/>
      </w:r>
    </w:p>
    <w:p w14:paraId="0D021A82" w14:textId="77777777" w:rsidR="00815DF5" w:rsidRPr="00B53A06" w:rsidRDefault="00815DF5" w:rsidP="0068650C">
      <w:pPr>
        <w:spacing w:line="240" w:lineRule="auto"/>
        <w:ind w:right="0" w:firstLine="0"/>
        <w:rPr>
          <w:color w:val="auto"/>
        </w:rPr>
      </w:pPr>
    </w:p>
    <w:p w14:paraId="67AE3CDA" w14:textId="1B789F97" w:rsidR="00C15BFF" w:rsidRPr="00B53A06" w:rsidRDefault="477E33CD" w:rsidP="0068650C">
      <w:pPr>
        <w:spacing w:line="240" w:lineRule="auto"/>
        <w:ind w:right="0" w:firstLine="0"/>
        <w:rPr>
          <w:color w:val="auto"/>
        </w:rPr>
      </w:pPr>
      <w:r w:rsidRPr="00B53A06">
        <w:rPr>
          <w:b/>
          <w:bCs/>
          <w:color w:val="auto"/>
        </w:rPr>
        <w:t xml:space="preserve">T071 OSARC OSSIF </w:t>
      </w:r>
      <w:r w:rsidRPr="00B53A06">
        <w:rPr>
          <w:color w:val="auto"/>
        </w:rPr>
        <w:t xml:space="preserve">(n = </w:t>
      </w:r>
      <w:r w:rsidRPr="00B53A06">
        <w:rPr>
          <w:color w:val="auto"/>
        </w:rPr>
        <w:t>32) has</w:t>
      </w:r>
      <w:r w:rsidR="006F4E94">
        <w:rPr>
          <w:color w:val="auto"/>
        </w:rPr>
        <w:t xml:space="preserve"> patients with</w:t>
      </w:r>
      <w:r w:rsidRPr="00B53A06">
        <w:rPr>
          <w:color w:val="auto"/>
        </w:rPr>
        <w:t xml:space="preserve"> a median age of 15.65 y.o. and predominantly male, (75.00%). It exhibits overexpression (FDR &lt; 0.05) of cancer testis antigen (CTA) genes, most notably the </w:t>
      </w:r>
      <w:r w:rsidRPr="00B53A06">
        <w:rPr>
          <w:i/>
          <w:iCs/>
          <w:color w:val="auto"/>
        </w:rPr>
        <w:t>SSX</w:t>
      </w:r>
      <w:r w:rsidRPr="00B53A06">
        <w:rPr>
          <w:color w:val="auto"/>
        </w:rPr>
        <w:t xml:space="preserve"> (8/9 genes), </w:t>
      </w:r>
      <w:r w:rsidRPr="00B53A06">
        <w:rPr>
          <w:i/>
          <w:iCs/>
          <w:color w:val="auto"/>
        </w:rPr>
        <w:lastRenderedPageBreak/>
        <w:t>MAGEA</w:t>
      </w:r>
      <w:r w:rsidRPr="00B53A06">
        <w:rPr>
          <w:color w:val="auto"/>
        </w:rPr>
        <w:t xml:space="preserve"> (10/12), </w:t>
      </w:r>
      <w:r w:rsidRPr="00B53A06">
        <w:rPr>
          <w:i/>
          <w:iCs/>
          <w:color w:val="auto"/>
        </w:rPr>
        <w:t>MAGEB</w:t>
      </w:r>
      <w:r w:rsidRPr="00B53A06">
        <w:rPr>
          <w:color w:val="auto"/>
        </w:rPr>
        <w:t xml:space="preserve"> (6/10), </w:t>
      </w:r>
      <w:r w:rsidRPr="00B53A06">
        <w:rPr>
          <w:i/>
          <w:iCs/>
          <w:color w:val="auto"/>
        </w:rPr>
        <w:t>CSAG</w:t>
      </w:r>
      <w:r w:rsidRPr="00B53A06">
        <w:rPr>
          <w:color w:val="auto"/>
        </w:rPr>
        <w:t xml:space="preserve"> (2/2) and </w:t>
      </w:r>
      <w:r w:rsidRPr="00B53A06">
        <w:rPr>
          <w:i/>
          <w:iCs/>
          <w:color w:val="auto"/>
        </w:rPr>
        <w:t>XAGE</w:t>
      </w:r>
      <w:r w:rsidRPr="00B53A06">
        <w:rPr>
          <w:color w:val="auto"/>
        </w:rPr>
        <w:t xml:space="preserve"> (4/5) families, several of which are known to be upregulated in osteosarcoma</w:t>
      </w:r>
      <w:r w:rsidRPr="00B53A06">
        <w:rPr>
          <w:noProof/>
          <w:color w:val="auto"/>
          <w:vertAlign w:val="superscript"/>
        </w:rPr>
        <w:t>47</w:t>
      </w:r>
      <w:r w:rsidRPr="00B53A06">
        <w:rPr>
          <w:color w:val="auto"/>
        </w:rPr>
        <w:t>. Though CTA expression has been associated with poor prognosis in osteosarcoma</w:t>
      </w:r>
      <w:r w:rsidR="00C15BFF" w:rsidRPr="00B53A06">
        <w:rPr>
          <w:color w:val="auto"/>
        </w:rPr>
        <w:fldChar w:fldCharType="begin"/>
      </w:r>
      <w:r w:rsidR="00C15BFF" w:rsidRPr="00B53A06">
        <w:rPr>
          <w:color w:val="auto"/>
        </w:rPr>
        <w:instrText>ADDIN F1000_CSL_CITATION&lt;~#@#~&gt;[{"DOI":"10.1002/cncr.26486","First":false,"Last":false,"PMID":"22009167","abstract":"&lt;strong&gt;BACKGROUND:&lt;/strong&gt; From 30% to 40% patients with osteosarcoma eventually experience medical failure; and few biomarkers of prognostic significance have been established. High-throughput methods like gene microarray analysis can help to identify molecular biomarkers that are useful for diagnosing osteosarcoma and targeting its treatment.&lt;br&gt;&lt;br&gt;&lt;strong&gt;METHODS:&lt;/strong&gt; Oligonucleotide microarrays were used to compare expression profiles of osteosarcoma cell lines and osteoblasts. Differentially expressed genes were confirmed by real-time polymerase chain reaction (PCR) analysis. Corresponding proteins were evaluated by flow cytometry and Western blot analysis in osteosarcoma cell lines and by immunohistochemistry in osteosarcoma tissues. The association between staining intensity and clinical outcome was analyzed further.&lt;br&gt;&lt;br&gt;&lt;strong&gt;RESULTS:&lt;/strong&gt; Cancer-testis antigens, including melanoma antigen family A (MAGEA), chondrosarcoma-associated gene family, member 2 (CSAG2), and preferentially expressed antigen in melanoma (PRAME), were increased significantly in all osteosarcoma cell lines that were analyzed. Real-time PCR examinations indicated that cancer-testis antigen expression was frequent and coordinated in patients with osteosarcoma. The expression of MAGEA was confirmed by Western blot and flow cytometry analyses in osteosarcoma cell lines. Furthermore, immunohistochemical staining analysis suggested that MAGEA expression may be used to predict distant metastasis and poor survival. The adjusted relative risk for lung metastasis was 2.79 (95% confidence interval, 1.12-6.93; P = .028) for MAGEA-positive patients. Five-year survival rates for patients with and without MAGEA expression were 39.6% ± 8.4% and 80% ± 8.9%, respectively (log-rank test; P = .01).&lt;br&gt;&lt;br&gt;&lt;strong&gt;CONCLUSIONS:&lt;/strong&gt; The combined use of an oligonucleotide microarray, a clinical database, and a tissue bank was useful for identifying molecular tumor markers. The frequent expression of MAGEA and other cancer-testis antigens in osteosarcoma indicates that they may be useful as diagnostic markers and targets of immunotherapy that warrant further investigation.&lt;br&gt;&lt;br&gt;Copyright © 2011 American Cancer Society.","author":[{"family":"Zou","given":"Changye"},{"family":"Shen","given":"Jingnan"},{"family":"Tang","given":"Qinglian"},{"family":"Yang","given":"Zheng"},{"family":"Yin","given":"Junqiang"},{"family":"Li","given":"Zhibin"},{"family":"Xie","given":"Xianbiao"},{"family":"Huang","given":"Gang"},{"family":"Lev","given":"Dina"},{"family":"Wang","given":"Jin"}],"authorYearDisplayFormat":false,"citation-label":"9529211","container-title":"Cancer","container-title-short":"Cancer","id":"9529211","invisible":false,"issue":"7","issued":{"date-parts":[["2012","4","1"]]},"journalAbbreviation":"Cancer","page":"1845-1855","suppress-author":false,"title":"Cancer-testis antigens expressed in osteosarcoma identified by gene microarray correlate with a poor patient prognosis.","type":"article-journal","volume":"118"}]</w:instrText>
      </w:r>
      <w:r w:rsidR="00C15BFF" w:rsidRPr="00B53A06">
        <w:rPr>
          <w:color w:val="auto"/>
        </w:rPr>
        <w:fldChar w:fldCharType="separate"/>
      </w:r>
      <w:r w:rsidRPr="00B53A06">
        <w:rPr>
          <w:noProof/>
          <w:color w:val="auto"/>
          <w:vertAlign w:val="superscript"/>
        </w:rPr>
        <w:t>1</w:t>
      </w:r>
      <w:r w:rsidR="00C15BFF" w:rsidRPr="00B53A06">
        <w:rPr>
          <w:color w:val="auto"/>
        </w:rPr>
        <w:fldChar w:fldCharType="end"/>
      </w:r>
      <w:r w:rsidRPr="00B53A06">
        <w:rPr>
          <w:color w:val="auto"/>
        </w:rPr>
        <w:t xml:space="preserve">, this cluster exhibits </w:t>
      </w:r>
      <w:r w:rsidR="009F2F7A">
        <w:rPr>
          <w:color w:val="auto"/>
        </w:rPr>
        <w:t>favourable</w:t>
      </w:r>
      <w:r w:rsidR="009F2F7A" w:rsidRPr="00B53A06">
        <w:rPr>
          <w:color w:val="auto"/>
        </w:rPr>
        <w:t xml:space="preserve"> </w:t>
      </w:r>
      <w:r w:rsidRPr="00B53A06">
        <w:rPr>
          <w:color w:val="auto"/>
        </w:rPr>
        <w:t>prognosis when compared to its siblings (lrt p-val = 5.56e-05 at 5840 days, median OS not reached) (</w:t>
      </w:r>
      <w:r w:rsidR="00391A8C" w:rsidRPr="00B53A06">
        <w:rPr>
          <w:color w:val="auto"/>
        </w:rPr>
        <w:t>Fig. S</w:t>
      </w:r>
      <w:r w:rsidRPr="00B53A06">
        <w:rPr>
          <w:color w:val="auto"/>
        </w:rPr>
        <w:t xml:space="preserve">22j). </w:t>
      </w:r>
      <w:commentRangeStart w:id="4"/>
      <w:r w:rsidRPr="00B53A06">
        <w:rPr>
          <w:color w:val="auto"/>
        </w:rPr>
        <w:t>As this cluster is also associated with direct ossification (medNES ≥ 1.01, KW adj. p-val = 6.</w:t>
      </w:r>
      <w:commentRangeStart w:id="5"/>
      <w:r w:rsidRPr="00B53A06">
        <w:rPr>
          <w:color w:val="auto"/>
        </w:rPr>
        <w:t>69e-10) and positive regulation of osteoblast differentiation (medNES ≥ 1.05, KW adj. p-val = 4.18e-02),</w:t>
      </w:r>
      <w:commentRangeEnd w:id="4"/>
      <w:r w:rsidR="00C15BFF" w:rsidRPr="00B53A06">
        <w:rPr>
          <w:rStyle w:val="CommentReference"/>
          <w:color w:val="auto"/>
        </w:rPr>
        <w:commentReference w:id="4"/>
      </w:r>
      <w:r w:rsidRPr="00B53A06">
        <w:rPr>
          <w:color w:val="auto"/>
        </w:rPr>
        <w:t xml:space="preserve"> it may represent a subtype of osteoblastic or non-specific osteosarcoma with good prognosis. </w:t>
      </w:r>
      <w:commentRangeEnd w:id="5"/>
      <w:r w:rsidR="00C15BFF" w:rsidRPr="00B53A06">
        <w:rPr>
          <w:rStyle w:val="CommentReference"/>
          <w:color w:val="auto"/>
        </w:rPr>
        <w:commentReference w:id="5"/>
      </w:r>
    </w:p>
    <w:p w14:paraId="4B4E7D89" w14:textId="77777777" w:rsidR="00C15BFF" w:rsidRPr="00B53A06" w:rsidRDefault="00C15BFF" w:rsidP="00C15BFF">
      <w:pPr>
        <w:spacing w:line="240" w:lineRule="auto"/>
        <w:ind w:right="0" w:firstLine="0"/>
        <w:rPr>
          <w:color w:val="auto"/>
        </w:rPr>
      </w:pPr>
    </w:p>
    <w:p w14:paraId="609B6109" w14:textId="7D8F2D48" w:rsidR="0097007D" w:rsidRPr="00B53A06" w:rsidRDefault="477E33CD" w:rsidP="477E33CD">
      <w:pPr>
        <w:spacing w:line="240" w:lineRule="auto"/>
        <w:ind w:right="0" w:firstLine="0"/>
        <w:rPr>
          <w:color w:val="auto"/>
        </w:rPr>
      </w:pPr>
      <w:r w:rsidRPr="00B53A06">
        <w:rPr>
          <w:b/>
          <w:bCs/>
          <w:color w:val="auto"/>
        </w:rPr>
        <w:t>T072 OSARC CHOND</w:t>
      </w:r>
      <w:r w:rsidRPr="00B53A06">
        <w:rPr>
          <w:color w:val="auto"/>
        </w:rPr>
        <w:t xml:space="preserve"> (n = 38) has</w:t>
      </w:r>
      <w:r w:rsidR="009F2F7A">
        <w:rPr>
          <w:color w:val="auto"/>
        </w:rPr>
        <w:t xml:space="preserve"> patients with</w:t>
      </w:r>
      <w:r w:rsidRPr="00B53A06">
        <w:rPr>
          <w:color w:val="auto"/>
        </w:rPr>
        <w:t xml:space="preserve"> a median age of 15 y.o. and predominantly male (57.89%). It is enriched for chondrocyte marker genes, such as </w:t>
      </w:r>
      <w:r w:rsidRPr="00B53A06">
        <w:rPr>
          <w:i/>
          <w:iCs/>
          <w:color w:val="auto"/>
        </w:rPr>
        <w:t>COL9A1</w:t>
      </w:r>
      <w:r w:rsidRPr="00B53A06">
        <w:rPr>
          <w:color w:val="auto"/>
        </w:rPr>
        <w:t xml:space="preserve"> (median logFC= 7.73, FDR ≤ 7.08e-08), </w:t>
      </w:r>
      <w:r w:rsidRPr="00B53A06">
        <w:rPr>
          <w:i/>
          <w:iCs/>
          <w:color w:val="auto"/>
        </w:rPr>
        <w:t>SOX9</w:t>
      </w:r>
      <w:r w:rsidRPr="00B53A06">
        <w:rPr>
          <w:color w:val="auto"/>
        </w:rPr>
        <w:t xml:space="preserve"> (median logFC= 2.20, FDR ≤ 3.34e-05), and </w:t>
      </w:r>
      <w:r w:rsidRPr="00B53A06">
        <w:rPr>
          <w:i/>
          <w:iCs/>
          <w:color w:val="auto"/>
        </w:rPr>
        <w:t xml:space="preserve">OGN </w:t>
      </w:r>
      <w:r w:rsidRPr="00B53A06">
        <w:rPr>
          <w:color w:val="auto"/>
        </w:rPr>
        <w:t>(median logFC= 3.98, FDR ≤ 1.16e-03), as well as genesets for collagen synthesis (mednes ≥ 1.97, KW adj. p-val = 1.</w:t>
      </w:r>
      <w:r w:rsidRPr="00B53A06">
        <w:rPr>
          <w:color w:val="auto"/>
        </w:rPr>
        <w:t>20e-12, Dunn adj. p-val-val &lt; 1.00e-03), chondrocyte differentiation (medNES ≥ 1.13, KW adj. p-val = 1.77e-09, , Dunn adj. p-val-val &lt; 1.00e-03), and cartilage development involved in endochondral morphogenesis (medNES = 1.13, KW adj. p-val = 4.21e-09)</w:t>
      </w:r>
      <w:r w:rsidR="00C15BFF" w:rsidRPr="00B53A06">
        <w:rPr>
          <w:color w:val="auto"/>
        </w:rPr>
        <w:fldChar w:fldCharType="begin"/>
      </w:r>
      <w:r w:rsidR="00C15BFF" w:rsidRPr="00B53A06">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C15BFF" w:rsidRPr="00B53A06">
        <w:rPr>
          <w:color w:val="auto"/>
        </w:rPr>
        <w:fldChar w:fldCharType="separate"/>
      </w:r>
      <w:r w:rsidRPr="00B53A06">
        <w:rPr>
          <w:noProof/>
          <w:color w:val="auto"/>
          <w:vertAlign w:val="superscript"/>
        </w:rPr>
        <w:t>2,3</w:t>
      </w:r>
      <w:r w:rsidR="00C15BFF" w:rsidRPr="00B53A06">
        <w:rPr>
          <w:color w:val="auto"/>
        </w:rPr>
        <w:fldChar w:fldCharType="end"/>
      </w:r>
      <w:r w:rsidRPr="00B53A06">
        <w:rPr>
          <w:color w:val="auto"/>
        </w:rPr>
        <w:t>(</w:t>
      </w:r>
      <w:r w:rsidR="00391A8C" w:rsidRPr="00B53A06">
        <w:rPr>
          <w:color w:val="auto"/>
        </w:rPr>
        <w:t>Fig. S</w:t>
      </w:r>
      <w:r w:rsidRPr="00B53A06">
        <w:rPr>
          <w:color w:val="auto"/>
        </w:rPr>
        <w:t>23d) suggesting these tumours have significant chondroid components and may represent chondroblastic osteosarcoma (</w:t>
      </w:r>
      <w:r w:rsidR="00391A8C" w:rsidRPr="00B53A06">
        <w:rPr>
          <w:color w:val="auto"/>
        </w:rPr>
        <w:t>Fig. S</w:t>
      </w:r>
      <w:r w:rsidRPr="00B53A06">
        <w:rPr>
          <w:color w:val="auto"/>
        </w:rPr>
        <w:t xml:space="preserve">22k). Furthermore, </w:t>
      </w:r>
      <w:r w:rsidRPr="00B53A06">
        <w:rPr>
          <w:b/>
          <w:bCs/>
          <w:color w:val="auto"/>
        </w:rPr>
        <w:t>T072</w:t>
      </w:r>
      <w:r w:rsidRPr="00B53A06">
        <w:rPr>
          <w:color w:val="auto"/>
        </w:rPr>
        <w:t xml:space="preserve"> contains all osteosarcomas of the pelvis, including the ilium and sacrum, in our dataset (0/22 vs. 4/16 vs. 0/17 vs. 0/3, </w:t>
      </w:r>
      <w:r w:rsidRPr="00B53A06">
        <w:rPr>
          <w:color w:val="auto"/>
          <w:lang w:val="el-GR"/>
        </w:rPr>
        <w:t>χ</w:t>
      </w:r>
      <w:r w:rsidRPr="00B53A06">
        <w:rPr>
          <w:color w:val="auto"/>
          <w:vertAlign w:val="superscript"/>
        </w:rPr>
        <w:t>2</w:t>
      </w:r>
      <w:r w:rsidRPr="00B53A06">
        <w:rPr>
          <w:color w:val="auto"/>
        </w:rPr>
        <w:t xml:space="preserve"> p-val = 1.03e-02), a location associated with chondroblastic osteosarcomas</w:t>
      </w:r>
      <w:r w:rsidR="00C15BFF" w:rsidRPr="00B53A06">
        <w:rPr>
          <w:color w:val="auto"/>
        </w:rPr>
        <w:fldChar w:fldCharType="begin"/>
      </w:r>
      <w:r w:rsidR="00C15BFF" w:rsidRPr="00B53A06">
        <w:rPr>
          <w:color w:val="auto"/>
        </w:rPr>
        <w:instrText>ADDIN F1000_CSL_CITATION&lt;~#@#~&gt;[{"DOI":"10.1002/cncr.20959","First":false,"Last":false,"PMID":"15739209","abstract":"&lt;strong&gt;BACKGROUND:&lt;/strong&gt; Pelvic osteosarcomas are difficult to resect. The authors reviewed their institution's experience with patients who had such tumors to characterize the patients' clinical findings and to assess the impact of surgical resection on outcome.&lt;br&gt;&lt;br&gt;&lt;strong&gt;METHODS:&lt;/strong&gt; A review was conducted of the records from patients with pelvic osteosarcoma who were treated at the authors' institution between January, 1970 and March, 2004.&lt;br&gt;&lt;br&gt;&lt;strong&gt;RESULTS:&lt;/strong&gt; Among 442 patients with osteosarcoma, 19 patients (4%) had high-grade tumors arising in the pelvic bones, including the ilium in 15 patients, the pubis in 2 patients, and the sacrum in 2 patients. The median patient age at diagnosis was 16.8 years. Four tumors were secondary to radiation therapy. Five patients had metastases in the lung (n = 4 patients) or bone (n = 1 patient) at diagnosis. Ten tumors were chondroblastic. The median greatest tumor dimension for the 13 tumors with known size was 10 cm. Ten patients had unresectable pelvic tumors, and 9 patients underwent hemipelvectomy (2 internal and 7 external); complete resection with negative margins was achieved in 5 patients. Four patients survived, including one patient who survived with disease. Of the three patients who survived disease-free, one patient underwent complete resection, one patient underwent incomplete resection (nonviable tumor at the soft tissue margin) with a good response to chemotherapy, and one patient with a sacral tumor underwent radiotherapy only for local control. Of the 9 patients who underwent resection, 7 experienced disease recurrence (n = 5 patients) or progression (n = 2 patients) at distant sites and died. All patients with metastatic disease at diagnosis died.&lt;br&gt;&lt;br&gt;&lt;strong&gt;CONCLUSIONS:&lt;/strong&gt; Pelvic osteosarcomas often were large and unresectable. A high propensity for metastasis contributed to the poor outcome of patients with pelvic osteosarcoma. New therapeutic approaches are needed.&lt;br&gt;&lt;br&gt;Copyright 2005 American Cancer Society.","author":[{"family":"Saab","given":"Raya"},{"family":"Rao","given":"Bhaskar N"},{"family":"Rodriguez-Galindo","given":"Carlos"},{"family":"Billups","given":"Catherine A"},{"family":"Fortenberry","given":"Tamra N"},{"family":"Daw","given":"Najat C"}],"authorYearDisplayFormat":false,"citation-label":"11116558","container-title":"Cancer","container-title-short":"Cancer","id":"11116558","invisible":false,"issue":"7","issued":{"date-parts":[["2005","4","1"]]},"journalAbbreviation":"Cancer","page":"1468-1474","suppress-author":false,"title":"Osteosarcoma of the pelvis in children and young adults: the St. Jude Children's Research Hospital experience.","type":"article-journal","volume":"103"},{"First":false,"Last":false,"PMID":"9553553","abstract":"The cases of 40 patients with osteosarcoma of the pelvis treated between 1977 and 1994 were reviewed. The location of the tumor was ilium in 30 patients, ischium in four, pubis in one, and sacrum in five. Most (58%) of the tumors were of the chondroblastic subtype. Thirty patients had surgical excision of the tumors: 10 with hemipelvectomies and 20 with limb sparing procedures. A wide margin was achieved in 16 of 30 (53%) patients, including 12 of 14 who had no sacral tumor involvement. Positive margins occurred at the sacrum in 11 patients, lumbar vertebra in one, perirectal space in one, and contralateral pubic body in one. Macroscopic tumor emboli within the regional large vessels were found in seven patients. The incidence of local recurrence was 32%: 13% in wide excisions, 38% in marginal excisions, and 80% in intralesional excisions. The 1- and 5-year overall patient survivals were 73% and 34%, respectively. Patients who had a surgical excision of the primary tumor had a significantly better survival than did those treated without surgery (5-year survival; 41% and 10%, respectively). Tumor size, surgical excision of the primary tumor, surgical margin, and type of surgical procedure were the prognostic factors for patients with Stage IIB tumors.","author":[{"family":"Kawai","given":"A"},{"family":"Huvos","given":"A G"},{"family":"Meyers","given":"P A"},{"family":"Healey","given":"J H"}],"authorYearDisplayFormat":false,"citation-label":"11116559","container-title":"Clinical Orthopaedics and Related Research","container-title-short":"Clin. Orthop. Relat. Res.","id":"11116559","invisible":false,"issue":"348","issued":{"date-parts":[["1998","3"]]},"journalAbbreviation":"Clin. Orthop. Relat. Res.","page":"196-207","suppress-author":false,"title":"Osteosarcoma of the pelvis. Oncologic results of 40 patients.","type":"article-journal"}]</w:instrText>
      </w:r>
      <w:r w:rsidR="00C15BFF" w:rsidRPr="00B53A06">
        <w:rPr>
          <w:color w:val="auto"/>
        </w:rPr>
        <w:fldChar w:fldCharType="separate"/>
      </w:r>
      <w:r w:rsidRPr="00B53A06">
        <w:rPr>
          <w:noProof/>
          <w:color w:val="auto"/>
          <w:vertAlign w:val="superscript"/>
        </w:rPr>
        <w:t>4,5</w:t>
      </w:r>
      <w:r w:rsidR="00C15BFF" w:rsidRPr="00B53A06">
        <w:rPr>
          <w:color w:val="auto"/>
        </w:rPr>
        <w:fldChar w:fldCharType="end"/>
      </w:r>
      <w:r w:rsidRPr="00B53A06">
        <w:rPr>
          <w:color w:val="auto"/>
        </w:rPr>
        <w:t xml:space="preserve">. </w:t>
      </w:r>
      <w:r w:rsidRPr="00B53A06">
        <w:rPr>
          <w:b/>
          <w:bCs/>
          <w:color w:val="auto"/>
        </w:rPr>
        <w:t xml:space="preserve">T072 </w:t>
      </w:r>
      <w:r w:rsidRPr="00B53A06">
        <w:rPr>
          <w:color w:val="auto"/>
        </w:rPr>
        <w:t xml:space="preserve">also overexpresses </w:t>
      </w:r>
      <w:r w:rsidRPr="00B53A06">
        <w:rPr>
          <w:i/>
          <w:iCs/>
          <w:color w:val="auto"/>
        </w:rPr>
        <w:t>MYC</w:t>
      </w:r>
      <w:r w:rsidRPr="00B53A06">
        <w:rPr>
          <w:color w:val="auto"/>
        </w:rPr>
        <w:t xml:space="preserve"> (median logFC= 1.2, FDR ≤ 4.67e-04), and has the lowest expression of </w:t>
      </w:r>
      <w:r w:rsidRPr="00B53A06">
        <w:rPr>
          <w:i/>
          <w:iCs/>
          <w:color w:val="auto"/>
        </w:rPr>
        <w:t>RB1</w:t>
      </w:r>
      <w:r w:rsidRPr="00B53A06">
        <w:rPr>
          <w:color w:val="auto"/>
        </w:rPr>
        <w:t xml:space="preserve"> (median logFC= </w:t>
      </w:r>
      <w:r w:rsidRPr="00B53A06">
        <w:rPr>
          <w:color w:val="auto"/>
        </w:rPr>
        <w:t>-1.11, FDR ≤ 1.63e-03). Samples in this cluster exhibit poor overall survival, reaching median OS at 1906 days post diagnosis (</w:t>
      </w:r>
      <w:r w:rsidR="00391A8C" w:rsidRPr="00B53A06">
        <w:rPr>
          <w:color w:val="auto"/>
        </w:rPr>
        <w:t>Fig. S</w:t>
      </w:r>
      <w:r w:rsidRPr="00B53A06">
        <w:rPr>
          <w:color w:val="auto"/>
        </w:rPr>
        <w:t>22j).</w:t>
      </w:r>
    </w:p>
    <w:p w14:paraId="70305C71" w14:textId="77777777" w:rsidR="0097007D" w:rsidRPr="00B53A06" w:rsidRDefault="0097007D" w:rsidP="0097007D">
      <w:pPr>
        <w:spacing w:line="240" w:lineRule="auto"/>
        <w:ind w:right="0" w:firstLine="0"/>
        <w:rPr>
          <w:color w:val="auto"/>
          <w:lang w:val="en-CA"/>
        </w:rPr>
      </w:pPr>
    </w:p>
    <w:p w14:paraId="3F1DE528" w14:textId="119CC39F" w:rsidR="00C15BFF" w:rsidRPr="00B53A06" w:rsidRDefault="477E33CD" w:rsidP="477E33CD">
      <w:pPr>
        <w:spacing w:line="240" w:lineRule="auto"/>
        <w:ind w:right="0" w:firstLine="0"/>
        <w:rPr>
          <w:color w:val="auto"/>
        </w:rPr>
      </w:pPr>
      <w:r w:rsidRPr="00B53A06">
        <w:rPr>
          <w:b/>
          <w:bCs/>
          <w:color w:val="auto"/>
        </w:rPr>
        <w:t xml:space="preserve">T073 OSARC OSBLA </w:t>
      </w:r>
      <w:r w:rsidRPr="00B53A06">
        <w:rPr>
          <w:color w:val="auto"/>
        </w:rPr>
        <w:t xml:space="preserve">(n = 37) </w:t>
      </w:r>
      <w:r w:rsidR="00372E50">
        <w:rPr>
          <w:color w:val="auto"/>
        </w:rPr>
        <w:t xml:space="preserve">has the youngest group of patients </w:t>
      </w:r>
      <w:r w:rsidRPr="00B53A06">
        <w:rPr>
          <w:color w:val="auto"/>
        </w:rPr>
        <w:t xml:space="preserve">with a median age of 13.66 y.o. and is composed predominantly of female patients (57.89%). It significantly overexpresses the master bone regulator </w:t>
      </w:r>
      <w:r w:rsidRPr="00B53A06">
        <w:rPr>
          <w:i/>
          <w:iCs/>
          <w:color w:val="auto"/>
        </w:rPr>
        <w:t>SP7</w:t>
      </w:r>
      <w:r w:rsidRPr="00B53A06">
        <w:rPr>
          <w:color w:val="auto"/>
        </w:rPr>
        <w:t xml:space="preserve"> (median logFC= 0.939, FDR ≤ 1.712e-02) (</w:t>
      </w:r>
      <w:r w:rsidR="00391A8C" w:rsidRPr="00B53A06">
        <w:rPr>
          <w:color w:val="auto"/>
        </w:rPr>
        <w:t>Fig. S</w:t>
      </w:r>
      <w:r w:rsidRPr="00B53A06">
        <w:rPr>
          <w:color w:val="auto"/>
        </w:rPr>
        <w:t xml:space="preserve">22m), and osteoblast markers </w:t>
      </w:r>
      <w:r w:rsidRPr="00B53A06">
        <w:rPr>
          <w:i/>
          <w:iCs/>
          <w:color w:val="auto"/>
        </w:rPr>
        <w:t>SOST</w:t>
      </w:r>
      <w:r w:rsidRPr="00B53A06">
        <w:rPr>
          <w:color w:val="auto"/>
        </w:rPr>
        <w:t xml:space="preserve"> (median logFC= 5.66, FDR ≤ 1.437e-04) (</w:t>
      </w:r>
      <w:r w:rsidR="00391A8C" w:rsidRPr="00B53A06">
        <w:rPr>
          <w:color w:val="auto"/>
        </w:rPr>
        <w:t>Fig. S</w:t>
      </w:r>
      <w:r w:rsidRPr="00B53A06">
        <w:rPr>
          <w:color w:val="auto"/>
        </w:rPr>
        <w:t xml:space="preserve">23d) and </w:t>
      </w:r>
      <w:r w:rsidRPr="00B53A06">
        <w:rPr>
          <w:i/>
          <w:iCs/>
          <w:color w:val="auto"/>
        </w:rPr>
        <w:t>SATB2</w:t>
      </w:r>
      <w:r w:rsidRPr="00B53A06">
        <w:rPr>
          <w:color w:val="auto"/>
        </w:rPr>
        <w:t xml:space="preserve"> (median logFC= 1.52, FDR ≤ 1.142e-03)</w:t>
      </w:r>
      <w:r w:rsidR="00C15BFF" w:rsidRPr="00B53A06">
        <w:rPr>
          <w:color w:val="auto"/>
        </w:rPr>
        <w:fldChar w:fldCharType="begin"/>
      </w:r>
      <w:r w:rsidR="00C15BFF" w:rsidRPr="00B53A06">
        <w:rPr>
          <w:color w:val="auto"/>
        </w:rPr>
        <w:instrText>ADDIN F1000_CSL_CITATION&lt;~#@#~&gt;[{"DOI":"10.1111/his.12138","First":false,"Last":false,"PMID":"23701429","abstract":"&lt;strong&gt;AIMS:&lt;/strong&gt; Diagnosing osteosarcoma can be challenging, as osteoid deposition is often limited in extent, and hyalinized stroma may closely mimic osteoid. SATB2 is a nuclear protein that plays a critical role in osteoblast lineage commitment. The aim of this study was to examine SATB2 expression in osteosarcomas and other bone and soft tissue tumours, to evaluate its diagnostic utility.&lt;br&gt;&lt;br&gt;&lt;strong&gt;METHODS AND RESULTS:&lt;/strong&gt; Whole sections of 215 tumours were evaluated, including 52 osteosarcomas (43 of skeletal origin; nine extraskeletal), 86 other bone tumours, and 77 other soft tissue tumours. All skeletal osteosarcomas, osteoblastomas, osteoid osteomas, and fibrous dysplasias, eight (89%) extraskeletal osteosarcomas, five (83%) giant cell tumours and three (50%) chondromyxoid fibromas showed nuclear immunoreactivity for SATB2. Staining in other bone and soft tissue tumours was predominantly limited to areas of heterologous osteoblastic differentiation. Focal weak staining was identified in one (9%) unclassified pleomorphic sarcoma and one (13%) monophasic synovial sarcoma. SATB2 was negative in all soft tissue tumours with prominent sclerotic stromal collagen.&lt;br&gt;&lt;br&gt;&lt;strong&gt;CONCLUSIONS:&lt;/strong&gt; SATB2 is a marker of osteoblastic differentiation in benign and malignant mesenchymal tumours. Although SATB2 is not specific for osteosarcoma, it has the potential to be a useful adjunct in some settings, particularly in the distinction between hyalinized collagen and osteoid.&lt;br&gt;&lt;br&gt;© 2013 John Wiley &amp; Sons Ltd.","author":[{"family":"Conner","given":"James R"},{"family":"Hornick","given":"Jason L"}],"authorYearDisplayFormat":false,"citation-label":"11116562","container-title":"Histopathology","container-title-short":"Histopathology","id":"11116562","invisible":false,"issue":"1","issued":{"date-parts":[["2013","7"]]},"journalAbbreviation":"Histopathology","page":"36-49","suppress-author":false,"title":"SATB2 is a novel marker of osteoblastic differentiation in bone and soft tissue tumours.","type":"article-journal","volume":"63"}]</w:instrText>
      </w:r>
      <w:r w:rsidR="00C15BFF" w:rsidRPr="00B53A06">
        <w:rPr>
          <w:color w:val="auto"/>
        </w:rPr>
        <w:fldChar w:fldCharType="separate"/>
      </w:r>
      <w:r w:rsidRPr="00B53A06">
        <w:rPr>
          <w:noProof/>
          <w:color w:val="auto"/>
          <w:vertAlign w:val="superscript"/>
        </w:rPr>
        <w:t>6</w:t>
      </w:r>
      <w:r w:rsidR="00C15BFF" w:rsidRPr="00B53A06">
        <w:rPr>
          <w:color w:val="auto"/>
        </w:rPr>
        <w:fldChar w:fldCharType="end"/>
      </w:r>
      <w:r w:rsidRPr="00B53A06">
        <w:rPr>
          <w:color w:val="auto"/>
        </w:rPr>
        <w:t>. Furthermore, it is enriched for genesets for bone mineralization (medNES ≥ 1.02, KW adj. p-val = 4.26e-05)</w:t>
      </w:r>
      <w:r w:rsidR="00C15BFF" w:rsidRPr="00B53A06">
        <w:rPr>
          <w:color w:val="auto"/>
        </w:rPr>
        <w:fldChar w:fldCharType="begin"/>
      </w:r>
      <w:r w:rsidR="00C15BFF" w:rsidRPr="00B53A06">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C15BFF" w:rsidRPr="00B53A06">
        <w:rPr>
          <w:color w:val="auto"/>
        </w:rPr>
        <w:fldChar w:fldCharType="separate"/>
      </w:r>
      <w:r w:rsidRPr="00B53A06">
        <w:rPr>
          <w:noProof/>
          <w:color w:val="auto"/>
          <w:vertAlign w:val="superscript"/>
        </w:rPr>
        <w:t>2,3</w:t>
      </w:r>
      <w:r w:rsidR="00C15BFF" w:rsidRPr="00B53A06">
        <w:rPr>
          <w:color w:val="auto"/>
        </w:rPr>
        <w:fldChar w:fldCharType="end"/>
      </w:r>
      <w:r w:rsidRPr="00B53A06">
        <w:rPr>
          <w:color w:val="auto"/>
        </w:rPr>
        <w:t>, and replacement ossification of existing non-cartilagenous tissues (medNES ≥ 1.07, KW adj. p-val = 2.23e-03, Dunn adj. p-val &lt; 5.00e-02) (</w:t>
      </w:r>
      <w:r w:rsidR="00391A8C" w:rsidRPr="00B53A06">
        <w:rPr>
          <w:color w:val="auto"/>
        </w:rPr>
        <w:t>Fig. S</w:t>
      </w:r>
      <w:r w:rsidRPr="00B53A06">
        <w:rPr>
          <w:color w:val="auto"/>
        </w:rPr>
        <w:t>23d). It also displays enrichment of mTORC1 signalling (medNES ≥ 1.03, KW adj. p-val = 1.41e-06, Dunn adj. p-val &lt; 1.00e-02), associated with poor prognosis in osteosarcoma</w:t>
      </w:r>
      <w:r w:rsidR="00C15BFF" w:rsidRPr="00B53A06">
        <w:rPr>
          <w:color w:val="auto"/>
        </w:rPr>
        <w:fldChar w:fldCharType="begin"/>
      </w:r>
      <w:r w:rsidR="00C15BFF" w:rsidRPr="00B53A06">
        <w:rPr>
          <w:color w:val="auto"/>
        </w:rPr>
        <w:instrText>ADDIN F1000_CSL_CITATION&lt;~#@#~&gt;[{"DOI":"10.3892/or.2016.4922","First":false,"Last":false,"PMID":"27430283","abstract":"The mammalian target of rapamycin (mTOR) is a serine/threonine protein kinase that belongs to the phosphoinositide-3-kinase (PI3K)-related kinase family. Oncogenic activation of mTOR signaling significantly contributes to the progression of different types of cancers including osteosarcoma (OS; the most common primary malignant tumor of bone). In the present study, we review the association of the mTOR signaling pathway with OS, and the possible effective treatment strategies by targeting this pathway. In the metastatic behavior of OS, one of the most common actionable aberrations was found in the PI3K/Akt/mTOR pathway. Upon phosphorylation, activated mTOR contributes to OS cellular transformation and poor cancer prognosis via downstream effectors such as S6K1, 4EBP1 and eIF4E, which are overexpressed in OS. Targeting the mTOR complex is a significant approach in cancer therapeutic research, and of course, rapamycin is the primary inhibitor of mTOR. Various other chemotherapeutic molecules have also shown potential activity against mTOR. As mTOR is a new promising oncological target and blockade of the mTOR pathway with selective inhibitors has significant potential in OS therapeutic research, the development of the optimal dose, regimen and a rationale for the use of mTOR inhibitors in combination with other anticancer agents may provide a successful treatment strategy for OS. ","author":[{"family":"Hu","given":"Kai"},{"family":"Dai","given":"Hai-Bo"},{"family":"Qiu","given":"Zhi-Long"}],"authorYearDisplayFormat":false,"citation-label":"11116563","container-title":"Oncology Reports","container-title-short":"Oncol. Rep.","id":"11116563","invisible":false,"issue":"3","issued":{"date-parts":[["2016","9"]]},"journalAbbreviation":"Oncol. Rep.","page":"1219-1225","suppress-author":false,"title":"mTOR signaling in osteosarcoma: Oncogenesis and therapeutic aspects (Review).","type":"article-journal","volume":"36"}]</w:instrText>
      </w:r>
      <w:r w:rsidR="00C15BFF" w:rsidRPr="00B53A06">
        <w:rPr>
          <w:color w:val="auto"/>
        </w:rPr>
        <w:fldChar w:fldCharType="separate"/>
      </w:r>
      <w:r w:rsidRPr="00B53A06">
        <w:rPr>
          <w:noProof/>
          <w:color w:val="auto"/>
          <w:vertAlign w:val="superscript"/>
        </w:rPr>
        <w:t>7</w:t>
      </w:r>
      <w:r w:rsidR="00C15BFF" w:rsidRPr="00B53A06">
        <w:rPr>
          <w:color w:val="auto"/>
        </w:rPr>
        <w:fldChar w:fldCharType="end"/>
      </w:r>
      <w:r w:rsidRPr="00B53A06">
        <w:rPr>
          <w:color w:val="auto"/>
        </w:rPr>
        <w:t>, and cell cycle progression (medNES ≥ 1.01, KW adj. p-val = 5.76e-05, Dunn adj. p-val &lt; 5.00e-02). Samples within this cluster exhibit the worst overall survival of all osteosarcoma clusters, reaching median OS at 679 days post diagnosis (</w:t>
      </w:r>
      <w:r w:rsidR="00391A8C" w:rsidRPr="00B53A06">
        <w:rPr>
          <w:color w:val="auto"/>
        </w:rPr>
        <w:t>Fig. S</w:t>
      </w:r>
      <w:r w:rsidRPr="00B53A06">
        <w:rPr>
          <w:color w:val="auto"/>
        </w:rPr>
        <w:t>22j). As this cluster is composed of ossifying tumours with very poor prognosis, it may represent a highly aggressive subtype of osteoblastic osteosarcoma.</w:t>
      </w:r>
    </w:p>
    <w:p w14:paraId="44C5644B" w14:textId="77777777" w:rsidR="00A83DF6" w:rsidRPr="00B53A06" w:rsidRDefault="00A83DF6" w:rsidP="00C15BFF">
      <w:pPr>
        <w:spacing w:line="240" w:lineRule="auto"/>
        <w:ind w:right="0" w:firstLine="0"/>
        <w:rPr>
          <w:color w:val="auto"/>
        </w:rPr>
      </w:pPr>
    </w:p>
    <w:p w14:paraId="78ED0792" w14:textId="460956F8" w:rsidR="00C15BFF" w:rsidRPr="00B53A06" w:rsidRDefault="00C15BFF" w:rsidP="00C15BFF">
      <w:pPr>
        <w:spacing w:line="240" w:lineRule="auto"/>
        <w:ind w:right="0" w:firstLine="0"/>
        <w:rPr>
          <w:color w:val="auto"/>
        </w:rPr>
      </w:pPr>
      <w:r w:rsidRPr="00B53A06">
        <w:rPr>
          <w:color w:val="auto"/>
        </w:rPr>
        <w:t xml:space="preserve">Finally, </w:t>
      </w:r>
      <w:r w:rsidRPr="00B53A06">
        <w:rPr>
          <w:b/>
          <w:color w:val="auto"/>
        </w:rPr>
        <w:t xml:space="preserve">T074 </w:t>
      </w:r>
      <w:r w:rsidRPr="00B53A06">
        <w:rPr>
          <w:b/>
          <w:bCs/>
          <w:color w:val="auto"/>
        </w:rPr>
        <w:t xml:space="preserve">OSARC </w:t>
      </w:r>
      <w:r w:rsidR="00D41C68" w:rsidRPr="00B53A06">
        <w:rPr>
          <w:b/>
          <w:bCs/>
          <w:color w:val="auto"/>
        </w:rPr>
        <w:t>OSCL</w:t>
      </w:r>
      <w:r w:rsidRPr="00B53A06">
        <w:rPr>
          <w:color w:val="auto"/>
        </w:rPr>
        <w:t xml:space="preserve"> (n = 11) is the smallest </w:t>
      </w:r>
      <w:r w:rsidR="00BC545D">
        <w:rPr>
          <w:color w:val="auto"/>
        </w:rPr>
        <w:t xml:space="preserve">cluster, with the oldest </w:t>
      </w:r>
      <w:r w:rsidRPr="00B53A06">
        <w:rPr>
          <w:color w:val="auto"/>
        </w:rPr>
        <w:t xml:space="preserve">median age of 22.57 y.o., and has the </w:t>
      </w:r>
      <w:r w:rsidR="0009747F" w:rsidRPr="00B53A06">
        <w:rPr>
          <w:color w:val="auto"/>
        </w:rPr>
        <w:t>greatest</w:t>
      </w:r>
      <w:r w:rsidRPr="00B53A06">
        <w:rPr>
          <w:color w:val="auto"/>
        </w:rPr>
        <w:t xml:space="preserve"> female </w:t>
      </w:r>
      <w:r w:rsidR="0009747F" w:rsidRPr="00B53A06">
        <w:rPr>
          <w:color w:val="auto"/>
        </w:rPr>
        <w:t>composition (</w:t>
      </w:r>
      <w:r w:rsidRPr="00B53A06">
        <w:rPr>
          <w:color w:val="auto"/>
        </w:rPr>
        <w:t>75.00%). It also exhibits the best overall survival among all its siblings</w:t>
      </w:r>
      <w:r w:rsidR="00D44D1D" w:rsidRPr="00B53A06">
        <w:rPr>
          <w:color w:val="auto"/>
        </w:rPr>
        <w:t>, with no deaths recorded in our dataset</w:t>
      </w:r>
      <w:r w:rsidR="005B029B" w:rsidRPr="00B53A06">
        <w:rPr>
          <w:color w:val="auto"/>
        </w:rPr>
        <w:t xml:space="preserve"> at 5840 days</w:t>
      </w:r>
      <w:r w:rsidRPr="00B53A06">
        <w:rPr>
          <w:color w:val="auto"/>
        </w:rPr>
        <w:t>.</w:t>
      </w:r>
    </w:p>
    <w:p w14:paraId="3848564A" w14:textId="707E16ED" w:rsidR="00C15BFF" w:rsidRPr="00B53A06" w:rsidRDefault="477E33CD" w:rsidP="477E33CD">
      <w:pPr>
        <w:spacing w:line="240" w:lineRule="auto"/>
        <w:ind w:right="0" w:firstLine="0"/>
        <w:rPr>
          <w:color w:val="auto"/>
        </w:rPr>
      </w:pPr>
      <w:r w:rsidRPr="00B53A06">
        <w:rPr>
          <w:color w:val="auto"/>
        </w:rPr>
        <w:t xml:space="preserve">Gene sets analysis revealed significant enrichment of sets related to osteoclast differentiation (medNES≥ 1.16, KW adj. p-val = 6.80e-11, Dunn adj. p-val &lt; 1.00e-02), bone remodelling (medNES ≥ 1.14, KW adj. p-val = 3.14e-06, Dunn adj. p-val &lt; 5.00e-02), and </w:t>
      </w:r>
      <w:commentRangeStart w:id="6"/>
      <w:r w:rsidRPr="00B53A06">
        <w:rPr>
          <w:color w:val="auto"/>
        </w:rPr>
        <w:t>fibrinolysis (medNES ≥ 9.43, KW adj. p-val = 8.83e-06, Dunn adj. p-val &lt; 1.00e-04)</w:t>
      </w:r>
      <w:commentRangeEnd w:id="6"/>
      <w:r w:rsidR="005B029B" w:rsidRPr="00B53A06">
        <w:rPr>
          <w:rStyle w:val="CommentReference"/>
          <w:color w:val="auto"/>
        </w:rPr>
        <w:commentReference w:id="6"/>
      </w:r>
      <w:r w:rsidRPr="00B53A06">
        <w:rPr>
          <w:color w:val="auto"/>
        </w:rPr>
        <w:t xml:space="preserve"> (</w:t>
      </w:r>
      <w:r w:rsidR="00391A8C" w:rsidRPr="00B53A06">
        <w:rPr>
          <w:color w:val="auto"/>
        </w:rPr>
        <w:t>Fig. S</w:t>
      </w:r>
      <w:r w:rsidRPr="00B53A06">
        <w:rPr>
          <w:color w:val="auto"/>
        </w:rPr>
        <w:t xml:space="preserve">23d). This profile suggests this cluster contains osteoclast-rich and highly lytic/unstable tumours and may represent telangiectatic osteosarcoma, though we lack the clinical annotation to confirm this. </w:t>
      </w:r>
    </w:p>
    <w:p w14:paraId="4A231E3D" w14:textId="77777777" w:rsidR="00C15BFF" w:rsidRPr="00B53A06" w:rsidRDefault="00C15BFF" w:rsidP="00C15BFF">
      <w:pPr>
        <w:spacing w:line="240" w:lineRule="auto"/>
        <w:ind w:right="0" w:firstLine="0"/>
        <w:rPr>
          <w:color w:val="auto"/>
        </w:rPr>
      </w:pPr>
    </w:p>
    <w:p w14:paraId="404BDD55" w14:textId="77777777" w:rsidR="00C15BFF" w:rsidRPr="00B53A06" w:rsidRDefault="00C15BFF" w:rsidP="00C15BFF">
      <w:pPr>
        <w:spacing w:line="240" w:lineRule="auto"/>
        <w:ind w:right="0" w:firstLine="0"/>
        <w:rPr>
          <w:b/>
          <w:bCs/>
          <w:color w:val="auto"/>
        </w:rPr>
      </w:pPr>
      <w:r w:rsidRPr="00B53A06">
        <w:rPr>
          <w:b/>
          <w:bCs/>
          <w:color w:val="auto"/>
        </w:rPr>
        <w:t>Mesothelioma</w:t>
      </w:r>
    </w:p>
    <w:p w14:paraId="3976D12F" w14:textId="77777777" w:rsidR="00C15BFF" w:rsidRPr="00B53A06" w:rsidRDefault="00C15BFF" w:rsidP="00C15BFF">
      <w:pPr>
        <w:spacing w:line="240" w:lineRule="auto"/>
        <w:ind w:right="0" w:firstLine="0"/>
        <w:rPr>
          <w:color w:val="auto"/>
        </w:rPr>
      </w:pPr>
    </w:p>
    <w:p w14:paraId="1E43C09B" w14:textId="219AC7E5" w:rsidR="00C15BFF" w:rsidRPr="00B53A06" w:rsidRDefault="4807D924" w:rsidP="477E33CD">
      <w:pPr>
        <w:spacing w:line="240" w:lineRule="auto"/>
        <w:ind w:right="0" w:firstLine="0"/>
        <w:rPr>
          <w:color w:val="auto"/>
        </w:rPr>
      </w:pPr>
      <w:r w:rsidRPr="00B53A06">
        <w:rPr>
          <w:color w:val="auto"/>
        </w:rPr>
        <w:t xml:space="preserve">Similarly, mesotheliomas in </w:t>
      </w:r>
      <w:r w:rsidRPr="00B53A06">
        <w:rPr>
          <w:b/>
          <w:bCs/>
          <w:color w:val="auto"/>
        </w:rPr>
        <w:t>T083 MPM</w:t>
      </w:r>
      <w:r w:rsidRPr="00B53A06">
        <w:rPr>
          <w:color w:val="auto"/>
        </w:rPr>
        <w:t xml:space="preserve"> also follow a simple path in their subtyping hierarchy (</w:t>
      </w:r>
      <w:r w:rsidR="00391A8C" w:rsidRPr="00B53A06">
        <w:rPr>
          <w:color w:val="auto"/>
        </w:rPr>
        <w:t>Fig. S</w:t>
      </w:r>
      <w:r w:rsidRPr="00B53A06">
        <w:rPr>
          <w:color w:val="auto"/>
        </w:rPr>
        <w:t xml:space="preserve">23b). They first split into </w:t>
      </w:r>
      <w:r w:rsidRPr="00B53A06">
        <w:rPr>
          <w:b/>
          <w:bCs/>
          <w:color w:val="auto"/>
        </w:rPr>
        <w:t>T096 MPM BAP1 LOH</w:t>
      </w:r>
      <w:r w:rsidRPr="00B53A06">
        <w:rPr>
          <w:color w:val="auto"/>
        </w:rPr>
        <w:t xml:space="preserve"> (n = 59), a mixed biphasic and epithelial class, and </w:t>
      </w:r>
      <w:r w:rsidRPr="00B53A06">
        <w:rPr>
          <w:b/>
          <w:bCs/>
          <w:color w:val="auto"/>
        </w:rPr>
        <w:t>T097 MPM EPITH</w:t>
      </w:r>
      <w:r w:rsidRPr="00B53A06">
        <w:rPr>
          <w:color w:val="auto"/>
        </w:rPr>
        <w:t xml:space="preserve"> (n = 23) which is composed almost exclusively of epithelial tumours (17/21). </w:t>
      </w:r>
      <w:r w:rsidRPr="00B53A06">
        <w:rPr>
          <w:b/>
          <w:bCs/>
          <w:color w:val="auto"/>
        </w:rPr>
        <w:t xml:space="preserve">T096 </w:t>
      </w:r>
      <w:r w:rsidRPr="00B53A06">
        <w:rPr>
          <w:color w:val="auto"/>
        </w:rPr>
        <w:t xml:space="preserve">shows higher </w:t>
      </w:r>
      <w:r w:rsidRPr="00B53A06">
        <w:rPr>
          <w:i/>
          <w:iCs/>
          <w:color w:val="auto"/>
        </w:rPr>
        <w:t>BAP1</w:t>
      </w:r>
      <w:r w:rsidRPr="00B53A06">
        <w:rPr>
          <w:color w:val="auto"/>
        </w:rPr>
        <w:t xml:space="preserve"> loss of heterozygosity (p-val = 3.96e-2)</w:t>
      </w:r>
      <w:r w:rsidR="00C15BFF" w:rsidRPr="00B53A06">
        <w:rPr>
          <w:color w:val="auto"/>
        </w:rPr>
        <w:fldChar w:fldCharType="begin"/>
      </w:r>
      <w:r w:rsidR="00C15BFF" w:rsidRPr="00B53A06">
        <w:rPr>
          <w:color w:val="auto"/>
        </w:rPr>
        <w:instrText>ADDIN F1000_CSL_CITATION&lt;~#@#~&gt;[{"DOI":"10.1155/2017/1310478","First":false,"Last":false,"PMCID":"PMC5612603","PMID":"29085180","abstract":"Malignant mesothelioma (MM) is an aggressive malignancy of the serosal membranes. Early diagnosis and accurate prognostication remain problematic. BAP1 is a tumour suppressor gene commonly mutated in MM. Germline BAP1 mutation has been associated with early onset and less aggressive disease compared with sporadic MM. Sporadic BAP1 mutations are common and are associated with improved survival in MM, contrary to other malignancies. This study investigated the prognostic role of BAP1 in matched cytology and surgical specimens and aimed to investigate the association between BAP1 and the established prognostic marker VEGFA from a cohort of 81 patients. BAP1 mutation was found in 58% of histology and 59% of cytology specimens. Loss of BAP1 expression in both surgical and cytology specimens was significantly associated with poorer survival in a multivariate analysis when controlling for known prognostic indicators. Increased levels of VEGFA in pleural effusions were associated with poor survival. We conclude that the prognostic significance of BAP1 mutations in MM cannot be determined in isolation of other prognostic factors, which may vary between patients. Pathologists should employ caution when commenting on prognostic implications of BAP1 status of MM patients in diagnostic pathology reports, but it may be useful for early diagnosis.","author":[{"family":"Pulford","given":"Emily"},{"family":"Huilgol","given":"Kalyani"},{"family":"Moffat","given":"David"},{"family":"Henderson","given":"Douglas W"},{"family":"Klebe","given":"Sonja"}],"authorYearDisplayFormat":false,"citation-label":"4473727","container-title":"Disease markers","container-title-short":"Dis. Markers","id":"4473727","invisible":false,"issued":{"date-parts":[["2017","9","11"]]},"journalAbbreviation":"Dis. Markers","page":"1310478","suppress-author":false,"title":"Malignant mesothelioma, BAP1 immunohistochemistry, and VEGFA: does BAP1 have potential for early diagnosis and assessment of prognosis?","type":"article-journal","volume":"2017"},{"DOI":"10.1186/s12967-015-0485-1","First":false,"Last":false,"PMCID":"PMC4422481","PMID":"25889843","abstract":"&lt;strong&gt;BACKGROUND:&lt;/strong&gt; Malignant mesothelioma (MM) arises from mesothelial cells that line the pleural, peritoneal and pericardial surfaces. The majority of MMs are pleural and have been associated with asbestos exposure. Previously, pleural MMs have been genetically characterized by the loss of BAP1 (40-60%) as well as loss of NF2 (75%) and CDKN2A (60%). The rare peritoneal form of MM occurs in ~10% cases. With only ~300 cases diagnosed in the US per year, its link to asbestos exposure is not clear and its mutational landscape unknown.&lt;br&gt;&lt;br&gt;&lt;strong&gt;METHODS:&lt;/strong&gt; We analyzed the somatic mutational landscape of 12 peritoneal MM of epitheloid subtype using copy number analysis (N = 9), whole exome sequencing (N = 7) and targeted sequencing (N = 12).&lt;br&gt;&lt;br&gt;&lt;strong&gt;RESULTS:&lt;/strong&gt; Peritoneal MM display few copy number alterations, with most samples having less than 10 Mbp total changes, mostly through deletions and no high copy number amplification. Chromosome band 3p21 encoding BAP1 is the most recurrently deleted region (5/9), while, in contrast to pleural MM, NF2 and CDKN2A are not affected. We further identified 87 non-silent mutations across 7 sequenced tumors, with a median of 8 mutated genes per tumor, resulting in a very low mutation rate (median 1.3 10(-6)). BAP1 was the only recurrently mutated gene (N = 3/7). In one additional case, loss of the entire chromosome 3 leaves a non-functional copy of BAP1 carrying a rare nonsense germline variant, thus suggesting a potential genetic predisposition in this patient. Finally, with targeted sequencing of BAP1 in 3 additional cases, we conclude that BAP1 is frequently altered through copy number losses (N = 3/12), mutations (N = 3/12) or both (N = 2/12) sometimes at a sub-clonal level.&lt;br&gt;&lt;br&gt;&lt;strong&gt;CONCLUSION:&lt;/strong&gt; Our findings suggest a major role for BAP1 in peritoneal MM susceptibility and oncogenesis and indicate important molecular differences to pleural MM as well as potential strategies for therapy and prevention.","author":[{"family":"Alakus","given":"Hakan"},{"family":"Yost","given":"Shawn E"},{"family":"Woo","given":"Brian"},{"family":"French","given":"Randall"},{"family":"Lin","given":"Grace Y"},{"family":"Jepsen","given":"Kristen"},{"family":"Frazer","given":"Kelly A"},{"family":"Lowy","given":"Andrew M"},{"family":"Harismendy","given":"Olivier"}],"authorYearDisplayFormat":false,"citation-label":"9656851","container-title":"Journal of Translational Medicine","container-title-short":"J. Transl. Med.","id":"9656851","invisible":false,"issued":{"date-parts":[["2015","4","16"]]},"journalAbbreviation":"J. Transl. Med.","page":"122","suppress-author":false,"title":"BAP1 mutation is a frequent somatic event in peritoneal malignant mesothelioma.","type":"article-journal","volume":"13"}]</w:instrText>
      </w:r>
      <w:r w:rsidR="00C15BFF" w:rsidRPr="00B53A06">
        <w:rPr>
          <w:color w:val="auto"/>
        </w:rPr>
        <w:fldChar w:fldCharType="separate"/>
      </w:r>
      <w:r w:rsidRPr="00B53A06">
        <w:rPr>
          <w:noProof/>
          <w:color w:val="auto"/>
          <w:vertAlign w:val="superscript"/>
        </w:rPr>
        <w:t>8,9</w:t>
      </w:r>
      <w:r w:rsidR="00C15BFF" w:rsidRPr="00B53A06">
        <w:rPr>
          <w:color w:val="auto"/>
        </w:rPr>
        <w:fldChar w:fldCharType="end"/>
      </w:r>
      <w:r w:rsidRPr="00B53A06">
        <w:rPr>
          <w:color w:val="auto"/>
        </w:rPr>
        <w:t xml:space="preserve">, has significantly worse prognosis than </w:t>
      </w:r>
      <w:r w:rsidRPr="00B53A06">
        <w:rPr>
          <w:b/>
          <w:bCs/>
          <w:color w:val="auto"/>
        </w:rPr>
        <w:t xml:space="preserve">T097 </w:t>
      </w:r>
      <w:r w:rsidRPr="00B53A06">
        <w:rPr>
          <w:color w:val="auto"/>
        </w:rPr>
        <w:t>(lrt p-val = 1.20e-3 at 2800 days post diagnosis), and shows higher EMT scores (MWU p-val = 4.24e-05)</w:t>
      </w:r>
      <w:r w:rsidR="00C15BFF" w:rsidRPr="00B53A06">
        <w:rPr>
          <w:color w:val="auto"/>
        </w:rPr>
        <w:fldChar w:fldCharType="begin"/>
      </w:r>
      <w:r w:rsidR="00C15BFF" w:rsidRPr="00B53A06">
        <w:rPr>
          <w:color w:val="auto"/>
        </w:rPr>
        <w:instrText>ADDIN F1000_CSL_CITATION&lt;~#@#~&gt;[{"DOI":"10.1158/2159-8290.CD-18-0804","First":false,"Last":false,"PMCID":"PMC6310008","PMID":"30322867","abstract":"Malignant pleural mesothelioma (MPM) is a highly lethal cancer of the lining of the chest cavity. To expand our understanding of MPM, we conducted a comprehensive integrated genomic study, including the most detailed analysis of BAP1 alterations to date. We identified histology-independent molecular prognostic subsets, and defined a novel genomic subtype with TP53 and SETDB1 mutations and extensive loss of heterozygosity. We also report strong expression of the immune-checkpoint gene VISTA in epithelioid MPM, strikingly higher than in other solid cancers, with implications for the immune response to MPM and for its immunotherapy. Our findings highlight new avenues for further investigation of MPM biology and novel therapeutic options. &lt;strong&gt;SIGNIFICANCE:&lt;/strong&gt; Through a comprehensive integrated genomic study of 74 MPMs, we provide a deeper understanding of histology-independent determinants of aggressive behavior, define a novel genomic subtype with TP53 and SETDB1 mutations and extensive loss of heterozygosity, and discovered strong expression of the immune-checkpoint gene VISTA in epithelioid MPM.See related commentary by Aggarwal and Albelda, p. 1508.This article is highlighted in the In This Issue feature, p. 1494.&lt;br&gt;&lt;br&gt;©2018 American Association for Cancer Research.","author":[{"family":"Hmeljak","given":"Julija"},{"family":"Sanchez-Vega","given":"Francisco"},{"family":"Hoadley","given":"Katherine A"},{"family":"Shih","given":"Juliann"},{"family":"Stewart","given":"Chip"},{"family":"Heiman","given":"David"},{"family":"Tarpey","given":"Patrick"},{"family":"Danilova","given":"Ludmila"},{"family":"Drill","given":"Esther"},{"family":"Gibb","given":"Ewan A"},{"family":"Bowlby","given":"Reanne"},{"family":"Kanchi","given":"Rupa"},{"family":"Osmanbeyoglu","given":"Hatice U"},{"family":"Sekido","given":"Yoshitaka"},{"family":"Takeshita","given":"Jumpei"},{"family":"Newton","given":"Yulia"},{"family":"Graim","given":"Kiley"},{"family":"Gupta","given":"Manaswi"},{"family":"Gay","given":"Carl M"},{"family":"Diao","given":"Lixia"},{"family":"Gibbs","given":"David L"},{"family":"Thorsson","given":"Vesteinn"},{"family":"Iype","given":"Lisa"},{"family":"Kantheti","given":"Havish"},{"family":"Severson","given":"David T"},{"family":"Ravegnini","given":"Gloria"},{"family":"Desmeules","given":"Patrice"},{"family":"Jungbluth","given":"Achim A"},{"family":"Travis","given":"William D"},{"family":"Dacic","given":"Sanja"},{"family":"Chirieac","given":"Lucian R"},{"family":"Galateau-Sallé","given":"Françoise"},{"family":"Fujimoto","given":"Junya"},{"family":"Husain","given":"Aliya N"},{"family":"Silveira","given":"Henrique C"},{"family":"Rusch","given":"Valerie W"},{"family":"Rintoul","given":"Robert C"},{"family":"Pass","given":"Harvey"},{"family":"Kindler","given":"Hedy"},{"family":"Zauderer","given":"Marjorie G"},{"family":"Kwiatkowski","given":"David J"},{"family":"Bueno","given":"Raphael"},{"family":"Tsao","given":"Anne S"},{"family":"Creaney","given":"Jenette"},{"family":"Lichtenberg","given":"Tara"},{"family":"Leraas","given":"Kristen"},{"family":"Bowen","given":"Jay"},{"family":"TCGA Research Network"},{"family":"Felau","given":"Ina"},{"family":"Zenklusen","given":"Jean Claude"},{"family":"Akbani","given":"Rehan"},{"family":"Cherniack","given":"Andrew D"},{"family":"Byers","given":"Lauren A"},{"family":"Noble","given":"Michael S"},{"family":"Fletcher","given":"Jonathan A"},{"family":"Robertson","given":"A Gordon"},{"family":"Shen","given":"Ronglai"},{"family":"Aburatani","given":"Hiroyuki"},{"family":"Robinson","given":"Bruce W"},{"family":"Campbell","given":"Peter"},{"family":"Ladanyi","given":"Marc"}],"authorYearDisplayFormat":false,"citation-label":"6683225","container-title":"Cancer discovery","container-title-short":"Cancer Discov.","id":"6683225","invisible":false,"issue":"12","issued":{"date-parts":[["2018","10","15"]]},"journalAbbreviation":"Cancer Discov.","page":"1548-1565","suppress-author":false,"title":"Integrative molecular characterization of malignant pleural mesothelioma.","type":"article-journal","volume":"8"}]</w:instrText>
      </w:r>
      <w:r w:rsidR="00C15BFF" w:rsidRPr="00B53A06">
        <w:rPr>
          <w:color w:val="auto"/>
        </w:rPr>
        <w:fldChar w:fldCharType="separate"/>
      </w:r>
      <w:r w:rsidRPr="00B53A06">
        <w:rPr>
          <w:noProof/>
          <w:color w:val="auto"/>
          <w:vertAlign w:val="superscript"/>
        </w:rPr>
        <w:t>10</w:t>
      </w:r>
      <w:r w:rsidR="00C15BFF" w:rsidRPr="00B53A06">
        <w:rPr>
          <w:color w:val="auto"/>
        </w:rPr>
        <w:fldChar w:fldCharType="end"/>
      </w:r>
      <w:r w:rsidRPr="00B53A06">
        <w:rPr>
          <w:color w:val="auto"/>
        </w:rPr>
        <w:t xml:space="preserve"> due to its biphasic component, as well as lower ploidy (MWU p-val = 1.55e-3). </w:t>
      </w:r>
    </w:p>
    <w:p w14:paraId="2840CD8E" w14:textId="77777777" w:rsidR="00C15BFF" w:rsidRPr="00B53A06" w:rsidRDefault="00C15BFF" w:rsidP="00C15BFF">
      <w:pPr>
        <w:spacing w:line="240" w:lineRule="auto"/>
        <w:ind w:right="0" w:firstLine="0"/>
        <w:rPr>
          <w:color w:val="auto"/>
        </w:rPr>
      </w:pPr>
      <w:r w:rsidRPr="00B53A06">
        <w:rPr>
          <w:b/>
          <w:color w:val="auto"/>
        </w:rPr>
        <w:t xml:space="preserve">T096 </w:t>
      </w:r>
      <w:r w:rsidRPr="00B53A06">
        <w:rPr>
          <w:color w:val="auto"/>
        </w:rPr>
        <w:t xml:space="preserve">further splits by histology, with </w:t>
      </w:r>
      <w:r w:rsidRPr="00B53A06">
        <w:rPr>
          <w:b/>
          <w:color w:val="auto"/>
        </w:rPr>
        <w:t xml:space="preserve">T098 </w:t>
      </w:r>
      <w:r w:rsidRPr="00B53A06">
        <w:rPr>
          <w:b/>
          <w:bCs/>
          <w:color w:val="auto"/>
        </w:rPr>
        <w:t>MPM BAP1 LOH BIPHAS</w:t>
      </w:r>
      <w:r w:rsidRPr="00B53A06">
        <w:rPr>
          <w:color w:val="auto"/>
        </w:rPr>
        <w:t xml:space="preserve"> (n = 23) containing both biphasic and epithelial samples and </w:t>
      </w:r>
      <w:r w:rsidRPr="00B53A06">
        <w:rPr>
          <w:b/>
          <w:color w:val="auto"/>
        </w:rPr>
        <w:t xml:space="preserve">T099 </w:t>
      </w:r>
      <w:r w:rsidRPr="00B53A06">
        <w:rPr>
          <w:b/>
          <w:bCs/>
          <w:color w:val="auto"/>
        </w:rPr>
        <w:t>MPM BAP1 LOH EPITH</w:t>
      </w:r>
      <w:r w:rsidRPr="00B53A06">
        <w:rPr>
          <w:color w:val="auto"/>
        </w:rPr>
        <w:t xml:space="preserve"> (n = 23) being almost exclusively composed of epithelial </w:t>
      </w:r>
      <w:r w:rsidRPr="00B53A06">
        <w:rPr>
          <w:color w:val="auto"/>
        </w:rPr>
        <w:lastRenderedPageBreak/>
        <w:t xml:space="preserve">tumours. As before, </w:t>
      </w:r>
      <w:r w:rsidRPr="00B53A06">
        <w:rPr>
          <w:b/>
          <w:color w:val="auto"/>
        </w:rPr>
        <w:t>T098,</w:t>
      </w:r>
      <w:r w:rsidRPr="00B53A06">
        <w:rPr>
          <w:color w:val="auto"/>
        </w:rPr>
        <w:t xml:space="preserve"> with a majority component of biphasic samples exhibit a significantly higher EMT score (MWU p-val = 1.73e-2).</w:t>
      </w:r>
    </w:p>
    <w:p w14:paraId="591A92DB" w14:textId="77777777" w:rsidR="00C15BFF" w:rsidRPr="00B53A06" w:rsidRDefault="00C15BFF" w:rsidP="00C15BFF">
      <w:pPr>
        <w:spacing w:line="240" w:lineRule="auto"/>
        <w:ind w:right="0" w:firstLine="0"/>
        <w:rPr>
          <w:color w:val="auto"/>
        </w:rPr>
      </w:pPr>
    </w:p>
    <w:p w14:paraId="6B80C654" w14:textId="77777777" w:rsidR="00C15BFF" w:rsidRPr="00B53A06" w:rsidRDefault="00C15BFF" w:rsidP="00C15BFF">
      <w:pPr>
        <w:spacing w:line="240" w:lineRule="auto"/>
        <w:ind w:right="0" w:firstLine="0"/>
        <w:rPr>
          <w:b/>
          <w:bCs/>
          <w:color w:val="auto"/>
        </w:rPr>
      </w:pPr>
      <w:r w:rsidRPr="00B53A06">
        <w:rPr>
          <w:b/>
          <w:bCs/>
          <w:color w:val="auto"/>
        </w:rPr>
        <w:t>Mixed sarcomas</w:t>
      </w:r>
    </w:p>
    <w:p w14:paraId="46457E80" w14:textId="77777777" w:rsidR="00C15BFF" w:rsidRPr="00B53A06" w:rsidRDefault="00C15BFF" w:rsidP="00C15BFF">
      <w:pPr>
        <w:spacing w:line="240" w:lineRule="auto"/>
        <w:ind w:right="0" w:firstLine="0"/>
        <w:rPr>
          <w:color w:val="auto"/>
        </w:rPr>
      </w:pPr>
    </w:p>
    <w:p w14:paraId="7312C33F" w14:textId="4B2B1D15" w:rsidR="00C15BFF" w:rsidRPr="00B53A06" w:rsidRDefault="477E33CD" w:rsidP="00C15BFF">
      <w:pPr>
        <w:spacing w:line="240" w:lineRule="auto"/>
        <w:ind w:right="0" w:firstLine="0"/>
        <w:rPr>
          <w:color w:val="auto"/>
        </w:rPr>
      </w:pPr>
      <w:r w:rsidRPr="00B53A06">
        <w:rPr>
          <w:color w:val="auto"/>
        </w:rPr>
        <w:t xml:space="preserve">The hierarchy of </w:t>
      </w:r>
      <w:r w:rsidRPr="00B53A06">
        <w:rPr>
          <w:b/>
          <w:bCs/>
          <w:color w:val="auto"/>
        </w:rPr>
        <w:t xml:space="preserve">T069 SARC IMMhigh </w:t>
      </w:r>
      <w:r w:rsidRPr="00B53A06">
        <w:rPr>
          <w:color w:val="auto"/>
        </w:rPr>
        <w:t>is deeper and more complex (</w:t>
      </w:r>
      <w:r w:rsidR="00391A8C" w:rsidRPr="00B53A06">
        <w:rPr>
          <w:color w:val="auto"/>
        </w:rPr>
        <w:t>Fig. S</w:t>
      </w:r>
      <w:r w:rsidRPr="00B53A06">
        <w:rPr>
          <w:color w:val="auto"/>
        </w:rPr>
        <w:t xml:space="preserve">23b). At the first level, we see the separation of </w:t>
      </w:r>
      <w:r w:rsidRPr="00B53A06">
        <w:rPr>
          <w:b/>
          <w:bCs/>
          <w:color w:val="auto"/>
        </w:rPr>
        <w:t>T075 SARC IMM high A</w:t>
      </w:r>
      <w:r w:rsidRPr="00B53A06">
        <w:rPr>
          <w:color w:val="auto"/>
        </w:rPr>
        <w:t xml:space="preserve"> (n = 218) and </w:t>
      </w:r>
      <w:r w:rsidRPr="00B53A06">
        <w:rPr>
          <w:b/>
          <w:bCs/>
          <w:color w:val="auto"/>
        </w:rPr>
        <w:t>T076 STS CIN</w:t>
      </w:r>
      <w:r w:rsidRPr="00B53A06">
        <w:rPr>
          <w:color w:val="auto"/>
        </w:rPr>
        <w:t xml:space="preserve"> (n = 57) (</w:t>
      </w:r>
      <w:r w:rsidR="00391A8C" w:rsidRPr="00B53A06">
        <w:rPr>
          <w:color w:val="auto"/>
        </w:rPr>
        <w:t>Fig. S</w:t>
      </w:r>
      <w:r w:rsidRPr="00B53A06">
        <w:rPr>
          <w:color w:val="auto"/>
        </w:rPr>
        <w:t xml:space="preserve">23c). Both are mixed clusters, but </w:t>
      </w:r>
      <w:r w:rsidRPr="00B53A06">
        <w:rPr>
          <w:b/>
          <w:bCs/>
          <w:color w:val="auto"/>
        </w:rPr>
        <w:t xml:space="preserve">T076 </w:t>
      </w:r>
      <w:r w:rsidRPr="00B53A06">
        <w:rPr>
          <w:color w:val="auto"/>
        </w:rPr>
        <w:t>contains, for the major part, soft tissue sarcomas, including dedifferentiated liposarcomas (DDLPS) undifferentiated pleomorphic sarcomas (UPS) and myxofibrosarcomas (MFS). The former class is significantly younger (58.00 vs. 65.00, MWU p-val = 9.16e-04) but we observed no difference in survival between the two classes (lrt p-val = 5.10e-01 at 5204 days).</w:t>
      </w:r>
    </w:p>
    <w:p w14:paraId="31D9446B" w14:textId="77777777" w:rsidR="00C15BFF" w:rsidRPr="00B53A06" w:rsidRDefault="00C15BFF" w:rsidP="00C15BFF">
      <w:pPr>
        <w:spacing w:line="240" w:lineRule="auto"/>
        <w:ind w:right="0" w:firstLine="0"/>
        <w:rPr>
          <w:color w:val="auto"/>
        </w:rPr>
      </w:pPr>
    </w:p>
    <w:p w14:paraId="045B9D09" w14:textId="4D5629E8" w:rsidR="00C15BFF" w:rsidRPr="00B53A06" w:rsidRDefault="477E33CD" w:rsidP="00C15BFF">
      <w:pPr>
        <w:spacing w:line="240" w:lineRule="auto"/>
        <w:ind w:right="0" w:firstLine="0"/>
        <w:rPr>
          <w:color w:val="auto"/>
        </w:rPr>
      </w:pPr>
      <w:r w:rsidRPr="00B53A06">
        <w:rPr>
          <w:b/>
          <w:bCs/>
          <w:color w:val="auto"/>
        </w:rPr>
        <w:t xml:space="preserve">T075 </w:t>
      </w:r>
      <w:r w:rsidRPr="00B53A06">
        <w:rPr>
          <w:color w:val="auto"/>
        </w:rPr>
        <w:t>overexpresses (FDR &lt; 0.05 &amp; median logFC &gt; 0) cancer testis antigen (CTA) family genes, which show considerable promise for immunotherapeutics</w:t>
      </w:r>
      <w:r w:rsidR="00C15BFF" w:rsidRPr="00B53A06">
        <w:rPr>
          <w:color w:val="auto"/>
        </w:rPr>
        <w:fldChar w:fldCharType="begin"/>
      </w:r>
      <w:r w:rsidR="00C15BFF" w:rsidRPr="00B53A06">
        <w:rPr>
          <w:color w:val="auto"/>
        </w:rPr>
        <w:instrText>ADDIN F1000_CSL_CITATION&lt;~#@#~&gt;[{"DOI":"10.18632/oncotarget.4694","First":false,"Last":false,"PMCID":"PMC4599236","PMID":"26158218","abstract":"Recent developments have set the stage for immunotherapy as a supplement to conventional cancer treatment. Consequently, a significant effort is required to further improve efficacy and specificity, particularly the identification of optimal therapeutic targets for clinical testing. Cancer/testis antigens are immunogenic, highly cancer-specific, and frequently expressed in various types of cancer, which make them promising candidate targets for cancer immunotherapy, including cancer vaccination and adoptive T-cell transfer with chimeric T-cell receptors. Our current understanding of tumor immunology and immune escape suggests that targeting oncogenic antigens may be beneficial, meaning that identification of cancer/testis antigens with oncogenic properties is of high priority. Recent work from our lab and others provide evidence that many cancer/testis antigens, in fact, have oncogenic functions, including support of growth, survival and metastasis. This novel insight into the function of cancer/testis antigens has the potential to deliver more effective cancer vaccines. Moreover, immune targeting of oncogenic cancer/testis antigens in combination with conventional cytotoxic therapies or novel immunotherapies such as checkpoint blockade or adoptive transfer, represents a highly synergistic approach with the potential to improve patient survival.","author":[{"family":"Gjerstorff","given":"Morten F"},{"family":"Andersen","given":"Mads H"},{"family":"Ditzel","given":"Henrik J"}],"authorYearDisplayFormat":false,"citation-label":"2711530","container-title":"Oncotarget","container-title-short":"Oncotarget","id":"2711530","invisible":false,"issue":"18","issued":{"date-parts":[["2015","6","30"]]},"journalAbbreviation":"Oncotarget","page":"15772-15787","suppress-author":false,"title":"Oncogenic cancer/testis antigens: prime candidates for immunotherapy.","type":"article-journal","volume":"6"}]</w:instrText>
      </w:r>
      <w:r w:rsidR="00C15BFF" w:rsidRPr="00B53A06">
        <w:rPr>
          <w:color w:val="auto"/>
        </w:rPr>
        <w:fldChar w:fldCharType="separate"/>
      </w:r>
      <w:r w:rsidRPr="00B53A06">
        <w:rPr>
          <w:noProof/>
          <w:color w:val="auto"/>
          <w:vertAlign w:val="superscript"/>
        </w:rPr>
        <w:t>11</w:t>
      </w:r>
      <w:r w:rsidR="00C15BFF" w:rsidRPr="00B53A06">
        <w:rPr>
          <w:color w:val="auto"/>
        </w:rPr>
        <w:fldChar w:fldCharType="end"/>
      </w:r>
      <w:r w:rsidRPr="00B53A06">
        <w:rPr>
          <w:color w:val="auto"/>
        </w:rPr>
        <w:t xml:space="preserve">. These include </w:t>
      </w:r>
      <w:r w:rsidRPr="00B53A06">
        <w:rPr>
          <w:i/>
          <w:iCs/>
          <w:color w:val="auto"/>
        </w:rPr>
        <w:t>GAGE</w:t>
      </w:r>
      <w:r w:rsidRPr="00B53A06">
        <w:rPr>
          <w:color w:val="auto"/>
        </w:rPr>
        <w:t xml:space="preserve"> (9/13), </w:t>
      </w:r>
      <w:r w:rsidRPr="00B53A06">
        <w:rPr>
          <w:i/>
          <w:iCs/>
          <w:color w:val="auto"/>
        </w:rPr>
        <w:t>PAGE</w:t>
      </w:r>
      <w:r w:rsidRPr="00B53A06">
        <w:rPr>
          <w:color w:val="auto"/>
        </w:rPr>
        <w:t xml:space="preserve"> (4/6), </w:t>
      </w:r>
      <w:r w:rsidRPr="00B53A06">
        <w:rPr>
          <w:i/>
          <w:iCs/>
          <w:color w:val="auto"/>
        </w:rPr>
        <w:t>MAGEA</w:t>
      </w:r>
      <w:r w:rsidRPr="00B53A06">
        <w:rPr>
          <w:color w:val="auto"/>
        </w:rPr>
        <w:t xml:space="preserve"> (11/12), </w:t>
      </w:r>
      <w:r w:rsidRPr="00B53A06">
        <w:rPr>
          <w:i/>
          <w:iCs/>
          <w:color w:val="auto"/>
        </w:rPr>
        <w:t>MAGEC</w:t>
      </w:r>
      <w:r w:rsidRPr="00B53A06">
        <w:rPr>
          <w:color w:val="auto"/>
        </w:rPr>
        <w:t xml:space="preserve"> (3/3) and </w:t>
      </w:r>
      <w:r w:rsidRPr="00B53A06">
        <w:rPr>
          <w:i/>
          <w:iCs/>
          <w:color w:val="auto"/>
        </w:rPr>
        <w:t>XAGE</w:t>
      </w:r>
      <w:r w:rsidRPr="00B53A06">
        <w:rPr>
          <w:color w:val="auto"/>
        </w:rPr>
        <w:t xml:space="preserve"> (3/5)</w:t>
      </w:r>
      <w:r w:rsidR="00C15BFF" w:rsidRPr="00B53A06">
        <w:rPr>
          <w:color w:val="auto"/>
        </w:rPr>
        <w:fldChar w:fldCharType="begin"/>
      </w:r>
      <w:r w:rsidR="00C15BFF" w:rsidRPr="00B53A06">
        <w:rPr>
          <w:color w:val="auto"/>
        </w:rPr>
        <w:instrText>ADDIN F1000_CSL_CITATION&lt;~#@#~&gt;[{"DOI":"10.1007/s00403-013-1415-9","First":false,"Last":false,"PMID":"24085571","abstract":"Epithelial tissues are specialized to protect underlying tissues from environmental influences such as physical and chemical agents, infection by invasive microorganisms as well as water and heat loss. They are grouped into simple, transitional and stratified epithelia, which line the cavities and surfaces of structures throughout the body, and also form glands, separate compartments, regulate the exchange of molecules and act as sensory organs. Stratified epithelia such as the epidermis and the gingival and hard palate mucosa are in constant renewal, with cells proliferating in the lower layers, while the intermediate stratum and outermost layers undergo a tissue-specific process of differentiation to form a protective cornified barrier. This review focuses on a subclass of structural proteins, the small proline-rich proteins (SPRRs), which constitute cornified cell envelope precursors. Several studies have suggested that the SPRRs are related to increased epithelial proliferation and to malignant processes. Hence, we also review the literature for more extensive and in-depth profile of these proteins in cancer and other diseases. The understanding of SPRR functions has advanced in recent years, but many important questions about their role in pathophysiological processes remain unanswered, which stimulate new studies and approaches. ","author":[{"family":"Carregaro","given":"Fernanda"},{"family":"Stefanini","given":"Ana Carolina B"},{"family":"Henrique","given":"Tiago"},{"family":"Tajara","given":"Eloiza H"}],"authorYearDisplayFormat":false,"citation-label":"9622870","container-title":"Archives of Dermatological Research","container-title-short":"Arch. Dermatol. Res.","id":"9622870","invisible":false,"issue":"10","issued":{"date-parts":[["2013","12"]]},"journalAbbreviation":"Arch. Dermatol. Res.","page":"857-866","suppress-author":false,"title":"Study of small proline-rich proteins (SPRRs) in health and disease: a review of the literature.","type":"article-journal","volume":"305"}]</w:instrText>
      </w:r>
      <w:r w:rsidR="00C15BFF" w:rsidRPr="00B53A06">
        <w:rPr>
          <w:color w:val="auto"/>
        </w:rPr>
        <w:fldChar w:fldCharType="separate"/>
      </w:r>
      <w:r w:rsidRPr="00B53A06">
        <w:rPr>
          <w:noProof/>
          <w:color w:val="auto"/>
          <w:vertAlign w:val="superscript"/>
        </w:rPr>
        <w:t>12</w:t>
      </w:r>
      <w:r w:rsidR="00C15BFF" w:rsidRPr="00B53A06">
        <w:rPr>
          <w:color w:val="auto"/>
        </w:rPr>
        <w:fldChar w:fldCharType="end"/>
      </w:r>
      <w:r w:rsidRPr="00B53A06">
        <w:rPr>
          <w:color w:val="auto"/>
        </w:rPr>
        <w:t xml:space="preserve">.We then investigated immune checkpoint ligands and receptors expression, revealing overexpression of </w:t>
      </w:r>
      <w:r w:rsidRPr="00B53A06">
        <w:rPr>
          <w:i/>
          <w:iCs/>
          <w:color w:val="auto"/>
        </w:rPr>
        <w:t xml:space="preserve">PD1 </w:t>
      </w:r>
      <w:r w:rsidRPr="00B53A06">
        <w:rPr>
          <w:color w:val="auto"/>
        </w:rPr>
        <w:t xml:space="preserve">(median logFC= -3.37, FDR ≤ 2.044e-03), </w:t>
      </w:r>
      <w:r w:rsidRPr="00B53A06">
        <w:rPr>
          <w:i/>
          <w:iCs/>
          <w:color w:val="auto"/>
        </w:rPr>
        <w:t>PDL1</w:t>
      </w:r>
      <w:r w:rsidRPr="00B53A06">
        <w:rPr>
          <w:color w:val="auto"/>
        </w:rPr>
        <w:t xml:space="preserve"> (median logFC= -0.87, FDR ≤ 1.078e-02), and </w:t>
      </w:r>
      <w:r w:rsidRPr="00B53A06">
        <w:rPr>
          <w:i/>
          <w:iCs/>
          <w:color w:val="auto"/>
        </w:rPr>
        <w:t>CTLA4</w:t>
      </w:r>
      <w:r w:rsidRPr="00B53A06">
        <w:rPr>
          <w:color w:val="auto"/>
        </w:rPr>
        <w:t xml:space="preserve"> in </w:t>
      </w:r>
      <w:r w:rsidRPr="00B53A06">
        <w:rPr>
          <w:b/>
          <w:bCs/>
          <w:color w:val="auto"/>
        </w:rPr>
        <w:t xml:space="preserve">T075 </w:t>
      </w:r>
      <w:r w:rsidRPr="00B53A06">
        <w:rPr>
          <w:color w:val="auto"/>
        </w:rPr>
        <w:t xml:space="preserve">(median logFC= -2.75, FDR ≤ 8.047e-06). Consistent with this, </w:t>
      </w:r>
      <w:r w:rsidRPr="00B53A06">
        <w:rPr>
          <w:b/>
          <w:bCs/>
          <w:color w:val="auto"/>
        </w:rPr>
        <w:t xml:space="preserve">T075 </w:t>
      </w:r>
      <w:r w:rsidRPr="00B53A06">
        <w:rPr>
          <w:color w:val="auto"/>
        </w:rPr>
        <w:t xml:space="preserve">displays </w:t>
      </w:r>
      <w:commentRangeStart w:id="7"/>
      <w:r w:rsidRPr="00B53A06">
        <w:rPr>
          <w:color w:val="auto"/>
        </w:rPr>
        <w:t xml:space="preserve">the lowest leukocyte fraction of its siblings </w:t>
      </w:r>
      <w:commentRangeEnd w:id="7"/>
      <w:r w:rsidR="00C15BFF" w:rsidRPr="00B53A06">
        <w:rPr>
          <w:rStyle w:val="CommentReference"/>
          <w:color w:val="auto"/>
        </w:rPr>
        <w:commentReference w:id="7"/>
      </w:r>
      <w:r w:rsidRPr="00B53A06">
        <w:rPr>
          <w:color w:val="auto"/>
        </w:rPr>
        <w:t>(KW adj. p-val  = 5.11e-10, Dunn adj. p-val ≤ 3.69e-04)</w:t>
      </w:r>
      <w:r w:rsidR="00C15BFF" w:rsidRPr="00B53A06">
        <w:rPr>
          <w:color w:val="auto"/>
        </w:rPr>
        <w:fldChar w:fldCharType="begin"/>
      </w:r>
      <w:r w:rsidR="00C15BFF" w:rsidRPr="00B53A06">
        <w:rPr>
          <w:color w:val="auto"/>
        </w:rPr>
        <w:instrText>ADDIN F1000_CSL_CITATION&lt;~#@#~&gt;[{"DOI":"10.1016/j.immuni.2018.03.023","First":false,"Last":false,"PMCID":"PMC5982584","PMID":"29628290","abstract":"We performed an extensive immunogenomic analysis of more than 10,000 tumors comprising 33 diverse cancer types by utilizing data compiled by TCGA. Across cancer types, we identified six immune subtypes-wound healing, IFN-γ dominant, inflammatory, lymphocyte depleted, immunologically quiet, and TGF-β dominant-characterized by differences in macrophage or lymphocyte signatures, Th1:Th2 cell ratio, extent of intratumoral heterogeneity, aneuploidy, extent of neoantigen load, overall cell proliferation, expression of immunomodulatory genes, and prognosis. Specific driver mutations correlated with lower (CTNNB1, NRAS, or IDH1) or higher (BRAF, TP53, or CASP8) leukocyte levels across all cancers. Multiple control modalities of the intracellular and extracellular networks (transcription, microRNAs, copy number, and epigenetic processes) were involved in tumor-immune cell interactions, both across and within immune subtypes. Our immunogenomics pipeline to characterize these heterogeneous tumors and the resulting data are intended to serve as a resource for future targeted studies to further advance the field.&lt;br&gt;&lt;br&gt;Copyright © 2018 The Authors. Published by Elsevier Inc. All rights reserved.","author":[{"family":"Thorsson","given":"Vésteinn"},{"family":"Gibbs","given":"David L"},{"family":"Brown","given":"Scott D"},{"family":"Wolf","given":"Denise"},{"family":"Bortone","given":"Dante S"},{"family":"Ou Yang","given":"Tai-Hsien"},{"family":"Porta-Pardo","given":"Eduard"},{"family":"Gao","given":"Galen F"},{"family":"Plaisier","given":"Christopher L"},{"family":"Eddy","given":"James A"},{"family":"Ziv","given":"Elad"},{"family":"Culhane","given":"Aedin C"},{"family":"Paull","given":"Evan O"},{"family":"Sivakumar","given":"I K Ashok"},{"family":"Gentles","given":"Andrew J"},{"family":"Malhotra","given":"Raunaq"},{"family":"Farshidfar","given":"Farshad"},{"family":"Colaprico","given":"Antonio"},{"family":"Parker","given":"Joel S"},{"family":"Mose","given":"Lisle E"},{"family":"Vo","given":"Nam Sy"},{"family":"Liu","given":"Jianfang"},{"family":"Liu","given":"Yuexin"},{"family":"Rader","given":"Janet"},{"family":"Dhankani","given":"Varsha"},{"family":"Reynolds","given":"Sheila M"},{"family":"Bowlby","given":"Reanne"},{"family":"Califano","given":"Andrea"},{"family":"Cherniack","given":"Andrew D"},{"family":"Anastassiou","given":"Dimitris"},{"family":"Bedognetti","given":"Davide"},{"family":"Mokrab","given":"Younes"},{"family":"Newman","given":"Aaron M"},{"family":"Rao","given":"Arvind"},{"family":"Chen","given":"Ken"},{"family":"Krasnitz","given":"Alexander"},{"family":"Hu","given":"Hai"},{"family":"Malta","given":"Tathiane M"},{"family":"Noushmehr","given":"Houtan"},{"family":"Pedamallu","given":"Chandra Sekhar"},{"family":"Bullman","given":"Susan"},{"family":"Ojesina","given":"Akinyemi I"},{"family":"Lamb","given":"Andrew"},{"family":"Zhou","given":"Wanding"},{"family":"Shen","given":"Hui"},{"family":"Choueiri","given":"Toni K"},{"family":"Weinstein","given":"John N"},{"family":"Guinney","given":"Justin"},{"family":"Saltz","given":"Joel"},{"family":"Holt","given":"Robert A"},{"family":"Rabkin","given":"Charles S"},{"family":"Cancer Genome Atlas Research Network"},{"family":"Lazar","given":"Alexander J"},{"family":"Serody","given":"Jonathan S"},{"family":"Demicco","given":"Elizabeth G"},{"family":"Disis","given":"Mary L"},{"family":"Vincent","given":"Benjamin G"},{"family":"Shmulevich","given":"Ilya"}],"authorYearDisplayFormat":false,"citation-label":"5048820","container-title":"Immunity","container-title-short":"Immunity","id":"5048820","invisible":false,"issue":"4","issued":{"date-parts":[["2018","4","17"]]},"journalAbbreviation":"Immunity","page":"812-830.e14","suppress-author":false,"title":"The immune landscape of cancer.","type":"article-journal","volume":"48"}]</w:instrText>
      </w:r>
      <w:r w:rsidR="00C15BFF" w:rsidRPr="00B53A06">
        <w:rPr>
          <w:color w:val="auto"/>
        </w:rPr>
        <w:fldChar w:fldCharType="separate"/>
      </w:r>
      <w:r w:rsidRPr="00B53A06">
        <w:rPr>
          <w:noProof/>
          <w:color w:val="auto"/>
          <w:vertAlign w:val="superscript"/>
        </w:rPr>
        <w:t>13</w:t>
      </w:r>
      <w:r w:rsidR="00C15BFF" w:rsidRPr="00B53A06">
        <w:rPr>
          <w:color w:val="auto"/>
        </w:rPr>
        <w:fldChar w:fldCharType="end"/>
      </w:r>
      <w:r w:rsidRPr="00B53A06">
        <w:rPr>
          <w:color w:val="auto"/>
        </w:rPr>
        <w:t>.</w:t>
      </w:r>
    </w:p>
    <w:p w14:paraId="49A4160B" w14:textId="4A7027C2" w:rsidR="00C15BFF" w:rsidRPr="00B53A06" w:rsidRDefault="477E33CD" w:rsidP="477E33CD">
      <w:pPr>
        <w:spacing w:line="240" w:lineRule="auto"/>
        <w:ind w:right="0" w:firstLine="0"/>
        <w:rPr>
          <w:color w:val="auto"/>
        </w:rPr>
      </w:pPr>
      <w:r w:rsidRPr="00B53A06">
        <w:rPr>
          <w:color w:val="auto"/>
        </w:rPr>
        <w:t xml:space="preserve">More interestingly, samples in </w:t>
      </w:r>
      <w:r w:rsidRPr="00B53A06">
        <w:rPr>
          <w:b/>
          <w:bCs/>
          <w:color w:val="auto"/>
        </w:rPr>
        <w:t xml:space="preserve">T076 </w:t>
      </w:r>
      <w:r w:rsidRPr="00B53A06">
        <w:rPr>
          <w:color w:val="auto"/>
        </w:rPr>
        <w:t>show significantly higher chromosomal instability (CIN, MWU p-val = 1.15e-05) (</w:t>
      </w:r>
      <w:r w:rsidR="00391A8C" w:rsidRPr="00B53A06">
        <w:rPr>
          <w:color w:val="auto"/>
        </w:rPr>
        <w:t>Fig. S</w:t>
      </w:r>
      <w:r w:rsidRPr="00B53A06">
        <w:rPr>
          <w:color w:val="auto"/>
        </w:rPr>
        <w:t>23f) without a corresponding difference in mutation load (MWU p-val = 4.75e-01). This holds true for both DDLPS (MWU p-val = 3.70e-03) and UPS (MWU p-val = 1.43e-02) subpopulations when taken independently.</w:t>
      </w:r>
    </w:p>
    <w:p w14:paraId="36EE918B" w14:textId="77777777" w:rsidR="00C15BFF" w:rsidRPr="00B53A06" w:rsidRDefault="00C15BFF" w:rsidP="00C15BFF">
      <w:pPr>
        <w:spacing w:line="240" w:lineRule="auto"/>
        <w:ind w:right="0" w:firstLine="0"/>
        <w:rPr>
          <w:color w:val="auto"/>
        </w:rPr>
      </w:pPr>
    </w:p>
    <w:p w14:paraId="79524A66" w14:textId="0C37D8F4" w:rsidR="00C15BFF" w:rsidRPr="00B53A06" w:rsidRDefault="477E33CD" w:rsidP="477E33CD">
      <w:pPr>
        <w:spacing w:line="240" w:lineRule="auto"/>
        <w:ind w:right="0" w:firstLine="0"/>
        <w:rPr>
          <w:color w:val="auto"/>
        </w:rPr>
      </w:pPr>
      <w:r w:rsidRPr="00B53A06">
        <w:rPr>
          <w:b/>
          <w:bCs/>
          <w:color w:val="auto"/>
        </w:rPr>
        <w:t xml:space="preserve">T076 </w:t>
      </w:r>
      <w:r w:rsidRPr="00B53A06">
        <w:rPr>
          <w:color w:val="auto"/>
        </w:rPr>
        <w:t xml:space="preserve">class further splits by diagnosis into </w:t>
      </w:r>
      <w:r w:rsidRPr="00B53A06">
        <w:rPr>
          <w:b/>
          <w:bCs/>
          <w:color w:val="auto"/>
        </w:rPr>
        <w:t>T094 UPS/MFS CIN</w:t>
      </w:r>
      <w:r w:rsidRPr="00B53A06">
        <w:rPr>
          <w:color w:val="auto"/>
        </w:rPr>
        <w:t xml:space="preserve"> (n = 33), containing UPS and MFS, and </w:t>
      </w:r>
      <w:r w:rsidRPr="00B53A06">
        <w:rPr>
          <w:b/>
          <w:bCs/>
          <w:color w:val="auto"/>
        </w:rPr>
        <w:t>T095 DDLPS CIN</w:t>
      </w:r>
      <w:r w:rsidRPr="00B53A06">
        <w:rPr>
          <w:color w:val="auto"/>
        </w:rPr>
        <w:t xml:space="preserve"> (n = 24) (</w:t>
      </w:r>
      <w:r w:rsidR="00391A8C" w:rsidRPr="00B53A06">
        <w:rPr>
          <w:color w:val="auto"/>
        </w:rPr>
        <w:t>Fig. S</w:t>
      </w:r>
      <w:r w:rsidRPr="00B53A06">
        <w:rPr>
          <w:color w:val="auto"/>
        </w:rPr>
        <w:t>23b), which is composed by the majority of DDLPS. This is reflected in the higher amplification of chr12q15, common to DDLPSs,</w:t>
      </w:r>
      <w:r w:rsidR="00C15BFF" w:rsidRPr="00B53A06">
        <w:rPr>
          <w:color w:val="auto"/>
        </w:rPr>
        <w:fldChar w:fldCharType="begin"/>
      </w:r>
      <w:r w:rsidR="00C15BFF" w:rsidRPr="00B53A06">
        <w:rPr>
          <w:color w:val="auto"/>
        </w:rPr>
        <w:instrText>ADDIN F1000_CSL_CITATION&lt;~#@#~&gt;[{"DOI":"10.1016/j.cell.2017.10.014","First":false,"Last":false,"PMCID":"PMC5693358","PMID":"29100075","abstract":"Sarcomas are a broad family of mesenchymal malignancies exhibiting remarkable histologic diversity. We describe the multi-platform molecular landscape of 206 adult soft tissue sarcomas representing 6 major types. Along with novel insights into the biology of individual sarcoma types, we report three overarching findings: (1) unlike most epithelial malignancies, these sarcomas (excepting synovial sarcoma) are characterized predominantly by copy-number changes, with low mutational loads and only a few genes (TP53, ATRX, RB1) highly recurrently mutated across sarcoma types; (2) within sarcoma types, genomic and regulomic diversity of driver pathways defines molecular subtypes associated with patient outcome; and (3) the immune microenvironment, inferred from DNA methylation and mRNA profiles, associates with outcome and may inform clinical trials of immune checkpoint inhibitors. Overall, this large-scale analysis reveals previously unappreciated sarcoma-type-specific changes in copy number, methylation, RNA, and protein, providing insights into refining sarcoma therapy and relationships to other cancer types.&lt;br&gt;&lt;br&gt;Copyright © 2017 The Authors. Published by Elsevier Inc. All rights reserved.","author":[{"family":"The Cancer Genome Atlas Research Network"}],"authorYearDisplayFormat":false,"citation-label":"4455658","container-title":"Cell","container-title-short":"Cell","id":"4455658","invisible":false,"issue":"4","issued":{"date-parts":[["2017","11","2"]]},"journalAbbreviation":"Cell","page":"950-965.e28","suppress-author":false,"title":"Comprehensive and integrated genomic characterization of adult soft tissue sarcomas.","type":"article-journal","volume":"171"}]</w:instrText>
      </w:r>
      <w:r w:rsidR="00C15BFF" w:rsidRPr="00B53A06">
        <w:rPr>
          <w:color w:val="auto"/>
        </w:rPr>
        <w:fldChar w:fldCharType="separate"/>
      </w:r>
      <w:r w:rsidRPr="00B53A06">
        <w:rPr>
          <w:noProof/>
          <w:color w:val="auto"/>
          <w:vertAlign w:val="superscript"/>
        </w:rPr>
        <w:t>14</w:t>
      </w:r>
      <w:r w:rsidR="00C15BFF" w:rsidRPr="00B53A06">
        <w:rPr>
          <w:color w:val="auto"/>
        </w:rPr>
        <w:fldChar w:fldCharType="end"/>
      </w:r>
      <w:r w:rsidRPr="00B53A06">
        <w:rPr>
          <w:color w:val="auto"/>
        </w:rPr>
        <w:t xml:space="preserve"> in </w:t>
      </w:r>
      <w:r w:rsidRPr="00B53A06">
        <w:rPr>
          <w:b/>
          <w:bCs/>
          <w:color w:val="auto"/>
        </w:rPr>
        <w:t xml:space="preserve">T095 </w:t>
      </w:r>
      <w:r w:rsidRPr="00B53A06">
        <w:rPr>
          <w:color w:val="auto"/>
        </w:rPr>
        <w:t xml:space="preserve">(median amp. 23.00 vs 2.00, MWU p-val = 8.335e-07). Furthermore, </w:t>
      </w:r>
      <w:r w:rsidRPr="00B53A06">
        <w:rPr>
          <w:b/>
          <w:bCs/>
          <w:color w:val="auto"/>
        </w:rPr>
        <w:t xml:space="preserve">T095 </w:t>
      </w:r>
      <w:r w:rsidRPr="00B53A06">
        <w:rPr>
          <w:color w:val="auto"/>
        </w:rPr>
        <w:t xml:space="preserve">has both significantly higher genomic </w:t>
      </w:r>
      <w:r w:rsidRPr="00B53A06">
        <w:rPr>
          <w:i/>
          <w:iCs/>
          <w:color w:val="auto"/>
        </w:rPr>
        <w:t>MDM2</w:t>
      </w:r>
      <w:r w:rsidRPr="00B53A06">
        <w:rPr>
          <w:color w:val="auto"/>
        </w:rPr>
        <w:t xml:space="preserve"> amplification (2.40e-2 vs. 3.66, MWU p-val = 4.37e-06) and expression (logFC = -4.55, FDR = 5.39e-18), as well as </w:t>
      </w:r>
      <w:r w:rsidRPr="00B53A06">
        <w:rPr>
          <w:i/>
          <w:iCs/>
          <w:color w:val="auto"/>
        </w:rPr>
        <w:t>CDK4</w:t>
      </w:r>
      <w:r w:rsidRPr="00B53A06">
        <w:rPr>
          <w:color w:val="auto"/>
        </w:rPr>
        <w:t xml:space="preserve"> amplification (0.00 vs. 3.66 MWU p-val = 7.48e-06) and expression (logFC = -4.27, FDR = 5.39e-18). </w:t>
      </w:r>
    </w:p>
    <w:p w14:paraId="64FD2124" w14:textId="77777777" w:rsidR="00C15BFF" w:rsidRPr="00B53A06" w:rsidRDefault="00C15BFF" w:rsidP="00C15BFF">
      <w:pPr>
        <w:spacing w:line="240" w:lineRule="auto"/>
        <w:ind w:right="0" w:firstLine="0"/>
        <w:rPr>
          <w:color w:val="auto"/>
        </w:rPr>
      </w:pPr>
    </w:p>
    <w:p w14:paraId="5DED461B" w14:textId="44FE0C7A" w:rsidR="00C15BFF" w:rsidRPr="00B53A06" w:rsidRDefault="477E33CD" w:rsidP="477E33CD">
      <w:pPr>
        <w:spacing w:line="240" w:lineRule="auto"/>
        <w:ind w:right="0" w:firstLine="0"/>
        <w:rPr>
          <w:color w:val="auto"/>
        </w:rPr>
      </w:pPr>
      <w:r w:rsidRPr="00B53A06">
        <w:rPr>
          <w:color w:val="auto"/>
        </w:rPr>
        <w:t xml:space="preserve">Finally, </w:t>
      </w:r>
      <w:r w:rsidRPr="00B53A06">
        <w:rPr>
          <w:b/>
          <w:bCs/>
          <w:color w:val="auto"/>
        </w:rPr>
        <w:t>T075 SARC IMMhigh A</w:t>
      </w:r>
      <w:r w:rsidRPr="00B53A06">
        <w:rPr>
          <w:color w:val="auto"/>
        </w:rPr>
        <w:t xml:space="preserve"> separates in four terminal classes, with varying composition, </w:t>
      </w:r>
      <w:proofErr w:type="gramStart"/>
      <w:r w:rsidRPr="00B53A06">
        <w:rPr>
          <w:color w:val="auto"/>
        </w:rPr>
        <w:t>immunogenicity</w:t>
      </w:r>
      <w:proofErr w:type="gramEnd"/>
      <w:r w:rsidRPr="00B53A06">
        <w:rPr>
          <w:color w:val="auto"/>
        </w:rPr>
        <w:t xml:space="preserve"> and age (</w:t>
      </w:r>
      <w:r w:rsidR="00391A8C" w:rsidRPr="00B53A06">
        <w:rPr>
          <w:color w:val="auto"/>
        </w:rPr>
        <w:t>Fig. S</w:t>
      </w:r>
      <w:r w:rsidRPr="00B53A06">
        <w:rPr>
          <w:color w:val="auto"/>
        </w:rPr>
        <w:t xml:space="preserve">23b). Nevertheless, there are no significant differences in survival between these clusters. </w:t>
      </w:r>
    </w:p>
    <w:p w14:paraId="72A76674" w14:textId="77777777" w:rsidR="00C15BFF" w:rsidRPr="00B53A06" w:rsidRDefault="00C15BFF" w:rsidP="00C15BFF">
      <w:pPr>
        <w:spacing w:line="240" w:lineRule="auto"/>
        <w:ind w:right="0" w:firstLine="0"/>
        <w:rPr>
          <w:color w:val="auto"/>
        </w:rPr>
      </w:pPr>
    </w:p>
    <w:p w14:paraId="1B125885" w14:textId="49F3646C" w:rsidR="00C15BFF" w:rsidRPr="00B53A06" w:rsidRDefault="477E33CD" w:rsidP="477E33CD">
      <w:pPr>
        <w:spacing w:line="240" w:lineRule="auto"/>
        <w:ind w:right="0" w:firstLine="0"/>
        <w:rPr>
          <w:color w:val="auto"/>
        </w:rPr>
      </w:pPr>
      <w:r w:rsidRPr="00B53A06">
        <w:rPr>
          <w:b/>
          <w:bCs/>
          <w:color w:val="auto"/>
        </w:rPr>
        <w:t>T077 SARC HYPOX</w:t>
      </w:r>
      <w:r w:rsidRPr="00B53A06">
        <w:rPr>
          <w:color w:val="auto"/>
        </w:rPr>
        <w:t xml:space="preserve"> (n = 58) contains a high variability of diagnoses but is mostly composed of osteosarcomas, UPSs, and LMSs. Only 31.03% of these samples are paediatric, the median age is 60 y.o. Sarcomas within this cluster display the highest mitotic rate compared to those in sibling clusters (KW p-val = 4.75e-05), as also reflected in gene set enrichment analysis (logFC = 0.871, adj. p-val = 7.76e-01). </w:t>
      </w:r>
      <w:commentRangeStart w:id="8"/>
      <w:commentRangeStart w:id="9"/>
      <w:r w:rsidRPr="00B53A06">
        <w:rPr>
          <w:color w:val="auto"/>
        </w:rPr>
        <w:t xml:space="preserve">This cluster also has the lowest expression of </w:t>
      </w:r>
      <w:r w:rsidRPr="00B53A06">
        <w:rPr>
          <w:i/>
          <w:iCs/>
          <w:color w:val="auto"/>
        </w:rPr>
        <w:t>TP53</w:t>
      </w:r>
      <w:r w:rsidRPr="00B53A06">
        <w:rPr>
          <w:color w:val="auto"/>
        </w:rPr>
        <w:t xml:space="preserve"> (logFC= -1.66, FDR ≤ 1.78e-11).</w:t>
      </w:r>
      <w:commentRangeEnd w:id="8"/>
      <w:r w:rsidR="00C15BFF" w:rsidRPr="00B53A06">
        <w:rPr>
          <w:rStyle w:val="CommentReference"/>
          <w:color w:val="auto"/>
        </w:rPr>
        <w:commentReference w:id="8"/>
      </w:r>
      <w:commentRangeEnd w:id="9"/>
      <w:r w:rsidR="00C15BFF" w:rsidRPr="00B53A06">
        <w:rPr>
          <w:rStyle w:val="CommentReference"/>
          <w:color w:val="auto"/>
        </w:rPr>
        <w:commentReference w:id="9"/>
      </w:r>
      <w:r w:rsidRPr="00B53A06">
        <w:rPr>
          <w:color w:val="auto"/>
        </w:rPr>
        <w:t xml:space="preserve"> Tumours in </w:t>
      </w:r>
      <w:r w:rsidRPr="00B53A06">
        <w:rPr>
          <w:b/>
          <w:bCs/>
          <w:color w:val="auto"/>
        </w:rPr>
        <w:t xml:space="preserve">T077 </w:t>
      </w:r>
      <w:r w:rsidRPr="00B53A06">
        <w:rPr>
          <w:color w:val="auto"/>
        </w:rPr>
        <w:t xml:space="preserve">display the </w:t>
      </w:r>
      <w:commentRangeStart w:id="10"/>
      <w:r w:rsidRPr="00B53A06">
        <w:rPr>
          <w:color w:val="auto"/>
        </w:rPr>
        <w:t>lowest leukocyte fraction (KW p-val = 5.11e-10, Dunn adj. p-val ≤ 1.70e-07)</w:t>
      </w:r>
      <w:commentRangeEnd w:id="10"/>
      <w:r w:rsidR="00C15BFF" w:rsidRPr="00B53A06">
        <w:rPr>
          <w:rStyle w:val="CommentReference"/>
          <w:color w:val="auto"/>
        </w:rPr>
        <w:commentReference w:id="10"/>
      </w:r>
      <w:r w:rsidRPr="00B53A06">
        <w:rPr>
          <w:color w:val="auto"/>
        </w:rPr>
        <w:t xml:space="preserve"> among this family, and also exhibit the lowest expression of the immune checkpoint genes </w:t>
      </w:r>
      <w:r w:rsidRPr="00B53A06">
        <w:rPr>
          <w:i/>
          <w:iCs/>
          <w:color w:val="auto"/>
        </w:rPr>
        <w:t xml:space="preserve">PD1 </w:t>
      </w:r>
      <w:r w:rsidRPr="00B53A06">
        <w:rPr>
          <w:color w:val="auto"/>
        </w:rPr>
        <w:t xml:space="preserve">(median logFC= -3.37, FDR ≤ 2.044e-03), </w:t>
      </w:r>
      <w:r w:rsidRPr="00B53A06">
        <w:rPr>
          <w:i/>
          <w:iCs/>
          <w:color w:val="auto"/>
        </w:rPr>
        <w:t>PDL1</w:t>
      </w:r>
      <w:r w:rsidRPr="00B53A06">
        <w:rPr>
          <w:color w:val="auto"/>
        </w:rPr>
        <w:t xml:space="preserve"> (median logFC= -0.87, FDR ≤ 1.078e-02), and </w:t>
      </w:r>
      <w:r w:rsidRPr="00B53A06">
        <w:rPr>
          <w:i/>
          <w:iCs/>
          <w:color w:val="auto"/>
        </w:rPr>
        <w:t>CTLA4</w:t>
      </w:r>
      <w:r w:rsidRPr="00B53A06">
        <w:rPr>
          <w:color w:val="auto"/>
        </w:rPr>
        <w:t xml:space="preserve"> (median logFC= -2.75, FDR ≤ 8.047e-06). It is enriched for genes associated with hypoxia in soft tissue sarcomas (medNES ≥ 1.08, KW adj. p-val ≤ 1.44e-05, Dunn adj. p-val &lt; 0.05)</w:t>
      </w:r>
      <w:r w:rsidR="00C15BFF" w:rsidRPr="00B53A06">
        <w:rPr>
          <w:color w:val="auto"/>
        </w:rPr>
        <w:fldChar w:fldCharType="begin"/>
      </w:r>
      <w:r w:rsidR="00C15BFF" w:rsidRPr="00B53A06">
        <w:rPr>
          <w:color w:val="auto"/>
        </w:rPr>
        <w:instrText>ADDIN F1000_CSL_CITATION&lt;~#@#~&gt;[{"DOI":"10.18632/oncotarget.23280","First":false,"Last":false,"PMCID":"PMC5790513","PMID":"29423096","abstract":"&lt;strong&gt;Purpose:&lt;/strong&gt; There is a need for adjuvant/neo-adjuvant treatment strategies to prevent metastatic relapse in soft tissue sarcoma (STS). Tumor hypoxia is associated with a high-risk of metastasis and is potentially targetable. This study aimed to derive and validate a hypoxia mRNA signature for STS for future biomarker-driven trials of hypoxia targeted therapy.&lt;br&gt;&lt;br&gt;&lt;strong&gt;Materials and Methods:&lt;/strong&gt; RNA sequencing was used to identify seed genes induced by hypoxia in seven STS cell lines. Primary tumors in a training cohort (French training) were clustered into two phenotypes by seed gene expression and a de novo hypoxia signature derived. Prognostic significance of the de novo signature was evaluated in the training and two independent validation (French validation and The Cancer Genome Atlas) cohorts.&lt;br&gt;&lt;br&gt;&lt;strong&gt;Results:&lt;/strong&gt; 37 genes were up-regulated by hypoxia in all seven cell lines, and a 24-gene signature was derived. The high-hypoxia phenotype defined by the signature was enriched for well-established hypoxia genes reported in the literature. The signature was prognostic in univariable analysis, and in multivariable analysis in the training (n = 183, HR 2.16, P = 0.0054) and two independent validation (n = 127, HR 3.06, P = 0.0019; n = 258, HR 2.05, P = 0.0098) cohorts. Combining information from the de novo hypoxia signature and a genome instability signature significantly improved prognostication. Transcriptomic analyses showed high-hypoxia tumors had more genome instability and lower immune scores.&lt;br&gt;&lt;br&gt;&lt;strong&gt;Conclusions:&lt;/strong&gt; A 24-gene STS-specific hypoxia signature may be useful for prognostication and identifying patients for hypoxia-targeted therapy in clinical trials.","author":[{"family":"Yang","given":"Lingjian"},{"family":"Forker","given":"Laura"},{"family":"Irlam","given":"Joely J"},{"family":"Pillay","given":"Nischalan"},{"family":"Choudhury","given":"Ananya"},{"family":"West","given":"Catharine M L"}],"authorYearDisplayFormat":false,"citation-label":"7135649","container-title":"Oncotarget","container-title-short":"Oncotarget","id":"7135649","invisible":false,"issue":"3","issued":{"date-parts":[["2018","1","9"]]},"journalAbbreviation":"Oncotarget","page":"3946-3955","suppress-author":false,"title":"Validation of a hypoxia related gene signature in multiple soft tissue sarcoma cohorts.","type":"article-journal","volume":"9"}]</w:instrText>
      </w:r>
      <w:r w:rsidR="00C15BFF" w:rsidRPr="00B53A06">
        <w:rPr>
          <w:color w:val="auto"/>
        </w:rPr>
        <w:fldChar w:fldCharType="separate"/>
      </w:r>
      <w:r w:rsidRPr="00B53A06">
        <w:rPr>
          <w:noProof/>
          <w:color w:val="auto"/>
          <w:vertAlign w:val="superscript"/>
        </w:rPr>
        <w:t>15</w:t>
      </w:r>
      <w:r w:rsidR="00C15BFF" w:rsidRPr="00B53A06">
        <w:rPr>
          <w:color w:val="auto"/>
        </w:rPr>
        <w:fldChar w:fldCharType="end"/>
      </w:r>
      <w:r w:rsidRPr="00B53A06">
        <w:rPr>
          <w:color w:val="auto"/>
        </w:rPr>
        <w:t xml:space="preserve"> (</w:t>
      </w:r>
      <w:r w:rsidR="00391A8C" w:rsidRPr="00B53A06">
        <w:rPr>
          <w:color w:val="auto"/>
        </w:rPr>
        <w:t>Fig. S</w:t>
      </w:r>
      <w:r w:rsidRPr="00B53A06">
        <w:rPr>
          <w:color w:val="auto"/>
        </w:rPr>
        <w:t xml:space="preserve">23d). </w:t>
      </w:r>
    </w:p>
    <w:p w14:paraId="29DA9AD8" w14:textId="77777777" w:rsidR="00C15BFF" w:rsidRPr="00B53A06" w:rsidRDefault="00C15BFF" w:rsidP="00C15BFF">
      <w:pPr>
        <w:spacing w:line="240" w:lineRule="auto"/>
        <w:ind w:right="0" w:firstLine="0"/>
        <w:rPr>
          <w:color w:val="auto"/>
        </w:rPr>
      </w:pPr>
    </w:p>
    <w:p w14:paraId="4273109C" w14:textId="026FE1A8" w:rsidR="00C15BFF" w:rsidRPr="00B53A06" w:rsidRDefault="477E33CD" w:rsidP="477E33CD">
      <w:pPr>
        <w:spacing w:line="240" w:lineRule="auto"/>
        <w:ind w:right="0" w:firstLine="0"/>
        <w:rPr>
          <w:color w:val="auto"/>
        </w:rPr>
      </w:pPr>
      <w:r w:rsidRPr="00B53A06">
        <w:rPr>
          <w:b/>
          <w:bCs/>
          <w:color w:val="auto"/>
        </w:rPr>
        <w:t>T078 SARC EPITH/KIT</w:t>
      </w:r>
      <w:r w:rsidRPr="00B53A06">
        <w:rPr>
          <w:color w:val="auto"/>
        </w:rPr>
        <w:t xml:space="preserve"> (n = 77) is the largest cluster, and is mostly composed of </w:t>
      </w:r>
      <w:r w:rsidR="00F50189">
        <w:rPr>
          <w:color w:val="auto"/>
        </w:rPr>
        <w:t>o</w:t>
      </w:r>
      <w:r w:rsidRPr="00B53A06">
        <w:rPr>
          <w:color w:val="auto"/>
        </w:rPr>
        <w:t xml:space="preserve">steosarcomas, DDLPSs, </w:t>
      </w:r>
      <w:proofErr w:type="gramStart"/>
      <w:r w:rsidRPr="00B53A06">
        <w:rPr>
          <w:color w:val="auto"/>
        </w:rPr>
        <w:t>and also</w:t>
      </w:r>
      <w:proofErr w:type="gramEnd"/>
      <w:r w:rsidRPr="00B53A06">
        <w:rPr>
          <w:color w:val="auto"/>
        </w:rPr>
        <w:t xml:space="preserve"> contains five gastrointestinal stromal tumours (GIST)s. It is the cluster</w:t>
      </w:r>
      <w:r w:rsidR="00F50189">
        <w:rPr>
          <w:color w:val="auto"/>
        </w:rPr>
        <w:t xml:space="preserve"> with the youngest median age</w:t>
      </w:r>
      <w:r w:rsidRPr="00B53A06">
        <w:rPr>
          <w:color w:val="auto"/>
        </w:rPr>
        <w:t xml:space="preserve"> (24 y.o. KW p-val = 2.50e-06, 57.14% paediatric, </w:t>
      </w:r>
      <w:r w:rsidRPr="00B53A06">
        <w:rPr>
          <w:color w:val="auto"/>
          <w:lang w:val="el-GR"/>
        </w:rPr>
        <w:t>χ</w:t>
      </w:r>
      <w:r w:rsidRPr="00B53A06">
        <w:rPr>
          <w:color w:val="auto"/>
          <w:vertAlign w:val="superscript"/>
        </w:rPr>
        <w:t>2</w:t>
      </w:r>
      <w:r w:rsidRPr="00B53A06">
        <w:rPr>
          <w:color w:val="auto"/>
        </w:rPr>
        <w:t xml:space="preserve"> p-val = 4.66e-11). </w:t>
      </w:r>
      <w:r w:rsidRPr="00B53A06">
        <w:rPr>
          <w:b/>
          <w:bCs/>
          <w:color w:val="auto"/>
        </w:rPr>
        <w:t xml:space="preserve">T078 </w:t>
      </w:r>
      <w:r w:rsidRPr="00B53A06">
        <w:rPr>
          <w:color w:val="auto"/>
        </w:rPr>
        <w:t xml:space="preserve">has the highest expression of the </w:t>
      </w:r>
      <w:r w:rsidRPr="00B53A06">
        <w:rPr>
          <w:i/>
          <w:iCs/>
          <w:color w:val="auto"/>
        </w:rPr>
        <w:t>c-KIT</w:t>
      </w:r>
      <w:r w:rsidRPr="00B53A06">
        <w:rPr>
          <w:color w:val="auto"/>
        </w:rPr>
        <w:t xml:space="preserve"> proto-oncogene (median logFC= 1.33, FDR ≤ 3.88e-02) (</w:t>
      </w:r>
      <w:r w:rsidR="00391A8C" w:rsidRPr="00B53A06">
        <w:rPr>
          <w:color w:val="auto"/>
        </w:rPr>
        <w:t>Fig. S</w:t>
      </w:r>
      <w:r w:rsidRPr="00B53A06">
        <w:rPr>
          <w:color w:val="auto"/>
        </w:rPr>
        <w:t xml:space="preserve">23d). Mutations in </w:t>
      </w:r>
      <w:r w:rsidRPr="00B53A06">
        <w:rPr>
          <w:i/>
          <w:iCs/>
          <w:color w:val="auto"/>
        </w:rPr>
        <w:t>c-KIT</w:t>
      </w:r>
      <w:r w:rsidRPr="00B53A06">
        <w:rPr>
          <w:color w:val="auto"/>
        </w:rPr>
        <w:t xml:space="preserve"> are a major driver of GISTs</w:t>
      </w:r>
      <w:r w:rsidR="554DC129" w:rsidRPr="00B53A06">
        <w:rPr>
          <w:color w:val="auto"/>
        </w:rPr>
        <w:fldChar w:fldCharType="begin"/>
      </w:r>
      <w:r w:rsidR="554DC129" w:rsidRPr="00B53A06">
        <w:rPr>
          <w:color w:val="auto"/>
        </w:rPr>
        <w:instrText>ADDIN F1000_CSL_CITATION&lt;~#@#~&gt;[{"DOI":"10.1126/science.279.5350.577","First":false,"Last":false,"PMID":"9438854","abstract":"Gastrointestinal stromal tumors (GISTs) are the most common mesenchymal tumors in the human digestive tract, but their molecular etiology and cellular origin are unknown. Sequencing of c-kit complementary DNA, which encodes a proto-oncogenic receptor tyrosine kinase (KIT), from five GISTs revealed mutations in the region between the transmembrane and tyrosine kinase domains. All of the corresponding mutant KIT proteins were constitutively activated without the KIT ligand, stem cell factor (SCF). Stable transfection of the mutant c-kit complementary DNAs induced malignant transformation of Ba/F3 murine lymphoid cells, suggesting that the mutations contribute to tumor development. GISTs may originate from the interstitial cells of Cajal (ICCs) because the development of ICCs is dependent on the SCF-KIT interaction and because, like GISTs, these cells express both KIT and CD34.","author":[{"family":"Hirota","given":"S"},{"family":"Isozaki","given":"K"},{"family":"Moriyama","given":"Y"},{"family":"Hashimoto","given":"K"},{"family":"Nishida","given":"T"},{"family":"Ishiguro","given":"S"},{"family":"Kawano","given":"K"},{"family":"Hanada","given":"M"},{"family":"Kurata","given":"A"},{"family":"Takeda","given":"M"},{"family":"Muhammad Tunio","given":"G"},{"family":"Matsuzawa","given":"Y"},{"family":"Kanakura","given":"Y"},{"family":"Shinomura","given":"Y"},{"family":"Kitamura","given":"Y"}],"authorYearDisplayFormat":false,"citation-label":"1554815","container-title":"Science","container-title-short":"Science","id":"1554815","invisible":false,"issue":"5350","issued":{"date-parts":[["1998","1","23"]]},"journalAbbreviation":"Science","page":"577-580","suppress-author":false,"title":"Gain-of-function mutations of c-kit in human gastrointestinal stromal tumors.","type":"article-journal","volume":"279"}]</w:instrText>
      </w:r>
      <w:r w:rsidR="554DC129" w:rsidRPr="00B53A06">
        <w:rPr>
          <w:color w:val="auto"/>
        </w:rPr>
        <w:fldChar w:fldCharType="separate"/>
      </w:r>
      <w:r w:rsidRPr="00B53A06">
        <w:rPr>
          <w:noProof/>
          <w:color w:val="auto"/>
          <w:vertAlign w:val="superscript"/>
        </w:rPr>
        <w:t>16</w:t>
      </w:r>
      <w:r w:rsidR="554DC129" w:rsidRPr="00B53A06">
        <w:rPr>
          <w:color w:val="auto"/>
        </w:rPr>
        <w:fldChar w:fldCharType="end"/>
      </w:r>
      <w:r w:rsidRPr="00B53A06">
        <w:rPr>
          <w:color w:val="auto"/>
        </w:rPr>
        <w:t xml:space="preserve"> and may explain their affinity to this class. Nevertheless, </w:t>
      </w:r>
      <w:r w:rsidRPr="00B53A06">
        <w:rPr>
          <w:i/>
          <w:iCs/>
          <w:color w:val="auto"/>
        </w:rPr>
        <w:t>c-KIT</w:t>
      </w:r>
      <w:r w:rsidRPr="00B53A06">
        <w:rPr>
          <w:color w:val="auto"/>
        </w:rPr>
        <w:t xml:space="preserve"> mutations are not exclusive of this tumour type</w:t>
      </w:r>
      <w:r w:rsidR="554DC129" w:rsidRPr="00B53A06">
        <w:rPr>
          <w:color w:val="auto"/>
        </w:rPr>
        <w:fldChar w:fldCharType="begin"/>
      </w:r>
      <w:r w:rsidR="554DC129" w:rsidRPr="00B53A06">
        <w:rPr>
          <w:color w:val="auto"/>
        </w:rPr>
        <w:instrText>ADDIN F1000_CSL_CITATION&lt;~#@#~&gt;[{"DOI":"10.1097/00000478-200204000-00011","First":false,"Last":false,"PMID":"11914627","abstract":"The stem cell factor/c-kit tyrosine kinase receptor pathway has been shown to be important for tumor growth and progression in several cancers, including mast cell diseases, gastrointestinal stromal tumor, acute myeloid leukemia, small cell lung carcinoma, and Ewing sarcoma. Studies using the oral agent STI-571 (Gleevec, Novartis), an inhibitor of the tyrosine kinases bcr-abl, c-kit, and PDGFR, have shown significant responses in patients with chronic myelogenous leukemia and gastrointestinal stromal tumor. With the aim of identifying additional groups of tumors that may use the stem cell factor/c-kit pathway and secondarily may be responsive to STI-571 treatment, this study surveyed 151 primary tumors from patients treated at St. Jude Children's Research Hospital for immunohistochemical expression of c-kit. Formalin-fixed, paraffin-embedded sections were stained with rabbit polyclonal anti-human c-kit (CD117, Dako) using standard avidin-biotin-peroxidase complex technique, antigen retrieval, and an automated stainer. Strong, diffuse staining for c-kit was seen in a proportion of synovial sarcomas, osteosarcomas, and Ewing sarcomas. Strong, diffuse staining was less common in neuroblastomas, Wilms' tumors, and rhabdomyosarcomas and was negative in alveolar soft part sarcomas and desmoplastic small round cell tumors. Tumors with strong, diffuse staining for c-kit in a pattern similar to gastrointestinal stromal tumor may represent suitable targets for new therapeutic agents.","author":[{"family":"Smithey","given":"Brandon E"},{"family":"Pappo","given":"Alberto S"},{"family":"Hill","given":"D Ashley"}],"authorYearDisplayFormat":false,"citation-label":"9529903","container-title":"The American Journal of Surgical Pathology","container-title-short":"Am. J. Surg. Pathol.","id":"9529903","invisible":false,"issue":"4","issued":{"date-parts":[["2002","4"]]},"journalAbbreviation":"Am. J. Surg. Pathol.","page":"486-492","suppress-author":false,"title":"C-kit expression in pediatric solid tumors: a comparative immunohistochemical study.","type":"article-journal","volume":"26"}]</w:instrText>
      </w:r>
      <w:r w:rsidR="554DC129" w:rsidRPr="00B53A06">
        <w:rPr>
          <w:color w:val="auto"/>
        </w:rPr>
        <w:fldChar w:fldCharType="separate"/>
      </w:r>
      <w:r w:rsidRPr="00B53A06">
        <w:rPr>
          <w:noProof/>
          <w:color w:val="auto"/>
          <w:vertAlign w:val="superscript"/>
        </w:rPr>
        <w:t>17</w:t>
      </w:r>
      <w:r w:rsidR="554DC129" w:rsidRPr="00B53A06">
        <w:rPr>
          <w:color w:val="auto"/>
        </w:rPr>
        <w:fldChar w:fldCharType="end"/>
      </w:r>
      <w:r w:rsidRPr="00B53A06">
        <w:rPr>
          <w:color w:val="auto"/>
        </w:rPr>
        <w:t xml:space="preserve">, and indeed, the significance in overexpression is maintained after the removal of GISTs (median logFC = 1.52, FDR ≤ 4.11e-02). We confirmed enrichment </w:t>
      </w:r>
      <w:r w:rsidRPr="00B53A06">
        <w:rPr>
          <w:i/>
          <w:iCs/>
          <w:color w:val="auto"/>
        </w:rPr>
        <w:t>of c-KIT</w:t>
      </w:r>
      <w:r w:rsidRPr="00B53A06">
        <w:rPr>
          <w:color w:val="auto"/>
        </w:rPr>
        <w:t xml:space="preserve"> downstream genes with gene sets analysis (medNES ≥ 1.02, adj. p-val = 7.82e-08)</w:t>
      </w:r>
      <w:r w:rsidR="554DC129" w:rsidRPr="00B53A06">
        <w:rPr>
          <w:color w:val="auto"/>
        </w:rPr>
        <w:fldChar w:fldCharType="begin"/>
      </w:r>
      <w:r w:rsidR="554DC129" w:rsidRPr="00B53A06">
        <w:rPr>
          <w:color w:val="auto"/>
        </w:rPr>
        <w:instrText>ADDIN F1000_CSL_CITATION&lt;~#@#~&gt;[{"DOI":"10.1093/nar/gkn653","First":false,"Last":false,"PMCID":"PMC2686461","PMID":"18832364","abstract":"The Pathway Interaction Database (PID, http://pid.nci.nih.gov) is a freely available collection of curated and peer-reviewed pathways composed of human molecular signaling and regulatory events and key cellular processes. Created in a collaboration between the US National Cancer Institute and Nature Publishing Group, the database serves as a research tool for the cancer research community and others interested in cellular pathways, such as neuroscientists, developmental biologists and immunologists. PID offers a range of search features to facilitate pathway exploration. Users can browse the predefined set of pathways or create interaction network maps centered on a single molecule or cellular process of interest. In addition, the batch query tool allows users to upload long list(s) of molecules, such as those derived from microarray experiments, and either overlay these molecules onto predefined pathways or visualize the complete molecular connectivity map. Users can also download molecule lists, citation lists and complete database content in extensible markup language (XML) and Biological Pathways Exchange (BioPAX) Level 2 format. The database is updated with new pathway content every month and supplemented by specially commissioned articles on the practical uses of other relevant online tools.","author":[{"family":"Schaefer","given":"Carl F"},{"family":"Anthony","given":"Kira"},{"family":"Krupa","given":"Shiva"},{"family":"Buchoff","given":"Jeffrey"},{"family":"Day","given":"Matthew"},{"family":"Hannay","given":"Timo"},{"family":"Buetow","given":"Kenneth H"}],"authorYearDisplayFormat":false,"citation-label":"1234487","container-title":"Nucleic Acids Research","container-title-short":"Nucleic Acids Res.","id":"1234487","invisible":false,"issue":"Database issue","issued":{"date-parts":[["2009","1"]]},"journalAbbreviation":"Nucleic Acids Res.","page":"D674-9","suppress-author":false,"title":"PID: the pathway interaction database.","type":"article-journal","volume":"37"}]</w:instrText>
      </w:r>
      <w:r w:rsidR="554DC129" w:rsidRPr="00B53A06">
        <w:rPr>
          <w:color w:val="auto"/>
        </w:rPr>
        <w:fldChar w:fldCharType="separate"/>
      </w:r>
      <w:r w:rsidRPr="00B53A06">
        <w:rPr>
          <w:noProof/>
          <w:color w:val="auto"/>
          <w:vertAlign w:val="superscript"/>
        </w:rPr>
        <w:t>18</w:t>
      </w:r>
      <w:r w:rsidR="554DC129" w:rsidRPr="00B53A06">
        <w:rPr>
          <w:color w:val="auto"/>
        </w:rPr>
        <w:fldChar w:fldCharType="end"/>
      </w:r>
      <w:r w:rsidRPr="00B53A06">
        <w:rPr>
          <w:color w:val="auto"/>
        </w:rPr>
        <w:t xml:space="preserve"> (</w:t>
      </w:r>
      <w:r w:rsidR="00391A8C" w:rsidRPr="00B53A06">
        <w:rPr>
          <w:color w:val="auto"/>
        </w:rPr>
        <w:t>Fig. S</w:t>
      </w:r>
      <w:r w:rsidRPr="00B53A06">
        <w:rPr>
          <w:color w:val="auto"/>
        </w:rPr>
        <w:t xml:space="preserve">23d). </w:t>
      </w:r>
      <w:r w:rsidRPr="00B53A06">
        <w:rPr>
          <w:b/>
          <w:bCs/>
          <w:color w:val="auto"/>
        </w:rPr>
        <w:t xml:space="preserve">T078 </w:t>
      </w:r>
      <w:r w:rsidRPr="00B53A06">
        <w:rPr>
          <w:color w:val="auto"/>
        </w:rPr>
        <w:t xml:space="preserve">also displays the highest chr12q13~15 amplification (KW p-val = 6.77e-04), likely a consequence of its high population of DDLPS. Furthermore, </w:t>
      </w:r>
      <w:r w:rsidRPr="00B53A06">
        <w:rPr>
          <w:b/>
          <w:bCs/>
          <w:color w:val="auto"/>
        </w:rPr>
        <w:t xml:space="preserve">T078 </w:t>
      </w:r>
      <w:r w:rsidRPr="00B53A06">
        <w:rPr>
          <w:color w:val="auto"/>
        </w:rPr>
        <w:t xml:space="preserve">has the highest expression of epithelial markers </w:t>
      </w:r>
      <w:r w:rsidRPr="00B53A06">
        <w:rPr>
          <w:i/>
          <w:iCs/>
          <w:color w:val="auto"/>
        </w:rPr>
        <w:t xml:space="preserve">EPCAM </w:t>
      </w:r>
      <w:r w:rsidRPr="00B53A06">
        <w:rPr>
          <w:color w:val="auto"/>
        </w:rPr>
        <w:t xml:space="preserve">(median logFC= 1.41, FDR ≤ 1.280e-02), CLDN1 (median logFC= 1.86, FDR ≤ 2.941e-04), and </w:t>
      </w:r>
      <w:r w:rsidRPr="00B53A06">
        <w:rPr>
          <w:i/>
          <w:iCs/>
          <w:color w:val="auto"/>
        </w:rPr>
        <w:t xml:space="preserve">CDH1 </w:t>
      </w:r>
      <w:r w:rsidRPr="00B53A06">
        <w:rPr>
          <w:color w:val="auto"/>
        </w:rPr>
        <w:t xml:space="preserve">(median logFC= 2.02, FDR ≤ 7.437e-03) among its siblings and shows enrichment </w:t>
      </w:r>
      <w:r w:rsidRPr="00B53A06">
        <w:rPr>
          <w:color w:val="auto"/>
        </w:rPr>
        <w:lastRenderedPageBreak/>
        <w:t>of epithelial development gene sets (</w:t>
      </w:r>
      <w:r w:rsidRPr="00B53A06">
        <w:rPr>
          <w:color w:val="auto"/>
          <w:lang w:val="en-CA"/>
        </w:rPr>
        <w:t>medNES ≥ 1.12, KW adj. p-val = 4.43e-16, Dunn adj. p-val &lt; 1.00e-04)</w:t>
      </w:r>
      <w:r w:rsidR="554DC129" w:rsidRPr="00B53A06">
        <w:rPr>
          <w:color w:val="auto"/>
          <w:lang w:val="en-CA"/>
        </w:rPr>
        <w:fldChar w:fldCharType="begin"/>
      </w:r>
      <w:r w:rsidR="554DC129" w:rsidRPr="00B53A06">
        <w:rPr>
          <w:color w:val="auto"/>
          <w:lang w:val="en-CA"/>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554DC129" w:rsidRPr="00B53A06">
        <w:rPr>
          <w:color w:val="auto"/>
          <w:lang w:val="en-CA"/>
        </w:rPr>
        <w:fldChar w:fldCharType="separate"/>
      </w:r>
      <w:r w:rsidRPr="00B53A06">
        <w:rPr>
          <w:noProof/>
          <w:color w:val="auto"/>
          <w:vertAlign w:val="superscript"/>
          <w:lang w:val="en-CA"/>
        </w:rPr>
        <w:t>2,3</w:t>
      </w:r>
      <w:r w:rsidR="554DC129" w:rsidRPr="00B53A06">
        <w:rPr>
          <w:color w:val="auto"/>
          <w:lang w:val="en-CA"/>
        </w:rPr>
        <w:fldChar w:fldCharType="end"/>
      </w:r>
      <w:r w:rsidRPr="00B53A06">
        <w:rPr>
          <w:color w:val="auto"/>
        </w:rPr>
        <w:t xml:space="preserve"> (</w:t>
      </w:r>
      <w:r w:rsidR="00391A8C" w:rsidRPr="00B53A06">
        <w:rPr>
          <w:color w:val="auto"/>
        </w:rPr>
        <w:t>Fig. S</w:t>
      </w:r>
      <w:r w:rsidRPr="00B53A06">
        <w:rPr>
          <w:color w:val="auto"/>
        </w:rPr>
        <w:t xml:space="preserve">23d). It is also enriched for gene sets involving angiogenesis (medNES ≥ 1.10, KW adj. p-val = 3.12e-08, </w:t>
      </w:r>
      <w:r w:rsidRPr="00B53A06">
        <w:rPr>
          <w:color w:val="auto"/>
          <w:lang w:val="en-CA"/>
        </w:rPr>
        <w:t>Dunn adj. p-val &lt; 0.05</w:t>
      </w:r>
      <w:r w:rsidRPr="00B53A06">
        <w:rPr>
          <w:color w:val="auto"/>
        </w:rPr>
        <w:t>)</w:t>
      </w:r>
      <w:commentRangeStart w:id="11"/>
      <w:r w:rsidR="554DC129" w:rsidRPr="00B53A06">
        <w:rPr>
          <w:color w:val="auto"/>
        </w:rPr>
        <w:fldChar w:fldCharType="begin"/>
      </w:r>
      <w:r w:rsidR="554DC129" w:rsidRPr="00B53A06">
        <w:rPr>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554DC129" w:rsidRPr="00B53A06">
        <w:rPr>
          <w:color w:val="auto"/>
        </w:rPr>
        <w:fldChar w:fldCharType="separate"/>
      </w:r>
      <w:r w:rsidRPr="00B53A06">
        <w:rPr>
          <w:color w:val="auto"/>
          <w:vertAlign w:val="superscript"/>
        </w:rPr>
        <w:t>19</w:t>
      </w:r>
      <w:r w:rsidR="554DC129" w:rsidRPr="00B53A06">
        <w:rPr>
          <w:color w:val="auto"/>
        </w:rPr>
        <w:fldChar w:fldCharType="end"/>
      </w:r>
      <w:commentRangeEnd w:id="11"/>
      <w:r w:rsidR="554DC129" w:rsidRPr="00B53A06">
        <w:rPr>
          <w:rStyle w:val="CommentReference"/>
          <w:color w:val="auto"/>
        </w:rPr>
        <w:commentReference w:id="11"/>
      </w:r>
      <w:r w:rsidRPr="00B53A06">
        <w:rPr>
          <w:color w:val="auto"/>
        </w:rPr>
        <w:t>, which has been implicated in the pathogenesis of sarcomas with epithelial features. We hypothesize that this class comprises sarcomas with epithelial differentiation and related tumours, possibly including epitheloid subtypes of DDLPS, Osteosarcoma, and others</w:t>
      </w:r>
      <w:r w:rsidR="554DC129" w:rsidRPr="00B53A06">
        <w:rPr>
          <w:color w:val="auto"/>
        </w:rPr>
        <w:fldChar w:fldCharType="begin"/>
      </w:r>
      <w:r w:rsidR="554DC129" w:rsidRPr="00B53A06">
        <w:rPr>
          <w:color w:val="auto"/>
        </w:rPr>
        <w:instrText>ADDIN F1000_CSL_CITATION&lt;~#@#~&gt;[{"DOI":"10.1097/PAP.0000000000000102","First":false,"Last":false,"PMID":"26645461","abstract":"Epithelioid sarcoma (ES) is a rare, aggressive soft-tissue neoplasm of uncertain differentiation, characterized by nodular aggregates of epithelioid cells, which are immunoreactive to cytokeratins (CKs) and epithelial membrane antigen, and often for CD34. It has a propensity for multifocal disease at presentation, local recurrence, and regional metastasis. These are aggressive neoplasms with particularly poor prognosis after regional or distant metastatic disease, for which surgical resection is still the mainstay of treatment, and options for patients with metastatic disease remain undefined. There are 2 distinct variants: classic ES, which typically presents as a subcutaneous or deep dermal mass in the distal extremities of young adults and comprises nodular distributions of relatively uniform epithelioid cells with central necrosis, and the proximal variant, which has a predilection for proximal limbs and limb girdles and the midline of the trunk, which is composed of sheets of larger, more atypical cells with variable rhabdoid morphology. Both classic and proximal-type ESs are associated with the loss of SMARCB1/INI1 protein expression, but appear otherwise molecularly relatively heterogeneous. We review classic and proximal-type ES, discussing morphology, immunohistochemical and genetic findings, the differential diagnosis, and the future potential for targeted therapies. ","author":[{"family":"Thway","given":"Khin"},{"family":"Jones","given":"Robin L"},{"family":"Noujaim","given":"Jonathan"},{"family":"Fisher","given":"Cyril"}],"authorYearDisplayFormat":false,"citation-label":"8507781","container-title":"Advances in Anatomic Pathology","container-title-short":"Adv. Anat. Pathol.","id":"8507781","invisible":false,"issue":"1","issued":{"date-parts":[["2016","1"]]},"journalAbbreviation":"Adv. Anat. Pathol.","page":"41-49","suppress-author":false,"title":"Epithelioid sarcoma: diagnostic features and genetics.","type":"article-journal","volume":"23"},{"First":false,"Last":false,"author":[{"family":"Deyrup","given":"Andrea T."},{"family":"Montag","given":"Anthony G."}],"authorYearDisplayFormat":false,"citation-label":"9650976","container-title":"Archives of Pathology &amp; Laboratory Medicine","container-title-short":"Archives of Pathology &amp; Laboratory Medicine","id":"9650976","invisible":false,"issued":{"date-parts":[["2007","2","1"]]},"journalAbbreviation":"Archives of Pathology &amp; Laboratory Medicine","suppress-author":false,"title":"Epithelioid and Epithelial Neoplasms of Bone","type":"article-journal"},{"DOI":"10.1097/PAS.0000000000000910","First":false,"Last":false,"PMID":"28719466","abstract":"Dedifferentiated liposarcoma (DDLPS) demonstrates a variety of growth patterns, and their histologic resemblance to other spindle cell mesenchymal tumors has been widely recognized. However, epithelioid morphology in DDLPS has only rarely been documented. Here, we report 6 cases of DDLPS with striking epithelioid/epithelial features. The patients were 5 men and 1 woman with a median age of 61 years. All tumors were located in the internal trunk. During follow-up of 1 to 41 months, local recurrence, distant metastases, and tumor-related death occurred in 4, 2, and 4 patients, respectively. Beside well-differentiated liposarcoma component and conventional high-grade spindle cell morphology, all tumors focally exhibited growth comprising small or large epithelioid cells in diffuse or sheet-like proliferation. Rhabdoid cells were present in 2 cases. All 5 tumors tested harbored MDM2 amplification. Cytokeratin and/or epithelial membrane antigen were at least focally positive in all 5 tumors tested. One case contained a small focus of novel heterologous epithelial differentiation with acinar structures, wherein cytokeratin, MOC31, and claudin-4 were diffusely expressed and H3K27me3 expression was lost. DDLPS with epithelioid/epithelial features may lead to misdiagnosis of carcinoma or mesothelioma, and their diagnosis should be based on correlation with clinicopathologic and molecular findings. The epithelioid morphology in DDLPS may suggest an aggressive behavior based on this small series. In addition, we document 2 cases of MDM2-amplified undifferentiated neoplasm with epithelioid features in the internal trunk that lacked association with well-differentiated liposarcoma histology and showed rapid clinical course. Whether these latter tumors belong to DDLPS with epithelioid features requires further study.","author":[{"family":"Makise","given":"Naohiro"},{"family":"Yoshida","given":"Akihiko"},{"family":"Komiyama","given":"Motokiyo"},{"family":"Nakatani","given":"Fumihiko"},{"family":"Yonemori","given":"Kan"},{"family":"Kawai","given":"Akira"},{"family":"Fukayama","given":"Masashi"},{"family":"Hiraoka","given":"Nobuyoshi"}],"authorYearDisplayFormat":false,"citation-label":"9650977","container-title":"The American Journal of Surgical Pathology","container-title-short":"Am. J. Surg. Pathol.","id":"9650977","invisible":false,"issue":"11","issued":{"date-parts":[["2017","11"]]},"journalAbbreviation":"Am. J. Surg. Pathol.","page":"1523-1531","suppress-author":false,"title":"Dedifferentiated liposarcoma with epithelioid/epithelial features.","type":"article-journal","volume":"41"}]</w:instrText>
      </w:r>
      <w:r w:rsidR="554DC129" w:rsidRPr="00B53A06">
        <w:rPr>
          <w:color w:val="auto"/>
        </w:rPr>
        <w:fldChar w:fldCharType="separate"/>
      </w:r>
      <w:r w:rsidRPr="00B53A06">
        <w:rPr>
          <w:noProof/>
          <w:color w:val="auto"/>
          <w:vertAlign w:val="superscript"/>
        </w:rPr>
        <w:t>20–22</w:t>
      </w:r>
      <w:r w:rsidR="554DC129" w:rsidRPr="00B53A06">
        <w:rPr>
          <w:color w:val="auto"/>
        </w:rPr>
        <w:fldChar w:fldCharType="end"/>
      </w:r>
      <w:r w:rsidRPr="00B53A06">
        <w:rPr>
          <w:color w:val="auto"/>
        </w:rPr>
        <w:t xml:space="preserve">. </w:t>
      </w:r>
    </w:p>
    <w:p w14:paraId="5350F6BB" w14:textId="77777777" w:rsidR="00C15BFF" w:rsidRPr="00B53A06" w:rsidRDefault="00C15BFF" w:rsidP="00C15BFF">
      <w:pPr>
        <w:spacing w:line="240" w:lineRule="auto"/>
        <w:ind w:right="0" w:firstLine="0"/>
        <w:rPr>
          <w:color w:val="auto"/>
        </w:rPr>
      </w:pPr>
    </w:p>
    <w:p w14:paraId="43585198" w14:textId="70F19721" w:rsidR="00C15BFF" w:rsidRPr="00B53A06" w:rsidRDefault="477E33CD" w:rsidP="477E33CD">
      <w:pPr>
        <w:spacing w:line="240" w:lineRule="auto"/>
        <w:ind w:right="0" w:firstLine="0"/>
        <w:rPr>
          <w:color w:val="auto"/>
        </w:rPr>
      </w:pPr>
      <w:r w:rsidRPr="00B53A06">
        <w:rPr>
          <w:color w:val="auto"/>
        </w:rPr>
        <w:t xml:space="preserve">The majority of samples present in </w:t>
      </w:r>
      <w:r w:rsidRPr="00B53A06">
        <w:rPr>
          <w:b/>
          <w:bCs/>
          <w:color w:val="auto"/>
        </w:rPr>
        <w:t>T079 SARC CARCN</w:t>
      </w:r>
      <w:r w:rsidRPr="00B53A06">
        <w:rPr>
          <w:color w:val="auto"/>
        </w:rPr>
        <w:t xml:space="preserve"> (n = 41) are not labelled by their source institutions as malignancies of mesenchymal origin but rather as carcinomas or related ecto- or endodermal tumours (</w:t>
      </w:r>
      <w:r w:rsidR="00391A8C" w:rsidRPr="00B53A06">
        <w:rPr>
          <w:color w:val="auto"/>
        </w:rPr>
        <w:t>Fig. S</w:t>
      </w:r>
      <w:r w:rsidRPr="00B53A06">
        <w:rPr>
          <w:color w:val="auto"/>
        </w:rPr>
        <w:t>23c) (23/41 are carcinomas or skin cutaneous melanoma compared to 15/41 being sarcomas); however, sarcomatoid components were noted in many of these samples’ clinical data when available (TCGA)</w:t>
      </w:r>
      <w:r w:rsidR="00BD738D" w:rsidRPr="00B53A06">
        <w:rPr>
          <w:color w:val="auto"/>
        </w:rPr>
        <w:fldChar w:fldCharType="begin"/>
      </w:r>
      <w:r w:rsidR="00BD738D" w:rsidRPr="00B53A06">
        <w:rPr>
          <w:color w:val="auto"/>
        </w:rPr>
        <w:instrText>ADDIN F1000_CSL_CITATION&lt;~#@#~&gt;[{"DOI":"10.1016/j.cell.2017.10.014","First":false,"Last":false,"PMCID":"PMC5693358","PMID":"29100075","abstract":"Sarcomas are a broad family of mesenchymal malignancies exhibiting remarkable histologic diversity. We describe the multi-platform molecular landscape of 206 adult soft tissue sarcomas representing 6 major types. Along with novel insights into the biology of individual sarcoma types, we report three overarching findings: (1) unlike most epithelial malignancies, these sarcomas (excepting synovial sarcoma) are characterized predominantly by copy-number changes, with low mutational loads and only a few genes (TP53, ATRX, RB1) highly recurrently mutated across sarcoma types; (2) within sarcoma types, genomic and regulomic diversity of driver pathways defines molecular subtypes associated with patient outcome; and (3) the immune microenvironment, inferred from DNA methylation and mRNA profiles, associates with outcome and may inform clinical trials of immune checkpoint inhibitors. Overall, this large-scale analysis reveals previously unappreciated sarcoma-type-specific changes in copy number, methylation, RNA, and protein, providing insights into refining sarcoma therapy and relationships to other cancer types.&lt;br&gt;&lt;br&gt;Copyright © 2017 The Authors. Published by Elsevier Inc. All rights reserved.","author":[{"family":"The Cancer Genome Atlas Research Network"}],"authorYearDisplayFormat":false,"citation-label":"4455658","container-title":"Cell","container-title-short":"Cell","id":"4455658","invisible":false,"issue":"4","issued":{"date-parts":[["2017","11","2"]]},"journalAbbreviation":"Cell","page":"950-965.e28","suppress-author":false,"title":"Comprehensive and integrated genomic characterization of adult soft tissue sarcomas.","type":"article-journal","volume":"171"}]</w:instrText>
      </w:r>
      <w:r w:rsidR="00BD738D" w:rsidRPr="00B53A06">
        <w:rPr>
          <w:color w:val="auto"/>
        </w:rPr>
        <w:fldChar w:fldCharType="separate"/>
      </w:r>
      <w:r w:rsidRPr="00B53A06">
        <w:rPr>
          <w:rStyle w:val="CommentReference"/>
          <w:color w:val="auto"/>
          <w:vertAlign w:val="superscript"/>
        </w:rPr>
        <w:t>14</w:t>
      </w:r>
      <w:r w:rsidR="00BD738D" w:rsidRPr="00B53A06">
        <w:rPr>
          <w:color w:val="auto"/>
        </w:rPr>
        <w:fldChar w:fldCharType="end"/>
      </w:r>
      <w:r w:rsidRPr="00B53A06">
        <w:rPr>
          <w:color w:val="auto"/>
        </w:rPr>
        <w:t xml:space="preserve">. </w:t>
      </w:r>
      <w:r w:rsidRPr="00B53A06">
        <w:rPr>
          <w:b/>
          <w:bCs/>
          <w:color w:val="auto"/>
        </w:rPr>
        <w:t xml:space="preserve">T079 </w:t>
      </w:r>
      <w:r w:rsidRPr="00B53A06">
        <w:rPr>
          <w:color w:val="auto"/>
        </w:rPr>
        <w:t xml:space="preserve">is enriched for </w:t>
      </w:r>
      <w:r w:rsidRPr="00B53A06">
        <w:rPr>
          <w:i/>
          <w:iCs/>
          <w:color w:val="auto"/>
        </w:rPr>
        <w:t>E2F</w:t>
      </w:r>
      <w:r w:rsidRPr="00B53A06">
        <w:rPr>
          <w:color w:val="auto"/>
        </w:rPr>
        <w:t xml:space="preserve"> targets (medNES = 1.06, KW adj. p-val = 6.17e-28) , </w:t>
      </w:r>
      <w:r w:rsidRPr="00B53A06">
        <w:rPr>
          <w:i/>
          <w:iCs/>
          <w:color w:val="auto"/>
        </w:rPr>
        <w:t>MYC</w:t>
      </w:r>
      <w:r w:rsidRPr="00B53A06">
        <w:rPr>
          <w:color w:val="auto"/>
        </w:rPr>
        <w:t xml:space="preserve"> targets (medNES ≥ 1.02, KW adj. p-val ≤ 3.59e-25, Dunn adj. p-val &lt; 1.00e-03), and DNA synthesis (medNES ≥ 1.</w:t>
      </w:r>
      <w:r w:rsidRPr="00B53A06">
        <w:rPr>
          <w:color w:val="auto"/>
        </w:rPr>
        <w:t>04, KW adj. p-val = 5.04e-24, Dunn adj. p-val &lt; 5.00e-02) and G2M checkpoint (medNES ≥ 1.04, KW adj. p-val = 1.16e-28) pathways</w:t>
      </w:r>
      <w:r w:rsidR="00BD738D" w:rsidRPr="00B53A06">
        <w:rPr>
          <w:color w:val="auto"/>
        </w:rPr>
        <w:fldChar w:fldCharType="begin"/>
      </w:r>
      <w:r w:rsidR="00BD738D" w:rsidRPr="00B53A06">
        <w:rPr>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BD738D" w:rsidRPr="00B53A06">
        <w:rPr>
          <w:color w:val="auto"/>
        </w:rPr>
        <w:fldChar w:fldCharType="separate"/>
      </w:r>
      <w:r w:rsidRPr="00B53A06">
        <w:rPr>
          <w:noProof/>
          <w:color w:val="auto"/>
          <w:vertAlign w:val="superscript"/>
        </w:rPr>
        <w:t>2,3</w:t>
      </w:r>
      <w:r w:rsidR="00BD738D" w:rsidRPr="00B53A06">
        <w:rPr>
          <w:color w:val="auto"/>
        </w:rPr>
        <w:fldChar w:fldCharType="end"/>
      </w:r>
      <w:r w:rsidRPr="00B53A06">
        <w:rPr>
          <w:color w:val="auto"/>
        </w:rPr>
        <w:t>, suggesting its constituents share a pool of mutations whose pathways converge upon increased translation, protein processing, and cell cycle progression. It is also highly enriched for gene sets involving translation (medNES ≤ 1.02, KW adj. p-val = 1.07e-19, Dunn adj. p-val &lt; 5.00e-02) and protein processing (medNES ≤ 1.10, KW adj. p-val = 2.31e-18, Dunn adj. p-val &lt; 1.00e-04)</w:t>
      </w:r>
      <w:r w:rsidR="00BD738D" w:rsidRPr="00B53A06">
        <w:rPr>
          <w:color w:val="auto"/>
        </w:rPr>
        <w:fldChar w:fldCharType="begin"/>
      </w:r>
      <w:r w:rsidR="00BD738D" w:rsidRPr="00B53A06">
        <w:rPr>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BD738D" w:rsidRPr="00B53A06">
        <w:rPr>
          <w:color w:val="auto"/>
        </w:rPr>
        <w:fldChar w:fldCharType="separate"/>
      </w:r>
      <w:r w:rsidRPr="00B53A06">
        <w:rPr>
          <w:noProof/>
          <w:color w:val="auto"/>
          <w:vertAlign w:val="superscript"/>
        </w:rPr>
        <w:t>2,3</w:t>
      </w:r>
      <w:r w:rsidR="00BD738D" w:rsidRPr="00B53A06">
        <w:rPr>
          <w:color w:val="auto"/>
        </w:rPr>
        <w:fldChar w:fldCharType="end"/>
      </w:r>
      <w:r w:rsidRPr="00B53A06">
        <w:rPr>
          <w:color w:val="auto"/>
        </w:rPr>
        <w:t xml:space="preserve">. Sarcomas within this class have a significantly higher mutation load than those in its sibling clusters (median 96.00, KW p-val = 1.60e-03) possibly indicating hypermutation. </w:t>
      </w:r>
      <w:commentRangeStart w:id="12"/>
      <w:r w:rsidRPr="00B53A06">
        <w:rPr>
          <w:color w:val="auto"/>
        </w:rPr>
        <w:t>This cluster also shows a high leukocyte fraction, with the highest lymphocyte content of its siblings (KW p-val = 3.325e-4)</w:t>
      </w:r>
      <w:commentRangeEnd w:id="12"/>
      <w:r w:rsidR="00BD738D" w:rsidRPr="00B53A06">
        <w:rPr>
          <w:rStyle w:val="CommentReference"/>
          <w:color w:val="auto"/>
        </w:rPr>
        <w:commentReference w:id="12"/>
      </w:r>
      <w:r w:rsidRPr="00B53A06">
        <w:rPr>
          <w:color w:val="auto"/>
        </w:rPr>
        <w:t>, specifically CD8</w:t>
      </w:r>
      <w:r w:rsidRPr="00B53A06">
        <w:rPr>
          <w:color w:val="auto"/>
          <w:vertAlign w:val="superscript"/>
        </w:rPr>
        <w:t>+</w:t>
      </w:r>
      <w:r w:rsidRPr="00B53A06">
        <w:rPr>
          <w:color w:val="auto"/>
        </w:rPr>
        <w:t xml:space="preserve"> T cells (KW p-val = 3.14e-06)</w:t>
      </w:r>
      <w:r w:rsidR="00BD738D" w:rsidRPr="00B53A06">
        <w:rPr>
          <w:color w:val="auto"/>
        </w:rPr>
        <w:fldChar w:fldCharType="begin"/>
      </w:r>
      <w:r w:rsidR="00BD738D" w:rsidRPr="00B53A06">
        <w:rPr>
          <w:color w:val="auto"/>
        </w:rPr>
        <w:instrText>ADDIN F1000_CSL_CITATION&lt;~#@#~&gt;[{"DOI":"10.1038/nmeth.3337","First":false,"Last":false,"PMCID":"PMC4739640","PMID":"25822800","abstract":"We introduce CIBERSORT, a method for characterizing cell composition of complex tissues from their gene expression profiles. When applied to enumeration of hematopoietic subsets in RNA mixtures from fresh, frozen and fixed tissues, including solid tumors, CIBERSORT outperformed other methods with respect to noise, unknown mixture content and closely related cell types. CIBERSORT should enable large-scale analysis of RNA mixtures for cellular biomarkers and therapeutic targets (http://cibersort.stanford.edu/). ","author":[{"family":"Newman","given":"Aaron M"},{"family":"Liu","given":"Chih Long"},{"family":"Green","given":"Michael R"},{"family":"Gentles","given":"Andrew J"},{"family":"Feng","given":"Weiguo"},{"family":"Xu","given":"Yue"},{"family":"Hoang","given":"Chuong D"},{"family":"Diehn","given":"Maximilian"},{"family":"Alizadeh","given":"Ash A"}],"authorYearDisplayFormat":false,"citation-label":"400488","container-title":"Nature Methods","container-title-short":"Nat. Methods","id":"400488","invisible":false,"issue":"5","issued":{"date-parts":[["2015","5"]]},"journalAbbreviation":"Nat. Methods","page":"453-457","suppress-author":false,"title":"Robust enumeration of cell subsets from tissue expression profiles.","type":"article-journal","volume":"12"}]</w:instrText>
      </w:r>
      <w:r w:rsidR="00BD738D" w:rsidRPr="00B53A06">
        <w:rPr>
          <w:color w:val="auto"/>
        </w:rPr>
        <w:fldChar w:fldCharType="separate"/>
      </w:r>
      <w:r w:rsidRPr="00B53A06">
        <w:rPr>
          <w:noProof/>
          <w:color w:val="auto"/>
          <w:vertAlign w:val="superscript"/>
        </w:rPr>
        <w:t>23</w:t>
      </w:r>
      <w:r w:rsidR="00BD738D" w:rsidRPr="00B53A06">
        <w:rPr>
          <w:color w:val="auto"/>
        </w:rPr>
        <w:fldChar w:fldCharType="end"/>
      </w:r>
      <w:r w:rsidRPr="00B53A06">
        <w:rPr>
          <w:color w:val="auto"/>
        </w:rPr>
        <w:t xml:space="preserve">. </w:t>
      </w:r>
    </w:p>
    <w:p w14:paraId="2E3F12A1" w14:textId="77777777" w:rsidR="00C15BFF" w:rsidRPr="00B53A06" w:rsidRDefault="00C15BFF" w:rsidP="00C15BFF">
      <w:pPr>
        <w:spacing w:line="240" w:lineRule="auto"/>
        <w:ind w:right="0" w:firstLine="0"/>
        <w:rPr>
          <w:color w:val="auto"/>
        </w:rPr>
      </w:pPr>
    </w:p>
    <w:p w14:paraId="44BA7F3B" w14:textId="79E64C96" w:rsidR="00C15BFF" w:rsidRPr="00B53A06" w:rsidRDefault="00C15BFF" w:rsidP="00C15BFF">
      <w:pPr>
        <w:spacing w:line="240" w:lineRule="auto"/>
        <w:ind w:right="0" w:firstLine="0"/>
        <w:rPr>
          <w:color w:val="auto"/>
        </w:rPr>
      </w:pPr>
      <w:r w:rsidRPr="00B53A06">
        <w:rPr>
          <w:b/>
          <w:bCs/>
          <w:color w:val="auto"/>
        </w:rPr>
        <w:t>T080 S</w:t>
      </w:r>
      <w:r w:rsidR="109751C6" w:rsidRPr="00B53A06">
        <w:rPr>
          <w:b/>
          <w:bCs/>
          <w:color w:val="auto"/>
        </w:rPr>
        <w:t>TS</w:t>
      </w:r>
      <w:r w:rsidR="1EF3EEEA" w:rsidRPr="00B53A06">
        <w:rPr>
          <w:b/>
          <w:bCs/>
          <w:color w:val="auto"/>
        </w:rPr>
        <w:t xml:space="preserve"> </w:t>
      </w:r>
      <w:r w:rsidR="6BD1CB4B" w:rsidRPr="00B53A06">
        <w:rPr>
          <w:b/>
          <w:bCs/>
          <w:color w:val="auto"/>
        </w:rPr>
        <w:t>DIFFlow</w:t>
      </w:r>
      <w:r w:rsidRPr="00B53A06">
        <w:rPr>
          <w:b/>
          <w:bCs/>
          <w:color w:val="auto"/>
        </w:rPr>
        <w:t xml:space="preserve"> IMM</w:t>
      </w:r>
      <w:r w:rsidR="4556F83D" w:rsidRPr="00B53A06">
        <w:rPr>
          <w:b/>
          <w:bCs/>
          <w:color w:val="auto"/>
        </w:rPr>
        <w:t>high</w:t>
      </w:r>
      <w:r w:rsidR="4556F83D" w:rsidRPr="00B53A06">
        <w:rPr>
          <w:color w:val="auto"/>
        </w:rPr>
        <w:t xml:space="preserve"> </w:t>
      </w:r>
      <w:r w:rsidRPr="00B53A06">
        <w:rPr>
          <w:color w:val="auto"/>
        </w:rPr>
        <w:t xml:space="preserve">(n = 30) is the smallest </w:t>
      </w:r>
      <w:r w:rsidR="00017D72">
        <w:rPr>
          <w:color w:val="auto"/>
        </w:rPr>
        <w:t xml:space="preserve">cluster with patients of oldest </w:t>
      </w:r>
      <w:r w:rsidRPr="00B53A06">
        <w:rPr>
          <w:color w:val="auto"/>
        </w:rPr>
        <w:t>median age of 62 y.o. (</w:t>
      </w:r>
      <w:r w:rsidR="000E3ED6" w:rsidRPr="00B53A06">
        <w:rPr>
          <w:color w:val="auto"/>
        </w:rPr>
        <w:t>KW</w:t>
      </w:r>
      <w:r w:rsidRPr="00B53A06">
        <w:rPr>
          <w:color w:val="auto"/>
        </w:rPr>
        <w:t xml:space="preserve"> p-val = 2.50e-06) and no paediatric samples. It is mainly composed of DDLPSs and UPSs, </w:t>
      </w:r>
      <w:proofErr w:type="gramStart"/>
      <w:r w:rsidRPr="00B53A06">
        <w:rPr>
          <w:color w:val="auto"/>
        </w:rPr>
        <w:t>similar to</w:t>
      </w:r>
      <w:proofErr w:type="gramEnd"/>
      <w:r w:rsidRPr="00B53A06">
        <w:rPr>
          <w:color w:val="auto"/>
        </w:rPr>
        <w:t xml:space="preserve"> </w:t>
      </w:r>
      <w:r w:rsidRPr="00B53A06">
        <w:rPr>
          <w:b/>
          <w:bCs/>
          <w:color w:val="auto"/>
        </w:rPr>
        <w:t>T089 DDLPS/SARC CIN</w:t>
      </w:r>
      <w:r w:rsidRPr="00B53A06">
        <w:rPr>
          <w:color w:val="auto"/>
        </w:rPr>
        <w:t>, but significantly lower in chromosomal instability. It is possible a similar subdivision by diagnosis would have been observed with a more sizeable cohort. It has the highest leukocyte fraction of all classes (</w:t>
      </w:r>
      <w:r w:rsidR="000E3ED6" w:rsidRPr="00B53A06">
        <w:rPr>
          <w:color w:val="auto"/>
        </w:rPr>
        <w:t>KW</w:t>
      </w:r>
      <w:r w:rsidRPr="00B53A06">
        <w:rPr>
          <w:color w:val="auto"/>
        </w:rPr>
        <w:t xml:space="preserve"> </w:t>
      </w:r>
      <w:r w:rsidR="0044130C" w:rsidRPr="00B53A06">
        <w:rPr>
          <w:color w:val="auto"/>
        </w:rPr>
        <w:t xml:space="preserve">adj. </w:t>
      </w:r>
      <w:r w:rsidRPr="00B53A06">
        <w:rPr>
          <w:color w:val="auto"/>
        </w:rPr>
        <w:t>p-val = 5.11e-10) and is significantly enriched (</w:t>
      </w:r>
      <w:r w:rsidR="00F163D5" w:rsidRPr="00B53A06">
        <w:rPr>
          <w:color w:val="auto"/>
        </w:rPr>
        <w:t xml:space="preserve">medNES </w:t>
      </w:r>
      <w:r w:rsidR="002773DE" w:rsidRPr="00B53A06">
        <w:rPr>
          <w:color w:val="auto"/>
        </w:rPr>
        <w:t>≥</w:t>
      </w:r>
      <w:r w:rsidR="00F163D5" w:rsidRPr="00B53A06">
        <w:rPr>
          <w:color w:val="auto"/>
        </w:rPr>
        <w:t xml:space="preserve"> </w:t>
      </w:r>
      <w:r w:rsidR="0097562B" w:rsidRPr="00B53A06">
        <w:rPr>
          <w:color w:val="auto"/>
        </w:rPr>
        <w:t xml:space="preserve">1.06, </w:t>
      </w:r>
      <w:r w:rsidR="000E3ED6" w:rsidRPr="00B53A06">
        <w:rPr>
          <w:color w:val="auto"/>
        </w:rPr>
        <w:t>KW</w:t>
      </w:r>
      <w:r w:rsidR="00E42CEF" w:rsidRPr="00B53A06">
        <w:rPr>
          <w:color w:val="auto"/>
        </w:rPr>
        <w:t xml:space="preserve"> </w:t>
      </w:r>
      <w:r w:rsidRPr="00B53A06">
        <w:rPr>
          <w:color w:val="auto"/>
        </w:rPr>
        <w:t xml:space="preserve">adj. p-val </w:t>
      </w:r>
      <w:r w:rsidR="00F163D5" w:rsidRPr="00B53A06">
        <w:rPr>
          <w:color w:val="auto"/>
        </w:rPr>
        <w:t>≤</w:t>
      </w:r>
      <w:r w:rsidRPr="00B53A06">
        <w:rPr>
          <w:color w:val="auto"/>
        </w:rPr>
        <w:t xml:space="preserve"> </w:t>
      </w:r>
      <w:r w:rsidR="00F163D5" w:rsidRPr="00B53A06">
        <w:rPr>
          <w:color w:val="auto"/>
        </w:rPr>
        <w:t>8.90e-11</w:t>
      </w:r>
      <w:r w:rsidRPr="00B53A06">
        <w:rPr>
          <w:color w:val="auto"/>
        </w:rPr>
        <w:t>) for a myriad of gene sets relating to</w:t>
      </w:r>
      <w:r w:rsidR="00872096" w:rsidRPr="00B53A06">
        <w:rPr>
          <w:color w:val="auto"/>
        </w:rPr>
        <w:t xml:space="preserve"> the</w:t>
      </w:r>
      <w:r w:rsidRPr="00B53A06">
        <w:rPr>
          <w:color w:val="auto"/>
        </w:rPr>
        <w:t xml:space="preserve"> immune</w:t>
      </w:r>
      <w:r w:rsidR="005D738D" w:rsidRPr="00B53A06">
        <w:rPr>
          <w:color w:val="auto"/>
        </w:rPr>
        <w:t xml:space="preserve"> response</w:t>
      </w:r>
      <w:r w:rsidR="0097562B" w:rsidRPr="00B53A06">
        <w:rPr>
          <w:color w:val="auto"/>
        </w:rPr>
        <w:t xml:space="preserve">, proinflammatory signalling, </w:t>
      </w:r>
      <w:r w:rsidRPr="00B53A06">
        <w:rPr>
          <w:color w:val="auto"/>
        </w:rPr>
        <w:t xml:space="preserve">and complement </w:t>
      </w:r>
      <w:r w:rsidRPr="00B53A06">
        <w:rPr>
          <w:color w:val="auto"/>
        </w:rPr>
        <w:t>activation</w:t>
      </w:r>
      <w:r w:rsidR="00174B66" w:rsidRPr="00B53A06">
        <w:rPr>
          <w:color w:val="auto"/>
        </w:rPr>
        <w:fldChar w:fldCharType="begin"/>
      </w:r>
      <w:r w:rsidR="00635001" w:rsidRPr="00B53A06">
        <w:rPr>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00174B66" w:rsidRPr="00B53A06">
        <w:rPr>
          <w:color w:val="auto"/>
        </w:rPr>
        <w:fldChar w:fldCharType="separate"/>
      </w:r>
      <w:r w:rsidR="00635001" w:rsidRPr="00B53A06">
        <w:rPr>
          <w:noProof/>
          <w:color w:val="auto"/>
          <w:vertAlign w:val="superscript"/>
        </w:rPr>
        <w:t>19</w:t>
      </w:r>
      <w:r w:rsidR="00174B66" w:rsidRPr="00B53A06">
        <w:rPr>
          <w:color w:val="auto"/>
        </w:rPr>
        <w:fldChar w:fldCharType="end"/>
      </w:r>
      <w:r w:rsidR="00E42CEF" w:rsidRPr="00B53A06">
        <w:rPr>
          <w:color w:val="auto"/>
        </w:rPr>
        <w:t xml:space="preserve">. </w:t>
      </w:r>
      <w:r w:rsidRPr="00B53A06">
        <w:rPr>
          <w:color w:val="auto"/>
        </w:rPr>
        <w:t xml:space="preserve">We hypothesize that </w:t>
      </w:r>
      <w:r w:rsidRPr="00B53A06">
        <w:rPr>
          <w:b/>
          <w:bCs/>
          <w:color w:val="auto"/>
        </w:rPr>
        <w:t xml:space="preserve">T080 </w:t>
      </w:r>
      <w:r w:rsidRPr="00B53A06">
        <w:rPr>
          <w:color w:val="auto"/>
        </w:rPr>
        <w:t xml:space="preserve">represents a group of poorly differentiated soft tissue sarcomas with high immune infiltration. </w:t>
      </w:r>
    </w:p>
    <w:p w14:paraId="41AFE4FB" w14:textId="77777777" w:rsidR="00C15BFF" w:rsidRPr="00B53A06" w:rsidRDefault="00C15BFF" w:rsidP="00C15BFF">
      <w:pPr>
        <w:spacing w:line="240" w:lineRule="auto"/>
        <w:ind w:right="0" w:firstLine="0"/>
        <w:rPr>
          <w:color w:val="auto"/>
        </w:rPr>
      </w:pPr>
    </w:p>
    <w:p w14:paraId="13F05644" w14:textId="7D2213A7" w:rsidR="00C15BFF" w:rsidRPr="00B53A06" w:rsidRDefault="00C15BFF" w:rsidP="00C15BFF">
      <w:pPr>
        <w:spacing w:line="240" w:lineRule="auto"/>
        <w:ind w:right="0" w:firstLine="0"/>
        <w:rPr>
          <w:b/>
          <w:bCs/>
          <w:color w:val="auto"/>
        </w:rPr>
      </w:pPr>
      <w:r w:rsidRPr="00B53A06">
        <w:rPr>
          <w:b/>
          <w:bCs/>
          <w:color w:val="auto"/>
        </w:rPr>
        <w:t xml:space="preserve">T004 </w:t>
      </w:r>
      <w:r w:rsidR="7FC9971A" w:rsidRPr="00B53A06">
        <w:rPr>
          <w:b/>
          <w:bCs/>
          <w:color w:val="auto"/>
        </w:rPr>
        <w:t xml:space="preserve">MESODM </w:t>
      </w:r>
      <w:r w:rsidRPr="00B53A06">
        <w:rPr>
          <w:b/>
          <w:bCs/>
          <w:color w:val="auto"/>
        </w:rPr>
        <w:t>STEMhigh</w:t>
      </w:r>
    </w:p>
    <w:p w14:paraId="062A2375" w14:textId="77777777" w:rsidR="00C15BFF" w:rsidRPr="00B53A06" w:rsidRDefault="00C15BFF" w:rsidP="00C15BFF">
      <w:pPr>
        <w:spacing w:line="240" w:lineRule="auto"/>
        <w:ind w:right="0" w:firstLine="0"/>
        <w:rPr>
          <w:color w:val="auto"/>
        </w:rPr>
      </w:pPr>
    </w:p>
    <w:p w14:paraId="01246123" w14:textId="7D51C2D4" w:rsidR="00C15BFF" w:rsidRPr="00B53A06" w:rsidRDefault="4807D924" w:rsidP="00C15BFF">
      <w:pPr>
        <w:spacing w:line="240" w:lineRule="auto"/>
        <w:ind w:right="0" w:firstLine="0"/>
        <w:rPr>
          <w:color w:val="auto"/>
        </w:rPr>
      </w:pPr>
      <w:r w:rsidRPr="00B53A06">
        <w:rPr>
          <w:color w:val="auto"/>
        </w:rPr>
        <w:t xml:space="preserve">Following the hierarchy along the high stemness sarcomas branch, </w:t>
      </w:r>
      <w:r w:rsidRPr="00B53A06">
        <w:rPr>
          <w:b/>
          <w:bCs/>
          <w:color w:val="auto"/>
        </w:rPr>
        <w:t>T004,</w:t>
      </w:r>
      <w:r w:rsidRPr="00B53A06">
        <w:rPr>
          <w:color w:val="auto"/>
        </w:rPr>
        <w:t xml:space="preserve"> </w:t>
      </w:r>
      <w:r w:rsidRPr="00B53A06">
        <w:rPr>
          <w:color w:val="auto"/>
        </w:rPr>
        <w:t>we first observe a separation by diagnosis (</w:t>
      </w:r>
      <w:r w:rsidR="00391A8C" w:rsidRPr="00B53A06">
        <w:rPr>
          <w:color w:val="auto"/>
        </w:rPr>
        <w:t>Fig.</w:t>
      </w:r>
      <w:r w:rsidRPr="00B53A06">
        <w:rPr>
          <w:color w:val="auto"/>
        </w:rPr>
        <w:t xml:space="preserve"> 5e</w:t>
      </w:r>
      <w:r w:rsidR="00391A8C" w:rsidRPr="00B53A06">
        <w:rPr>
          <w:color w:val="auto"/>
        </w:rPr>
        <w:t>m Fig. S</w:t>
      </w:r>
      <w:r w:rsidRPr="00B53A06">
        <w:rPr>
          <w:color w:val="auto"/>
        </w:rPr>
        <w:t>24</w:t>
      </w:r>
      <w:proofErr w:type="gramStart"/>
      <w:r w:rsidRPr="00B53A06">
        <w:rPr>
          <w:color w:val="auto"/>
        </w:rPr>
        <w:t>a</w:t>
      </w:r>
      <w:r w:rsidR="00391A8C" w:rsidRPr="00B53A06">
        <w:rPr>
          <w:color w:val="auto"/>
        </w:rPr>
        <w:t>,</w:t>
      </w:r>
      <w:r w:rsidRPr="00B53A06">
        <w:rPr>
          <w:color w:val="auto"/>
        </w:rPr>
        <w:t xml:space="preserve"> </w:t>
      </w:r>
      <w:r w:rsidR="00B53A06" w:rsidRPr="00B53A06">
        <w:rPr>
          <w:color w:val="auto"/>
        </w:rPr>
        <w:t xml:space="preserve"> Fig.</w:t>
      </w:r>
      <w:proofErr w:type="gramEnd"/>
      <w:r w:rsidR="00B53A06" w:rsidRPr="00B53A06">
        <w:rPr>
          <w:color w:val="auto"/>
        </w:rPr>
        <w:t xml:space="preserve"> </w:t>
      </w:r>
      <w:r w:rsidRPr="00B53A06">
        <w:rPr>
          <w:color w:val="auto"/>
        </w:rPr>
        <w:t xml:space="preserve">25c). </w:t>
      </w:r>
      <w:r w:rsidRPr="00B53A06">
        <w:rPr>
          <w:b/>
          <w:bCs/>
          <w:color w:val="auto"/>
        </w:rPr>
        <w:t>T090 MYOGEN</w:t>
      </w:r>
      <w:r w:rsidRPr="00B53A06">
        <w:rPr>
          <w:color w:val="auto"/>
        </w:rPr>
        <w:t xml:space="preserve"> (n = 152) is composed of myogenic sarcomas with a median age of 7.00 y. o. </w:t>
      </w:r>
      <w:r w:rsidR="00C15BFF" w:rsidRPr="00B53A06">
        <w:rPr>
          <w:b/>
          <w:bCs/>
          <w:color w:val="auto"/>
        </w:rPr>
        <w:t xml:space="preserve">T091 </w:t>
      </w:r>
      <w:r w:rsidR="042C86F7" w:rsidRPr="00B53A06">
        <w:rPr>
          <w:b/>
          <w:bCs/>
          <w:color w:val="auto"/>
        </w:rPr>
        <w:t>MESODM</w:t>
      </w:r>
      <w:r w:rsidR="5E6BE481" w:rsidRPr="00B53A06">
        <w:rPr>
          <w:b/>
          <w:bCs/>
          <w:color w:val="auto"/>
        </w:rPr>
        <w:t xml:space="preserve"> </w:t>
      </w:r>
      <w:r w:rsidR="00C15BFF" w:rsidRPr="00B53A06">
        <w:rPr>
          <w:b/>
          <w:bCs/>
          <w:color w:val="auto"/>
        </w:rPr>
        <w:t>STEM high A</w:t>
      </w:r>
      <w:r w:rsidR="00C15BFF" w:rsidRPr="00B53A06">
        <w:rPr>
          <w:color w:val="auto"/>
        </w:rPr>
        <w:t xml:space="preserve"> (n = 212) is the largest and most diverse cluster; it is composed of Testicular Germ Cell Tumours (TGCT) synovial sarcomas (SYSARC), and uterine carcinomas (UCS), among other tumours. It is the cluster</w:t>
      </w:r>
      <w:r w:rsidR="00307C07">
        <w:rPr>
          <w:color w:val="auto"/>
        </w:rPr>
        <w:t xml:space="preserve"> with the oldest patients</w:t>
      </w:r>
      <w:r w:rsidR="00C15BFF" w:rsidRPr="00B53A06">
        <w:rPr>
          <w:color w:val="auto"/>
        </w:rPr>
        <w:t xml:space="preserve">, with a median age of 33.00 y. o. Finally, we observe a homogeneous Wilms tumours class, </w:t>
      </w:r>
      <w:r w:rsidR="00C15BFF" w:rsidRPr="00B53A06">
        <w:rPr>
          <w:b/>
          <w:bCs/>
          <w:color w:val="auto"/>
        </w:rPr>
        <w:t>T092 WILMS</w:t>
      </w:r>
      <w:r w:rsidR="00C15BFF" w:rsidRPr="00B53A06">
        <w:rPr>
          <w:color w:val="auto"/>
        </w:rPr>
        <w:t xml:space="preserve"> (n = 119). </w:t>
      </w:r>
      <w:commentRangeStart w:id="13"/>
      <w:r w:rsidR="00C15BFF" w:rsidRPr="00B53A06">
        <w:rPr>
          <w:color w:val="auto"/>
        </w:rPr>
        <w:t xml:space="preserve">It is the cluster </w:t>
      </w:r>
      <w:r w:rsidR="00307C07">
        <w:rPr>
          <w:color w:val="auto"/>
        </w:rPr>
        <w:t xml:space="preserve">with the youngest </w:t>
      </w:r>
      <w:r w:rsidR="00C15BFF" w:rsidRPr="00B53A06">
        <w:rPr>
          <w:color w:val="auto"/>
        </w:rPr>
        <w:t>median age of 4.38 y.o.</w:t>
      </w:r>
    </w:p>
    <w:commentRangeEnd w:id="13"/>
    <w:p w14:paraId="6BAF29F1" w14:textId="77777777" w:rsidR="00C15BFF" w:rsidRPr="00B53A06" w:rsidRDefault="009A7393" w:rsidP="00C15BFF">
      <w:pPr>
        <w:spacing w:line="240" w:lineRule="auto"/>
        <w:ind w:right="0" w:firstLine="0"/>
        <w:rPr>
          <w:b/>
          <w:bCs/>
          <w:color w:val="auto"/>
        </w:rPr>
      </w:pPr>
      <w:r>
        <w:rPr>
          <w:rStyle w:val="CommentReference"/>
        </w:rPr>
        <w:commentReference w:id="13"/>
      </w:r>
    </w:p>
    <w:p w14:paraId="39E90587" w14:textId="77777777" w:rsidR="00C15BFF" w:rsidRPr="00B53A06" w:rsidRDefault="00C15BFF" w:rsidP="00C15BFF">
      <w:pPr>
        <w:spacing w:line="240" w:lineRule="auto"/>
        <w:ind w:right="0" w:firstLine="0"/>
        <w:rPr>
          <w:b/>
          <w:bCs/>
          <w:color w:val="auto"/>
        </w:rPr>
      </w:pPr>
      <w:r w:rsidRPr="00B53A06">
        <w:rPr>
          <w:b/>
          <w:bCs/>
          <w:color w:val="auto"/>
        </w:rPr>
        <w:t>Myogenic tumours</w:t>
      </w:r>
    </w:p>
    <w:p w14:paraId="3B85DE8A" w14:textId="77777777" w:rsidR="00C15BFF" w:rsidRPr="00B53A06" w:rsidRDefault="00C15BFF" w:rsidP="00C15BFF">
      <w:pPr>
        <w:spacing w:line="240" w:lineRule="auto"/>
        <w:ind w:right="0" w:firstLine="0"/>
        <w:rPr>
          <w:color w:val="auto"/>
        </w:rPr>
      </w:pPr>
    </w:p>
    <w:p w14:paraId="19B72D73" w14:textId="0C3B74D3" w:rsidR="00C15BFF" w:rsidRPr="00B53A06" w:rsidRDefault="4807D924" w:rsidP="477E33CD">
      <w:pPr>
        <w:spacing w:line="240" w:lineRule="auto"/>
        <w:rPr>
          <w:color w:val="auto"/>
        </w:rPr>
      </w:pPr>
      <w:r w:rsidRPr="00B53A06">
        <w:rPr>
          <w:color w:val="auto"/>
        </w:rPr>
        <w:t xml:space="preserve">Myogenic tumours in </w:t>
      </w:r>
      <w:r w:rsidRPr="00B53A06">
        <w:rPr>
          <w:b/>
          <w:bCs/>
          <w:color w:val="auto"/>
        </w:rPr>
        <w:t xml:space="preserve">T090 </w:t>
      </w:r>
      <w:r w:rsidRPr="00B53A06">
        <w:rPr>
          <w:color w:val="auto"/>
        </w:rPr>
        <w:t xml:space="preserve">further split into </w:t>
      </w:r>
      <w:r w:rsidRPr="00B53A06">
        <w:rPr>
          <w:b/>
          <w:bCs/>
          <w:color w:val="auto"/>
        </w:rPr>
        <w:t xml:space="preserve">T093 MYOGEN FUS- </w:t>
      </w:r>
      <w:r w:rsidRPr="00B53A06">
        <w:rPr>
          <w:color w:val="auto"/>
        </w:rPr>
        <w:t xml:space="preserve">(n = 108) with </w:t>
      </w:r>
      <w:proofErr w:type="gramStart"/>
      <w:r w:rsidRPr="00B53A06">
        <w:rPr>
          <w:color w:val="auto"/>
        </w:rPr>
        <w:t>a majority of</w:t>
      </w:r>
      <w:proofErr w:type="gramEnd"/>
      <w:r w:rsidRPr="00B53A06">
        <w:rPr>
          <w:color w:val="auto"/>
        </w:rPr>
        <w:t xml:space="preserve"> rhabdomyosarcomas of the embryonal subtype and other myogenic malignancies and </w:t>
      </w:r>
      <w:r w:rsidRPr="00B53A06">
        <w:rPr>
          <w:b/>
          <w:bCs/>
          <w:color w:val="auto"/>
        </w:rPr>
        <w:t xml:space="preserve">T094 RMSARC </w:t>
      </w:r>
      <w:r w:rsidRPr="00B53A06">
        <w:rPr>
          <w:b/>
          <w:bCs/>
          <w:color w:val="auto"/>
        </w:rPr>
        <w:t>ALV FUS+</w:t>
      </w:r>
      <w:r w:rsidRPr="00B53A06">
        <w:rPr>
          <w:color w:val="auto"/>
        </w:rPr>
        <w:t xml:space="preserve"> (n = 47), which contains instead a majority of alveolar rhabdomyosarcomas (</w:t>
      </w:r>
      <w:r w:rsidR="00391A8C" w:rsidRPr="00B53A06">
        <w:rPr>
          <w:color w:val="auto"/>
        </w:rPr>
        <w:t>Fig. S</w:t>
      </w:r>
      <w:r w:rsidRPr="00B53A06">
        <w:rPr>
          <w:color w:val="auto"/>
        </w:rPr>
        <w:t>24a</w:t>
      </w:r>
      <w:r w:rsidR="00B53A06" w:rsidRPr="00B53A06">
        <w:rPr>
          <w:color w:val="auto"/>
        </w:rPr>
        <w:t>,</w:t>
      </w:r>
      <w:r w:rsidRPr="00B53A06">
        <w:rPr>
          <w:color w:val="auto"/>
        </w:rPr>
        <w:t xml:space="preserve"> c). Indeed </w:t>
      </w:r>
      <w:r w:rsidRPr="00B53A06">
        <w:rPr>
          <w:b/>
          <w:bCs/>
          <w:color w:val="auto"/>
        </w:rPr>
        <w:t xml:space="preserve">T093 </w:t>
      </w:r>
      <w:r w:rsidRPr="00B53A06">
        <w:rPr>
          <w:color w:val="auto"/>
        </w:rPr>
        <w:t xml:space="preserve">shows significantly higher expression of the </w:t>
      </w:r>
      <w:r w:rsidRPr="00B53A06">
        <w:rPr>
          <w:i/>
          <w:iCs/>
          <w:color w:val="auto"/>
        </w:rPr>
        <w:t>FOXO1</w:t>
      </w:r>
      <w:r w:rsidRPr="00B53A06">
        <w:rPr>
          <w:color w:val="auto"/>
        </w:rPr>
        <w:t>-</w:t>
      </w:r>
      <w:r w:rsidRPr="00B53A06">
        <w:rPr>
          <w:i/>
          <w:iCs/>
          <w:color w:val="auto"/>
        </w:rPr>
        <w:t>PAX3/7</w:t>
      </w:r>
      <w:r w:rsidRPr="00B53A06">
        <w:rPr>
          <w:color w:val="auto"/>
        </w:rPr>
        <w:t xml:space="preserve"> fusion-negative markers </w:t>
      </w:r>
      <w:r w:rsidRPr="00B53A06">
        <w:rPr>
          <w:i/>
          <w:iCs/>
          <w:color w:val="auto"/>
        </w:rPr>
        <w:t xml:space="preserve">HMGA2 </w:t>
      </w:r>
      <w:r w:rsidRPr="00B53A06">
        <w:rPr>
          <w:color w:val="auto"/>
        </w:rPr>
        <w:t xml:space="preserve">(logFC = 4.76, FDR = 3.82e-17), </w:t>
      </w:r>
      <w:r w:rsidRPr="00B53A06">
        <w:rPr>
          <w:i/>
          <w:iCs/>
          <w:color w:val="auto"/>
        </w:rPr>
        <w:t>EGFR</w:t>
      </w:r>
      <w:r w:rsidRPr="00B53A06">
        <w:rPr>
          <w:color w:val="auto"/>
        </w:rPr>
        <w:t xml:space="preserve"> (logFC = 2.73, FDR = 2.72e-19), and </w:t>
      </w:r>
      <w:r w:rsidRPr="00B53A06">
        <w:rPr>
          <w:i/>
          <w:iCs/>
          <w:color w:val="auto"/>
        </w:rPr>
        <w:t xml:space="preserve">FBN2 </w:t>
      </w:r>
      <w:r w:rsidRPr="00B53A06">
        <w:rPr>
          <w:color w:val="auto"/>
        </w:rPr>
        <w:t xml:space="preserve">(logFC = 5.35, FDR = 9.920e-35), while </w:t>
      </w:r>
      <w:r w:rsidRPr="00B53A06">
        <w:rPr>
          <w:b/>
          <w:bCs/>
          <w:color w:val="auto"/>
        </w:rPr>
        <w:t xml:space="preserve">T094 </w:t>
      </w:r>
      <w:r w:rsidRPr="00B53A06">
        <w:rPr>
          <w:color w:val="auto"/>
        </w:rPr>
        <w:t xml:space="preserve">shows overexpression (logFC ≤ -3.17, FDR ≤ 9.73e-22) of fusion-positive markers </w:t>
      </w:r>
      <w:r w:rsidRPr="00B53A06">
        <w:rPr>
          <w:i/>
          <w:iCs/>
          <w:color w:val="auto"/>
        </w:rPr>
        <w:t>TFAP2B</w:t>
      </w:r>
      <w:r w:rsidRPr="00B53A06">
        <w:rPr>
          <w:color w:val="auto"/>
        </w:rPr>
        <w:t xml:space="preserve"> (logFC = -9.14, FDR = 5.078e-45) and </w:t>
      </w:r>
      <w:r w:rsidRPr="00B53A06">
        <w:rPr>
          <w:i/>
          <w:iCs/>
          <w:color w:val="auto"/>
        </w:rPr>
        <w:t>CDH3</w:t>
      </w:r>
      <w:r w:rsidRPr="00B53A06">
        <w:rPr>
          <w:color w:val="auto"/>
        </w:rPr>
        <w:t xml:space="preserve"> (logFC = -3.17, FDR = 9.728e-22)</w:t>
      </w:r>
      <w:r w:rsidR="003C4382" w:rsidRPr="00B53A06">
        <w:rPr>
          <w:color w:val="auto"/>
        </w:rPr>
        <w:fldChar w:fldCharType="begin"/>
      </w:r>
      <w:r w:rsidR="003C4382" w:rsidRPr="00B53A06">
        <w:rPr>
          <w:color w:val="auto"/>
        </w:rPr>
        <w:instrText>ADDIN F1000_CSL_CITATION&lt;~#@#~&gt;[{"DOI":"10.1097/PAP.0b013e3182a92d0d","First":false,"Last":false,"PMCID":"PMC6637949","PMID":"24113309","abstract":"Rhabdomyosarcoma (RMS), the most common soft tissue sarcoma in children, has traditionally been classified into embryonal rhabdomyosarcoma (ERMS) and alveolar rhabdomyosarcoma (ARMS) for pediatric oncology practice. This review outlines the historical development of classification of childhood RMS and the challenges that have been associated with it, particularly problems with the diagnosis of \"solid variant\" ARMS and its distinction from ERMS. In addition to differences in clinical presentation and outcome, a number of genetic features underpin separation of ERMS from ARMS. Genetic differences associated with RMS subclassification include the presence of reciprocal translocations and their associated fusions in ARMS, amplification of genes in ARMS and its fusion subsets, chromosomal losses and gains that mostly occur in ERMS, and allelic losses and mutations usually associated with ERMS. Chimeric proteins encoded in most ARMS from the fusion of PAX3 or PAX7 with FOXO1 are expressed, result in a distinct pattern of downstream protein expression, and appear to be the proximate cause of the bad outcome associated with this subtype. A sizeable minority of ARMS lacks these fusions and shares the clinical and biological features of ERMS. A battery of immunohistochemical tests may prove useful in separating ERMS from ARMS and fusion-positive ARMS from fusion-negative ARMS. Because of limitation of predicting outcome solely based on histologic classification, treatment protocols will begin to utilize fusion testing for stratification of affected patients into low-risk, intermediate-risk, and high-risk groups. ","author":[{"family":"Parham","given":"David M"},{"family":"Barr","given":"Frederic G"}],"authorYearDisplayFormat":false,"citation-label":"7638425","container-title":"Advances in Anatomic Pathology","container-title-short":"Adv. Anat. Pathol.","id":"7638425","invisible":false,"issue":"6","issued":{"date-parts":[["2013","11"]]},"journalAbbreviation":"Adv. Anat. Pathol.","page":"387-397","suppress-author":false,"title":"Classification of rhabdomyosarcoma and its molecular basis.","type":"article-journal","volume":"20"},{"DOI":"10.2353/ajpath.2009.080631","First":false,"Last":false,"PMCID":"PMC2630563","PMID":"19147825","abstract":"Rhabdomyosarcoma (RMS) in children occurs as two major histological subtypes, embryonal (ERMS) and alveolar (ARMS). ERMS is associated with an 11p15.5 loss of heterozygosity (LOH) and may be confused with nonmyogenic, non-RMS soft tissue sarcomas. ARMS expresses the product of a genomic translocation that fuses FOXO1 (FKHR) with either PAX3 or PAX7 (P-F); however, at least 25% of cases lack these translocations. Here, we describe a genomic-based classification scheme that is derived from the combined gene expression profiling and LOH analysis of 160 cases of RMS and non-RMS soft tissue sarcomas that is at variance with conventional histopathological schemes. We found that gene expression profiles and patterns of LOH of ARMS cases lacking P-F translocations are indistinguishable from conventional ERMS cases. A subset of tumors that has been histologically classified as RMS lack myogenic gene expression. However, classification based on gene expression is possible using as few as five genes with an estimated error rate of less than 5%. Using immunohistochemistry, we characterized two markers, HMGA2 and TFAP2ss, which facilitate the differential diagnoses of ERMS and P-F RMS, respectively, using clinical material. These objectively derived molecular classes are based solely on genomic analysis at the time of diagnosis and are highly reproducible. Adoption of these molecular criteria may offer a more clinically relevant diagnostic scheme, thus potentially improving patient management and therapeutic RMS outcomes.","author":[{"family":"Davicioni","given":"Elai"},{"family":"Anderson","given":"Michael J"},{"family":"Finckenstein","given":"Friedrich Graf"},{"family":"Lynch","given":"James C"},{"family":"Qualman","given":"Stephen J"},{"family":"Shimada","given":"Hiroyuki"},{"family":"Schofield","given":"Deborah E"},{"family":"Buckley","given":"Jonathan D"},{"family":"Meyer","given":"William H"},{"family":"Sorensen","given":"Poul H B"},{"family":"Triche","given":"Timothy J"}],"authorYearDisplayFormat":false,"citation-label":"1878366","container-title":"The American Journal of Pathology","container-title-short":"Am. J. Pathol.","id":"1878366","invisible":false,"issue":"2","issued":{"date-parts":[["2009","2"]]},"journalAbbreviation":"Am. J. Pathol.","page":"550-564","suppress-author":false,"title":"Molecular classification of rhabdomyosarcoma--genotypic and phenotypic determinants of diagnosis: a report from the Children's Oncology Group.","type":"article-journal","volume":"174"}]</w:instrText>
      </w:r>
      <w:r w:rsidR="003C4382" w:rsidRPr="00B53A06">
        <w:rPr>
          <w:color w:val="auto"/>
        </w:rPr>
        <w:fldChar w:fldCharType="separate"/>
      </w:r>
      <w:r w:rsidRPr="00B53A06">
        <w:rPr>
          <w:noProof/>
          <w:color w:val="auto"/>
          <w:vertAlign w:val="superscript"/>
        </w:rPr>
        <w:t>24,25</w:t>
      </w:r>
      <w:r w:rsidR="003C4382" w:rsidRPr="00B53A06">
        <w:rPr>
          <w:color w:val="auto"/>
        </w:rPr>
        <w:fldChar w:fldCharType="end"/>
      </w:r>
      <w:r w:rsidRPr="00B53A06">
        <w:rPr>
          <w:color w:val="auto"/>
        </w:rPr>
        <w:t xml:space="preserve">, and significant enrichment (medNES ≥ 1.12, MWU adj. p-val ≤ 3.79e-18) of </w:t>
      </w:r>
      <w:r w:rsidRPr="00B53A06">
        <w:rPr>
          <w:i/>
          <w:iCs/>
          <w:color w:val="auto"/>
        </w:rPr>
        <w:t>FOXO1</w:t>
      </w:r>
      <w:r w:rsidRPr="00B53A06">
        <w:rPr>
          <w:color w:val="auto"/>
        </w:rPr>
        <w:t>-</w:t>
      </w:r>
      <w:r w:rsidRPr="00B53A06">
        <w:rPr>
          <w:i/>
          <w:iCs/>
          <w:color w:val="auto"/>
        </w:rPr>
        <w:t xml:space="preserve">PAX3/7 </w:t>
      </w:r>
      <w:r w:rsidRPr="00B53A06">
        <w:rPr>
          <w:color w:val="auto"/>
        </w:rPr>
        <w:t>fusion-associated pathways</w:t>
      </w:r>
      <w:r w:rsidR="003C4382" w:rsidRPr="00B53A06">
        <w:rPr>
          <w:color w:val="auto"/>
        </w:rPr>
        <w:fldChar w:fldCharType="begin"/>
      </w:r>
      <w:r w:rsidR="003C4382" w:rsidRPr="00B53A06">
        <w:rPr>
          <w:color w:val="auto"/>
        </w:rPr>
        <w:instrText>ADDIN F1000_CSL_CITATION&lt;~#@#~&gt;[{"DOI":"10.1158/2159-8290.CD-16-1297","First":false,"Last":false,"PMCID":"PMC7802885","PMID":"28446439","abstract":"Alveolar rhabdomyosarcoma is a life-threatening myogenic cancer of children and adolescent young adults, driven primarily by the chimeric transcription factor PAX3-FOXO1. The mechanisms by which PAX3-FOXO1 dysregulates chromatin are unknown. We find PAX3-FOXO1 reprograms the cis-regulatory landscape by inducing de novo super enhancers. PAX3-FOXO1 uses super enhancers to set up autoregulatory loops in collaboration with the master transcription factors MYOG, MYOD, and MYCN. This myogenic super enhancer circuitry is consistent across cell lines and primary tumors. Cells harboring the fusion gene are selectively sensitive to small-molecule inhibition of protein targets induced by, or bound to, PAX3-FOXO1-occupied super enhancers. Furthermore, PAX3-FOXO1 recruits and requires the BET bromodomain protein BRD4 to function at super enhancers, resulting in a complete dependence on BRD4 and a significant susceptibility to BRD inhibition. These results yield insights into the epigenetic functions of PAX3-FOXO1 and reveal a specific vulnerability that can be exploited for precision therapy.Significance: PAX3-FOXO1 drives pediatric fusion-positive rhabdomyosarcoma, and its chromatin-level functions are critical to understanding its oncogenic activity. We find that PAX3-FOXO1 establishes a myoblastic super enhancer landscape and creates a profound subtype-unique dependence on BET bromodomains, the inhibition of which ablates PAX3-FOXO1 function, providing a mechanistic rationale for exploring BET inhibitors for patients bearing PAX-fusion rhabdomyosarcoma. Cancer Discov; 7(8); 884-99. ©2017 AACR.This article is highlighted in the In This Issue feature, p. 783.&lt;br&gt;&lt;br&gt;©2017 American Association for Cancer Research.","author":[{"family":"Gryder","given":"Berkley E"},{"family":"Yohe","given":"Marielle E"},{"family":"Chou","given":"Hsien-Chao"},{"family":"Zhang","given":"Xiaohu"},{"family":"Marques","given":"Joana"},{"family":"Wachtel","given":"Marco"},{"family":"Schaefer","given":"Beat"},{"family":"Sen","given":"Nirmalya"},{"family":"Song","given":"Young"},{"family":"Gualtieri","given":"Alberto"},{"family":"Pomella","given":"Silvia"},{"family":"Rota","given":"Rossella"},{"family":"Cleveland","given":"Abigail"},{"family":"Wen","given":"Xinyu"},{"family":"Sindiri","given":"Sivasish"},{"family":"Wei","given":"Jun S"},{"family":"Barr","given":"Frederic G"},{"family":"Das","given":"Sudipto"},{"family":"Andresson","given":"Thorkell"},{"family":"Guha","given":"Rajarshi"},{"family":"Lal-Nag","given":"Madhu"},{"family":"Ferrer","given":"Marc"},{"family":"Shern","given":"Jack F"},{"family":"Zhao","given":"Keji"},{"family":"Thomas","given":"Craig J"},{"family":"Khan","given":"Javed"}],"authorYearDisplayFormat":false,"citation-label":"5261427","container-title":"Cancer discovery","container-title-short":"Cancer Discov.","id":"5261427","invisible":false,"issue":"8","issued":{"date-parts":[["2017","4","26"]]},"journalAbbreviation":"Cancer Discov.","page":"884-899","suppress-author":false,"title":"PAX3-FOXO1 Establishes Myogenic Super Enhancers and Confers BET Bromodomain Vulnerability.","type":"article-journal","volume":"7"},{"DOI":"10.2353/ajpath.2009.080631","First":false,"Last":false,"PMCID":"PMC2630563","PMID":"19147825","abstract":"Rhabdomyosarcoma (RMS) in children occurs as two major histological subtypes, embryonal (ERMS) and alveolar (ARMS). ERMS is associated with an 11p15.5 loss of heterozygosity (LOH) and may be confused with nonmyogenic, non-RMS soft tissue sarcomas. ARMS expresses the product of a genomic translocation that fuses FOXO1 (FKHR) with either PAX3 or PAX7 (P-F); however, at least 25% of cases lack these translocations. Here, we describe a genomic-based classification scheme that is derived from the combined gene expression profiling and LOH analysis of 160 cases of RMS and non-RMS soft tissue sarcomas that is at variance with conventional histopathological schemes. We found that gene expression profiles and patterns of LOH of ARMS cases lacking P-F translocations are indistinguishable from conventional ERMS cases. A subset of tumors that has been histologically classified as RMS lack myogenic gene expression. However, classification based on gene expression is possible using as few as five genes with an estimated error rate of less than 5%. Using immunohistochemistry, we characterized two markers, HMGA2 and TFAP2ss, which facilitate the differential diagnoses of ERMS and P-F RMS, respectively, using clinical material. These objectively derived molecular classes are based solely on genomic analysis at the time of diagnosis and are highly reproducible. Adoption of these molecular criteria may offer a more clinically relevant diagnostic scheme, thus potentially improving patient management and therapeutic RMS outcomes.","author":[{"family":"Davicioni","given":"Elai"},{"family":"Anderson","given":"Michael J"},{"family":"Finckenstein","given":"Friedrich Graf"},{"family":"Lynch","given":"James C"},{"family":"Qualman","given":"Stephen J"},{"family":"Shimada","given":"Hiroyuki"},{"family":"Schofield","given":"Deborah E"},{"family":"Buckley","given":"Jonathan D"},{"family":"Meyer","given":"William H"},{"family":"Sorensen","given":"Poul H B"},{"family":"Triche","given":"Timothy J"}],"authorYearDisplayFormat":false,"citation-label":"1878366","container-title":"The American Journal of Pathology","container-title-short":"Am. J. Pathol.","id":"1878366","invisible":false,"issue":"2","issued":{"date-parts":[["2009","2"]]},"journalAbbreviation":"Am. J. Pathol.","page":"550-564","suppress-author":false,"title":"Molecular classification of rhabdomyosarcoma--genotypic and phenotypic determinants of diagnosis: a report from the Children's Oncology Group.","type":"article-journal","volume":"174"}]</w:instrText>
      </w:r>
      <w:r w:rsidR="003C4382" w:rsidRPr="00B53A06">
        <w:rPr>
          <w:color w:val="auto"/>
        </w:rPr>
        <w:fldChar w:fldCharType="separate"/>
      </w:r>
      <w:r w:rsidRPr="00B53A06">
        <w:rPr>
          <w:noProof/>
          <w:color w:val="auto"/>
          <w:vertAlign w:val="superscript"/>
        </w:rPr>
        <w:t>25,26</w:t>
      </w:r>
      <w:r w:rsidR="003C4382" w:rsidRPr="00B53A06">
        <w:rPr>
          <w:color w:val="auto"/>
        </w:rPr>
        <w:fldChar w:fldCharType="end"/>
      </w:r>
      <w:r w:rsidRPr="00B53A06">
        <w:rPr>
          <w:color w:val="auto"/>
        </w:rPr>
        <w:t>.(</w:t>
      </w:r>
      <w:r w:rsidR="00391A8C" w:rsidRPr="00B53A06">
        <w:rPr>
          <w:color w:val="auto"/>
        </w:rPr>
        <w:t>Fig. S</w:t>
      </w:r>
      <w:r w:rsidRPr="00B53A06">
        <w:rPr>
          <w:color w:val="auto"/>
        </w:rPr>
        <w:t xml:space="preserve">24e). Though </w:t>
      </w:r>
      <w:r w:rsidRPr="00B53A06">
        <w:rPr>
          <w:b/>
          <w:bCs/>
          <w:color w:val="auto"/>
        </w:rPr>
        <w:t xml:space="preserve">T093 </w:t>
      </w:r>
      <w:r w:rsidRPr="00B53A06">
        <w:rPr>
          <w:color w:val="auto"/>
        </w:rPr>
        <w:t>contains a handful of samples labelled as alveolar rhabdomyosarcoma, it is sensible to speculate these may be fusion-negative; this occurrence is common, t</w:t>
      </w:r>
      <w:commentRangeStart w:id="14"/>
      <w:r w:rsidRPr="00B53A06">
        <w:rPr>
          <w:color w:val="auto"/>
        </w:rPr>
        <w:t>he fusion is not a necessary feature of this histotype.</w:t>
      </w:r>
      <w:commentRangeEnd w:id="14"/>
      <w:r w:rsidR="003C4382" w:rsidRPr="00B53A06">
        <w:rPr>
          <w:rStyle w:val="CommentReference"/>
          <w:color w:val="auto"/>
        </w:rPr>
        <w:commentReference w:id="14"/>
      </w:r>
    </w:p>
    <w:p w14:paraId="5541CE18" w14:textId="0C88638F" w:rsidR="008A5B4A" w:rsidRPr="00B53A06" w:rsidRDefault="4807D924" w:rsidP="00B30CEB">
      <w:pPr>
        <w:spacing w:line="240" w:lineRule="auto"/>
        <w:ind w:right="0" w:firstLine="0"/>
        <w:rPr>
          <w:color w:val="auto"/>
        </w:rPr>
      </w:pPr>
      <w:r w:rsidRPr="00B53A06">
        <w:rPr>
          <w:color w:val="auto"/>
        </w:rPr>
        <w:lastRenderedPageBreak/>
        <w:t xml:space="preserve">At the next level in </w:t>
      </w:r>
      <w:r w:rsidRPr="00B53A06">
        <w:rPr>
          <w:b/>
          <w:bCs/>
          <w:color w:val="auto"/>
        </w:rPr>
        <w:t>T093,</w:t>
      </w:r>
      <w:r w:rsidRPr="00B53A06">
        <w:rPr>
          <w:color w:val="auto"/>
        </w:rPr>
        <w:t xml:space="preserve"> we see the separation of a small group of samples labelled as Wilms tumours, </w:t>
      </w:r>
      <w:r w:rsidRPr="00B53A06">
        <w:rPr>
          <w:b/>
          <w:bCs/>
          <w:color w:val="auto"/>
        </w:rPr>
        <w:t>T096 WILMS MYO</w:t>
      </w:r>
      <w:r w:rsidRPr="00B53A06">
        <w:rPr>
          <w:color w:val="auto"/>
        </w:rPr>
        <w:t xml:space="preserve"> (n = 12) from the rest of fusion-negative myogenic tumours in </w:t>
      </w:r>
      <w:r w:rsidRPr="00B53A06">
        <w:rPr>
          <w:b/>
          <w:bCs/>
          <w:color w:val="auto"/>
        </w:rPr>
        <w:t>T095 MYOGEN FUS- A</w:t>
      </w:r>
      <w:r w:rsidRPr="00B53A06">
        <w:rPr>
          <w:color w:val="auto"/>
        </w:rPr>
        <w:t xml:space="preserve"> (n = 95) (</w:t>
      </w:r>
      <w:r w:rsidR="00391A8C" w:rsidRPr="00B53A06">
        <w:rPr>
          <w:color w:val="auto"/>
        </w:rPr>
        <w:t>Fig. S</w:t>
      </w:r>
      <w:r w:rsidRPr="00B53A06">
        <w:rPr>
          <w:color w:val="auto"/>
        </w:rPr>
        <w:t>24c).</w:t>
      </w:r>
    </w:p>
    <w:p w14:paraId="69729524" w14:textId="77777777" w:rsidR="00C15BFF" w:rsidRPr="00B53A06" w:rsidRDefault="00C15BFF" w:rsidP="00C15BFF">
      <w:pPr>
        <w:spacing w:line="240" w:lineRule="auto"/>
        <w:ind w:right="0" w:firstLine="0"/>
        <w:rPr>
          <w:color w:val="auto"/>
        </w:rPr>
      </w:pPr>
    </w:p>
    <w:p w14:paraId="6BD0780B" w14:textId="5FFD6E7C" w:rsidR="00C15BFF" w:rsidRPr="00B53A06" w:rsidRDefault="4807D924" w:rsidP="00C15BFF">
      <w:pPr>
        <w:spacing w:line="240" w:lineRule="auto"/>
        <w:ind w:right="0" w:firstLine="0"/>
        <w:rPr>
          <w:color w:val="auto"/>
        </w:rPr>
      </w:pPr>
      <w:r w:rsidRPr="00B53A06">
        <w:rPr>
          <w:color w:val="auto"/>
        </w:rPr>
        <w:t xml:space="preserve">When compared to </w:t>
      </w:r>
      <w:r w:rsidRPr="00B53A06">
        <w:rPr>
          <w:b/>
          <w:bCs/>
          <w:color w:val="auto"/>
        </w:rPr>
        <w:t>T092 WILMS</w:t>
      </w:r>
      <w:r w:rsidRPr="00B53A06">
        <w:rPr>
          <w:color w:val="auto"/>
        </w:rPr>
        <w:t xml:space="preserve"> (see below for details), the major Wilms tumour class, </w:t>
      </w:r>
      <w:r w:rsidRPr="00B53A06">
        <w:rPr>
          <w:b/>
          <w:bCs/>
          <w:color w:val="auto"/>
        </w:rPr>
        <w:t xml:space="preserve">T096 </w:t>
      </w:r>
      <w:r w:rsidRPr="00B53A06">
        <w:rPr>
          <w:color w:val="auto"/>
        </w:rPr>
        <w:t xml:space="preserve">shows high expression of striated muscle genes such as </w:t>
      </w:r>
      <w:r w:rsidRPr="00B53A06">
        <w:rPr>
          <w:i/>
          <w:iCs/>
          <w:color w:val="auto"/>
        </w:rPr>
        <w:t xml:space="preserve">MYL1 </w:t>
      </w:r>
      <w:r w:rsidRPr="00B53A06">
        <w:rPr>
          <w:color w:val="auto"/>
        </w:rPr>
        <w:t xml:space="preserve">(logFC = 11.9, FDR = 4.61e-51), </w:t>
      </w:r>
      <w:r w:rsidRPr="00B53A06">
        <w:rPr>
          <w:i/>
          <w:iCs/>
          <w:color w:val="auto"/>
        </w:rPr>
        <w:t xml:space="preserve">MYOG </w:t>
      </w:r>
      <w:r w:rsidRPr="00B53A06">
        <w:rPr>
          <w:color w:val="auto"/>
        </w:rPr>
        <w:t xml:space="preserve">(logFC = 9.45, FDR = 3.93e-55), and </w:t>
      </w:r>
      <w:r w:rsidRPr="00B53A06">
        <w:rPr>
          <w:i/>
          <w:iCs/>
          <w:color w:val="auto"/>
        </w:rPr>
        <w:t xml:space="preserve">MYOD1 </w:t>
      </w:r>
      <w:r w:rsidRPr="00B53A06">
        <w:rPr>
          <w:color w:val="auto"/>
        </w:rPr>
        <w:t xml:space="preserve">(logFC = 8.93, FDR = 1.12e-51). Furthermore, </w:t>
      </w:r>
      <w:r w:rsidRPr="00B53A06">
        <w:rPr>
          <w:b/>
          <w:bCs/>
          <w:color w:val="auto"/>
        </w:rPr>
        <w:t xml:space="preserve">T096 </w:t>
      </w:r>
      <w:r w:rsidRPr="00B53A06">
        <w:rPr>
          <w:color w:val="auto"/>
        </w:rPr>
        <w:t>is enriched for gene sets related to skeletal muscle development (MWU adj. p-val = 3.56e-09, medNES = 1.85)</w:t>
      </w:r>
      <w:r w:rsidR="00C15BFF" w:rsidRPr="00B53A06">
        <w:rPr>
          <w:color w:val="auto"/>
        </w:rPr>
        <w:fldChar w:fldCharType="begin"/>
      </w:r>
      <w:r w:rsidR="00C15BFF" w:rsidRPr="00B53A06">
        <w:rPr>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C15BFF" w:rsidRPr="00B53A06">
        <w:rPr>
          <w:color w:val="auto"/>
        </w:rPr>
        <w:fldChar w:fldCharType="separate"/>
      </w:r>
      <w:r w:rsidRPr="00B53A06">
        <w:rPr>
          <w:noProof/>
          <w:color w:val="auto"/>
          <w:vertAlign w:val="superscript"/>
        </w:rPr>
        <w:t>2,3</w:t>
      </w:r>
      <w:ins w:id="15" w:author="Guest User" w:date="2021-08-19T22:23:00Z">
        <w:r w:rsidRPr="00B53A06">
          <w:rPr>
            <w:noProof/>
            <w:color w:val="auto"/>
            <w:vertAlign w:val="superscript"/>
          </w:rPr>
          <w:t xml:space="preserve"> </w:t>
        </w:r>
      </w:ins>
      <w:r w:rsidR="00C15BFF" w:rsidRPr="00B53A06">
        <w:rPr>
          <w:color w:val="auto"/>
        </w:rPr>
        <w:fldChar w:fldCharType="end"/>
      </w:r>
      <w:r w:rsidRPr="00B53A06">
        <w:rPr>
          <w:color w:val="auto"/>
        </w:rPr>
        <w:t>(</w:t>
      </w:r>
      <w:r w:rsidR="00391A8C" w:rsidRPr="00B53A06">
        <w:rPr>
          <w:color w:val="auto"/>
        </w:rPr>
        <w:t>Fig. S</w:t>
      </w:r>
      <w:r w:rsidRPr="00B53A06">
        <w:rPr>
          <w:color w:val="auto"/>
        </w:rPr>
        <w:t xml:space="preserve">24e), suggesting this specific subtype of Wilms tumours to be myoblast-rich. </w:t>
      </w:r>
    </w:p>
    <w:p w14:paraId="379A2267" w14:textId="7F662BE2" w:rsidR="00C15BFF" w:rsidRPr="00B53A06" w:rsidRDefault="00C15BFF" w:rsidP="00C15BFF">
      <w:pPr>
        <w:spacing w:line="240" w:lineRule="auto"/>
        <w:ind w:right="0" w:firstLine="0"/>
        <w:rPr>
          <w:color w:val="auto"/>
        </w:rPr>
      </w:pPr>
      <w:r w:rsidRPr="00B53A06">
        <w:rPr>
          <w:color w:val="auto"/>
        </w:rPr>
        <w:t xml:space="preserve">As an alternative hypothesis, we also advance the possibility this may be a class </w:t>
      </w:r>
      <w:r w:rsidR="00644856" w:rsidRPr="00B53A06">
        <w:rPr>
          <w:color w:val="auto"/>
        </w:rPr>
        <w:t xml:space="preserve">of </w:t>
      </w:r>
      <w:r w:rsidRPr="00B53A06">
        <w:rPr>
          <w:color w:val="auto"/>
        </w:rPr>
        <w:t>misdiagnosed rhabdomyosarcoma of the kidney,</w:t>
      </w:r>
      <w:r w:rsidRPr="00B53A06">
        <w:rPr>
          <w:color w:val="auto"/>
        </w:rPr>
        <w:fldChar w:fldCharType="begin"/>
      </w:r>
      <w:r w:rsidR="00635001" w:rsidRPr="00B53A06">
        <w:rPr>
          <w:color w:val="auto"/>
        </w:rPr>
        <w:instrText>ADDIN F1000_CSL_CITATION&lt;~#@#~&gt;[{"DOI":"10.1016/j.epsc.2018.02.001","First":false,"Last":false,"abstract":"Abstract   Rhabdomyosarcoma is considered the most common soft tissue sarcoma arising in patients younger than 15 years old, accounting for 5%–10% of childhood solid tumors. Sarcoma of the kidney represents 1% of all primary renal malignancies. Primary renal rhabdomyosarcoma is a very rare entity with limited number of cases reported in the literature. In this paper we present two cases of primary renal rhabdomyosarcoma in pediatric patients. The two tumors involved the renal parenchyma and occurred in 2-year-old girl and 6-year-old boy, respectively. Histopathology examination and immunohistochemistry studies confirm the diagnosis of embryonal rhabdomyosarcoma with pleomorphic component, and pleomorphic rhabdomyosarcoma, respectively. Both cases are treated with chemotherapy and show a good response with no evidence of recurrence or metastasis. The aim of this paper is to expand the differential diagnosis of primary mesenchymal kidney tumors in pediatric age group.","author":[{"family":"Samkari","given":"Alaa"},{"family":"Al-Maghrabi","given":"Haneen"}],"authorYearDisplayFormat":false,"citation-label":"9530762","container-title":"Journal of Pediatric Surgery Case Reports","container-title-short":"Journal of Pediatric Surgery Case Reports","id":"9530762","invisible":false,"issued":{"date-parts":[["2018","5"]]},"journalAbbreviation":"Journal of Pediatric Surgery Case Reports","page":"62-67","suppress-author":false,"title":"Rhabdomyosarcoma of the kidney","type":"article-journal","volume":"32"},{"First":false,"Last":false,"PMCID":"PMC3762229","PMID":"24009948","abstract":"&lt;strong&gt;BACKGROUND:&lt;/strong&gt; Rhabdomyosarcoma (RMS) is one of the common malignant tumors in infants and children, but it is extremely rare in the kidney. In this paper, we present a case of RMS the kidney of a child.&lt;br&gt;&lt;br&gt;&lt;strong&gt;CASE PRESENTATION:&lt;/strong&gt; A 6-month old girl presented with agitation, low fever and abdominal distention which started 5 days ago. On physical examination, the infant had a large and firm soft tissue mass in the palpation of her abdomen. Plain abdominal x-ray, sonography and CT scan showed soft tissue mass and Doppler ultrasound demonstrated regions of vascular flow in mass. The abdominal mass was replaced and on pathological examination and immunohistochemistry the diagnosis was embryonal RMS.&lt;br&gt;&lt;br&gt;&lt;strong&gt;CONCLUSION:&lt;/strong&gt; Rhabdomyosarcoma of the kidney should be considered in the differential diagnosis of children with huge abdominal mass.","author":[{"family":"Mehrain","given":"Raheleh"},{"family":"Nabahati","given":"Mehrdad"}],"authorYearDisplayFormat":false,"citation-label":"9530763","container-title":"Caspian journal of internal medicine","container-title-short":"Caspian J. Intern. Med.","id":"9530763","invisible":false,"issue":"1","issued":{"date-parts":[["2013"]]},"journalAbbreviation":"Caspian J. Intern. Med.","page":"621-623","suppress-author":false,"title":"A case of rhabdomyosarcoma of kidney mimicking nephroblastoma.","type":"article-journal","volume":"4"}]</w:instrText>
      </w:r>
      <w:r w:rsidRPr="00B53A06">
        <w:rPr>
          <w:color w:val="auto"/>
        </w:rPr>
        <w:fldChar w:fldCharType="separate"/>
      </w:r>
      <w:r w:rsidR="00635001" w:rsidRPr="00B53A06">
        <w:rPr>
          <w:noProof/>
          <w:color w:val="auto"/>
          <w:vertAlign w:val="superscript"/>
        </w:rPr>
        <w:t>27,28</w:t>
      </w:r>
      <w:r w:rsidRPr="00B53A06">
        <w:rPr>
          <w:color w:val="auto"/>
        </w:rPr>
        <w:fldChar w:fldCharType="end"/>
      </w:r>
      <w:r w:rsidRPr="00B53A06">
        <w:rPr>
          <w:color w:val="auto"/>
        </w:rPr>
        <w:t xml:space="preserve"> or a striated-muscle-like Wilms tumour phenotype.</w:t>
      </w:r>
      <w:r w:rsidR="0055636A" w:rsidRPr="00B53A06">
        <w:rPr>
          <w:color w:val="auto"/>
        </w:rPr>
        <w:t xml:space="preserve"> </w:t>
      </w:r>
      <w:r w:rsidR="0055636A" w:rsidRPr="00B53A06">
        <w:rPr>
          <w:b/>
          <w:color w:val="auto"/>
        </w:rPr>
        <w:t xml:space="preserve">T096 </w:t>
      </w:r>
      <w:r w:rsidR="0055636A" w:rsidRPr="00B53A06">
        <w:rPr>
          <w:color w:val="auto"/>
        </w:rPr>
        <w:t xml:space="preserve">is enriched for gene sets of rhabdomyosarcomas both with and without </w:t>
      </w:r>
      <w:r w:rsidR="00D553D1" w:rsidRPr="00B53A06">
        <w:rPr>
          <w:i/>
          <w:iCs/>
          <w:color w:val="auto"/>
        </w:rPr>
        <w:t>FOXO1</w:t>
      </w:r>
      <w:r w:rsidR="00D553D1" w:rsidRPr="00B53A06">
        <w:rPr>
          <w:color w:val="auto"/>
        </w:rPr>
        <w:t>-</w:t>
      </w:r>
      <w:r w:rsidR="00D553D1" w:rsidRPr="00B53A06">
        <w:rPr>
          <w:i/>
          <w:iCs/>
          <w:color w:val="auto"/>
        </w:rPr>
        <w:t>PAX3/</w:t>
      </w:r>
      <w:r w:rsidR="0055636A" w:rsidRPr="00B53A06">
        <w:rPr>
          <w:i/>
          <w:iCs/>
          <w:color w:val="auto"/>
        </w:rPr>
        <w:t>7</w:t>
      </w:r>
      <w:r w:rsidR="0055636A" w:rsidRPr="00B53A06">
        <w:rPr>
          <w:color w:val="auto"/>
        </w:rPr>
        <w:t xml:space="preserve"> fusions (medNES ≥ 1.04, </w:t>
      </w:r>
      <w:r w:rsidR="000E3ED6" w:rsidRPr="00B53A06">
        <w:rPr>
          <w:color w:val="auto"/>
        </w:rPr>
        <w:t>MWU</w:t>
      </w:r>
      <w:r w:rsidR="0055636A" w:rsidRPr="00B53A06">
        <w:rPr>
          <w:color w:val="auto"/>
        </w:rPr>
        <w:t xml:space="preserve"> adj. p-val = 7.17e-04)</w:t>
      </w:r>
      <w:r w:rsidR="001A7C90" w:rsidRPr="00B53A06">
        <w:rPr>
          <w:color w:val="auto"/>
        </w:rPr>
        <w:fldChar w:fldCharType="begin"/>
      </w:r>
      <w:r w:rsidR="00635001" w:rsidRPr="00B53A06">
        <w:rPr>
          <w:color w:val="auto"/>
        </w:rPr>
        <w:instrText>ADDIN F1000_CSL_CITATION&lt;~#@#~&gt;[{"DOI":"10.2353/ajpath.2009.080631","First":false,"Last":false,"PMCID":"PMC2630563","PMID":"19147825","abstract":"Rhabdomyosarcoma (RMS) in children occurs as two major histological subtypes, embryonal (ERMS) and alveolar (ARMS). ERMS is associated with an 11p15.5 loss of heterozygosity (LOH) and may be confused with nonmyogenic, non-RMS soft tissue sarcomas. ARMS expresses the product of a genomic translocation that fuses FOXO1 (FKHR) with either PAX3 or PAX7 (P-F); however, at least 25% of cases lack these translocations. Here, we describe a genomic-based classification scheme that is derived from the combined gene expression profiling and LOH analysis of 160 cases of RMS and non-RMS soft tissue sarcomas that is at variance with conventional histopathological schemes. We found that gene expression profiles and patterns of LOH of ARMS cases lacking P-F translocations are indistinguishable from conventional ERMS cases. A subset of tumors that has been histologically classified as RMS lack myogenic gene expression. However, classification based on gene expression is possible using as few as five genes with an estimated error rate of less than 5%. Using immunohistochemistry, we characterized two markers, HMGA2 and TFAP2ss, which facilitate the differential diagnoses of ERMS and P-F RMS, respectively, using clinical material. These objectively derived molecular classes are based solely on genomic analysis at the time of diagnosis and are highly reproducible. Adoption of these molecular criteria may offer a more clinically relevant diagnostic scheme, thus potentially improving patient management and therapeutic RMS outcomes.","author":[{"family":"Davicioni","given":"Elai"},{"family":"Anderson","given":"Michael J"},{"family":"Finckenstein","given":"Friedrich Graf"},{"family":"Lynch","given":"James C"},{"family":"Qualman","given":"Stephen J"},{"family":"Shimada","given":"Hiroyuki"},{"family":"Schofield","given":"Deborah E"},{"family":"Buckley","given":"Jonathan D"},{"family":"Meyer","given":"William H"},{"family":"Sorensen","given":"Poul H B"},{"family":"Triche","given":"Timothy J"}],"authorYearDisplayFormat":false,"citation-label":"1878366","container-title":"The American Journal of Pathology","container-title-short":"Am. J. Pathol.","id":"1878366","invisible":false,"issue":"2","issued":{"date-parts":[["2009","2"]]},"journalAbbreviation":"Am. J. Pathol.","page":"550-564","suppress-author":false,"title":"Molecular classification of rhabdomyosarcoma--genotypic and phenotypic determinants of diagnosis: a report from the Children's Oncology Group.","type":"article-journal","volume":"174"}]</w:instrText>
      </w:r>
      <w:r w:rsidR="001A7C90" w:rsidRPr="00B53A06">
        <w:rPr>
          <w:color w:val="auto"/>
        </w:rPr>
        <w:fldChar w:fldCharType="separate"/>
      </w:r>
      <w:r w:rsidR="00635001" w:rsidRPr="00B53A06">
        <w:rPr>
          <w:noProof/>
          <w:color w:val="auto"/>
          <w:vertAlign w:val="superscript"/>
        </w:rPr>
        <w:t>25</w:t>
      </w:r>
      <w:r w:rsidR="001A7C90" w:rsidRPr="00B53A06">
        <w:rPr>
          <w:color w:val="auto"/>
        </w:rPr>
        <w:fldChar w:fldCharType="end"/>
      </w:r>
      <w:r w:rsidR="0055636A" w:rsidRPr="00B53A06">
        <w:rPr>
          <w:color w:val="auto"/>
        </w:rPr>
        <w:t xml:space="preserve">, . </w:t>
      </w:r>
      <w:r w:rsidR="00575BC0" w:rsidRPr="00B53A06">
        <w:rPr>
          <w:color w:val="auto"/>
        </w:rPr>
        <w:t>Furthermore,</w:t>
      </w:r>
      <w:r w:rsidRPr="00B53A06">
        <w:rPr>
          <w:color w:val="auto"/>
        </w:rPr>
        <w:t xml:space="preserve"> </w:t>
      </w:r>
      <w:r w:rsidRPr="00B53A06">
        <w:rPr>
          <w:b/>
          <w:color w:val="auto"/>
        </w:rPr>
        <w:t xml:space="preserve">T096 </w:t>
      </w:r>
      <w:r w:rsidRPr="00B53A06">
        <w:rPr>
          <w:color w:val="auto"/>
        </w:rPr>
        <w:t xml:space="preserve">has significantly higher expression of </w:t>
      </w:r>
      <w:r w:rsidR="007705D5" w:rsidRPr="00B53A06">
        <w:rPr>
          <w:color w:val="auto"/>
        </w:rPr>
        <w:t>NOGGIN (</w:t>
      </w:r>
      <w:r w:rsidR="007705D5" w:rsidRPr="00B53A06">
        <w:rPr>
          <w:i/>
          <w:iCs/>
          <w:color w:val="auto"/>
        </w:rPr>
        <w:t>NOG</w:t>
      </w:r>
      <w:r w:rsidR="007705D5" w:rsidRPr="00B53A06">
        <w:rPr>
          <w:color w:val="auto"/>
        </w:rPr>
        <w:t>)</w:t>
      </w:r>
      <w:r w:rsidRPr="00B53A06">
        <w:rPr>
          <w:color w:val="auto"/>
        </w:rPr>
        <w:t xml:space="preserve"> (logFC = 1.77, FDR = 4.3</w:t>
      </w:r>
      <w:r w:rsidR="007705D5" w:rsidRPr="00B53A06">
        <w:rPr>
          <w:color w:val="auto"/>
        </w:rPr>
        <w:t>1</w:t>
      </w:r>
      <w:r w:rsidRPr="00B53A06">
        <w:rPr>
          <w:color w:val="auto"/>
        </w:rPr>
        <w:t>e-07), when compared to other Wilms tumours</w:t>
      </w:r>
      <w:r w:rsidRPr="00B53A06">
        <w:rPr>
          <w:color w:val="auto"/>
        </w:rPr>
        <w:fldChar w:fldCharType="begin"/>
      </w:r>
      <w:r w:rsidR="00635001" w:rsidRPr="00B53A06">
        <w:rPr>
          <w:color w:val="auto"/>
        </w:rPr>
        <w:instrText>ADDIN F1000_CSL_CITATION&lt;~#@#~&gt;[{"DOI":"10.1371/journal.pone.0214758","First":false,"Last":false,"PMCID":"PMC6459534","PMID":"30973903","abstract":"Myo/Nog cells are identified by their expression of the skeletal muscle specific transcription factor MyoD and the bone morphogenetic protein inhibitor noggin, and binding of the G8 monoclonal antibody. Their release of noggin is critical for morphogenesis and skeletal myogenesis. In the adult, Myo/Nog cells are present in normal tissues, wounds and skin tumors. Myo/Nog cells in the lens give rise to myofibroblasts that synthesize skeletal muscle proteins. The purpose of this study was to screen human lens tissue, rhabdomyosarcoma cell lines, and tissue sections from rhabdomyosarcoma, Wilms and tumors lacking features of skeletal muscle for co-localization of antibodies to Myo/Nog cell markers and the lens beaded filament proteins filensin and CP49. Immunofluorescence localization experiments revealed that Myo/Nog cells of the lens bind antibodies to beaded filament proteins. Co-localization of antibodies to G8, noggin, filensin and CP49 was observed in most RC13 and a subpopulation of RD human rhabdomyosarcoma cell lines. Western blotting with beaded filament antibodies revealed bands of similar molecular weights in RC13 and murine lens cells. Human alveolar, embryonal, pleomorphic and spindle cell rhabdomyosarcomas and Wilms tumors contained a subpopulation of cells immunoreactive for G8, noggin, MyoD and beaded filaments. G8 was also co-localized with filensin mRNA. Staining for beaded filament proteins was not detected in G8 positive cells in leiomyosarcomas, squamous and basal cell carcinomas, syringocarciomas and malignant melanomas. Lens beaded filament proteins were thought to be present only in the lens. Myo/Nog-like cells immunoreactive for beaded filaments may be diagnostic of tumors related to the skeletal muscle lineage.","author":[{"family":"Gerhart","given":"Jacquelyn"},{"family":"Behling","given":"Kathryn"},{"family":"Paessler","given":"Michele"},{"family":"Milton","given":"LaBraya"},{"family":"Bramblett","given":"Gregory"},{"family":"Garcia","given":"Denise"},{"family":"Pitts","given":"Meghan"},{"family":"Hurtt","given":"Reginald"},{"family":"Crawford","given":"Mitchell"},{"family":"Lackman","given":"Richard"},{"family":"Nguyen","given":"Daniela"},{"family":"Infanti","given":"Joseph"},{"family":"FitzGerald","given":"Paul"},{"family":"George-Weinstein","given":"Mindy"}],"authorYearDisplayFormat":false,"citation-label":"9530764","container-title":"Plos One","container-title-short":"PLoS ONE","id":"9530764","invisible":false,"issue":"4","issued":{"date-parts":[["2019","4","11"]]},"journalAbbreviation":"PLoS ONE","page":"e0214758","suppress-author":false,"title":"Rhabdomyosarcoma and Wilms tumors contain a subpopulation of noggin producing, myogenic cells immunoreactive for lens beaded filament proteins.","type":"article-journal","volume":"14"}]</w:instrText>
      </w:r>
      <w:r w:rsidRPr="00B53A06">
        <w:rPr>
          <w:color w:val="auto"/>
        </w:rPr>
        <w:fldChar w:fldCharType="separate"/>
      </w:r>
      <w:r w:rsidR="00635001" w:rsidRPr="00B53A06">
        <w:rPr>
          <w:noProof/>
          <w:color w:val="auto"/>
          <w:vertAlign w:val="superscript"/>
        </w:rPr>
        <w:t>29</w:t>
      </w:r>
      <w:r w:rsidRPr="00B53A06">
        <w:rPr>
          <w:color w:val="auto"/>
        </w:rPr>
        <w:fldChar w:fldCharType="end"/>
      </w:r>
      <w:r w:rsidRPr="00B53A06">
        <w:rPr>
          <w:color w:val="auto"/>
        </w:rPr>
        <w:t xml:space="preserve">. A common classification of Wilms tumours separates them between those with favourable histology (FHWT) and those with diffuse anaplasia (DAWT); </w:t>
      </w:r>
      <w:r w:rsidRPr="00B53A06">
        <w:rPr>
          <w:b/>
          <w:color w:val="auto"/>
        </w:rPr>
        <w:t xml:space="preserve">T096 </w:t>
      </w:r>
      <w:r w:rsidRPr="00B53A06">
        <w:rPr>
          <w:color w:val="auto"/>
        </w:rPr>
        <w:t xml:space="preserve">is the only Wilms tumour class within our cohort with </w:t>
      </w:r>
      <w:proofErr w:type="gramStart"/>
      <w:r w:rsidRPr="00B53A06">
        <w:rPr>
          <w:color w:val="auto"/>
        </w:rPr>
        <w:t>a majority of</w:t>
      </w:r>
      <w:proofErr w:type="gramEnd"/>
      <w:r w:rsidRPr="00B53A06">
        <w:rPr>
          <w:color w:val="auto"/>
        </w:rPr>
        <w:t xml:space="preserve"> diffuse anaplasia samples.</w:t>
      </w:r>
    </w:p>
    <w:p w14:paraId="2F268C2E" w14:textId="77777777" w:rsidR="00C15BFF" w:rsidRPr="00B53A06" w:rsidRDefault="00C15BFF" w:rsidP="00C15BFF">
      <w:pPr>
        <w:spacing w:line="240" w:lineRule="auto"/>
        <w:ind w:right="0" w:firstLine="0"/>
        <w:rPr>
          <w:color w:val="auto"/>
        </w:rPr>
      </w:pPr>
    </w:p>
    <w:p w14:paraId="74DC947A" w14:textId="7C3699D2" w:rsidR="00C15BFF" w:rsidRPr="00B53A06" w:rsidRDefault="4807D924" w:rsidP="477E33CD">
      <w:pPr>
        <w:spacing w:line="240" w:lineRule="auto"/>
        <w:ind w:right="0" w:firstLine="0"/>
        <w:rPr>
          <w:color w:val="auto"/>
        </w:rPr>
      </w:pPr>
      <w:r w:rsidRPr="00B53A06">
        <w:rPr>
          <w:color w:val="auto"/>
        </w:rPr>
        <w:t xml:space="preserve">The remaining myogenic tumours found in </w:t>
      </w:r>
      <w:r w:rsidRPr="00B53A06">
        <w:rPr>
          <w:b/>
          <w:bCs/>
          <w:color w:val="auto"/>
        </w:rPr>
        <w:t xml:space="preserve">T095 </w:t>
      </w:r>
      <w:r w:rsidRPr="00B53A06">
        <w:rPr>
          <w:color w:val="auto"/>
        </w:rPr>
        <w:t>separate into three subclasses (</w:t>
      </w:r>
      <w:r w:rsidR="00391A8C" w:rsidRPr="00B53A06">
        <w:rPr>
          <w:color w:val="auto"/>
        </w:rPr>
        <w:t>Fig. S</w:t>
      </w:r>
      <w:r w:rsidRPr="00B53A06">
        <w:rPr>
          <w:color w:val="auto"/>
        </w:rPr>
        <w:t xml:space="preserve">24c). Two have a majority component of embryonal rhabdomyosarcomas, </w:t>
      </w:r>
      <w:r w:rsidRPr="00B53A06">
        <w:rPr>
          <w:b/>
          <w:bCs/>
          <w:color w:val="auto"/>
        </w:rPr>
        <w:t>T097 RMSARC EMB MYO</w:t>
      </w:r>
      <w:r w:rsidRPr="00B53A06">
        <w:rPr>
          <w:color w:val="auto"/>
        </w:rPr>
        <w:t xml:space="preserve"> (n = 30) which also contains a few fusion-negative alveolar rhabdomyosarcomas, and </w:t>
      </w:r>
      <w:r w:rsidRPr="00B53A06">
        <w:rPr>
          <w:b/>
          <w:bCs/>
          <w:color w:val="auto"/>
        </w:rPr>
        <w:t>T098 RMSARC EMB MYOD1mut</w:t>
      </w:r>
      <w:r w:rsidRPr="00B53A06">
        <w:rPr>
          <w:color w:val="auto"/>
        </w:rPr>
        <w:t xml:space="preserve"> (n = 35) which also includes two spindle cell/sclerotizing rhabdomyosarcomas. The other is </w:t>
      </w:r>
      <w:r w:rsidRPr="00B53A06">
        <w:rPr>
          <w:b/>
          <w:bCs/>
          <w:color w:val="auto"/>
        </w:rPr>
        <w:t>T099 UCS MYO</w:t>
      </w:r>
      <w:r w:rsidRPr="00B53A06">
        <w:rPr>
          <w:color w:val="auto"/>
        </w:rPr>
        <w:t xml:space="preserve"> (n = 19) a small class of uterine carcinosarcomas. These classes split by age, as expected the former two have a considerable paediatric component (median age 5 y.o. for both), while the carcinosarcomas are mostly adult (median age 63 y.o., KW adj. p-val = 4.30e-05 with 21.06% of paediatric samples, </w:t>
      </w:r>
      <w:r w:rsidRPr="00B53A06">
        <w:rPr>
          <w:rFonts w:ascii="Times New Roman" w:hAnsi="Times New Roman" w:cs="Times New Roman"/>
          <w:color w:val="auto"/>
          <w:lang w:val="el-GR" w:bidi="he-IL"/>
        </w:rPr>
        <w:t>χ</w:t>
      </w:r>
      <w:r w:rsidRPr="00B53A06">
        <w:rPr>
          <w:rFonts w:ascii="Times New Roman" w:hAnsi="Times New Roman" w:cs="Times New Roman"/>
          <w:color w:val="auto"/>
          <w:vertAlign w:val="superscript"/>
          <w:lang w:val="en-CA" w:bidi="he-IL"/>
        </w:rPr>
        <w:t>2</w:t>
      </w:r>
      <w:r w:rsidRPr="00B53A06">
        <w:rPr>
          <w:rFonts w:ascii="Times New Roman" w:hAnsi="Times New Roman" w:cs="Times New Roman"/>
          <w:color w:val="auto"/>
          <w:lang w:val="en-CA" w:bidi="he-IL"/>
        </w:rPr>
        <w:t xml:space="preserve"> </w:t>
      </w:r>
      <w:r w:rsidRPr="00B53A06">
        <w:rPr>
          <w:color w:val="auto"/>
        </w:rPr>
        <w:t>p-val = 3.76e-13).</w:t>
      </w:r>
    </w:p>
    <w:p w14:paraId="4D390F5F" w14:textId="77777777" w:rsidR="00C15BFF" w:rsidRPr="00B53A06" w:rsidRDefault="00C15BFF" w:rsidP="00C15BFF">
      <w:pPr>
        <w:spacing w:line="240" w:lineRule="auto"/>
        <w:ind w:right="0" w:firstLine="0"/>
        <w:rPr>
          <w:color w:val="auto"/>
        </w:rPr>
      </w:pPr>
    </w:p>
    <w:p w14:paraId="210F7D84" w14:textId="0EDC641E" w:rsidR="00C15BFF" w:rsidRPr="00B53A06" w:rsidRDefault="4807D924" w:rsidP="477E33CD">
      <w:pPr>
        <w:spacing w:line="240" w:lineRule="auto"/>
        <w:ind w:right="0" w:firstLine="0"/>
        <w:rPr>
          <w:color w:val="auto"/>
        </w:rPr>
      </w:pPr>
      <w:r w:rsidRPr="00B53A06">
        <w:rPr>
          <w:color w:val="auto"/>
        </w:rPr>
        <w:t xml:space="preserve">Comparing the two embryonal RMSARC classes, we observed </w:t>
      </w:r>
      <w:r w:rsidRPr="00B53A06">
        <w:rPr>
          <w:b/>
          <w:bCs/>
          <w:color w:val="auto"/>
        </w:rPr>
        <w:t xml:space="preserve">T097 </w:t>
      </w:r>
      <w:r w:rsidRPr="00B53A06">
        <w:rPr>
          <w:color w:val="auto"/>
        </w:rPr>
        <w:t>having an significantly elevated expression of skeletal muscle developmental gene sets (medNES = 1.15, KW adj. p-val = 2.61e-07) and high expression of muscle genes (see below) (</w:t>
      </w:r>
      <w:r w:rsidR="00391A8C" w:rsidRPr="00B53A06">
        <w:rPr>
          <w:color w:val="auto"/>
        </w:rPr>
        <w:t>Fig. S</w:t>
      </w:r>
      <w:r w:rsidRPr="00B53A06">
        <w:rPr>
          <w:color w:val="auto"/>
        </w:rPr>
        <w:t>24e), suggesting a well-differentiated subtype.</w:t>
      </w:r>
      <w:r w:rsidR="00C15BFF" w:rsidRPr="00B53A06">
        <w:rPr>
          <w:color w:val="auto"/>
        </w:rPr>
        <w:fldChar w:fldCharType="begin"/>
      </w:r>
      <w:r w:rsidR="00C15BFF" w:rsidRPr="00B53A06">
        <w:rPr>
          <w:color w:val="auto"/>
        </w:rPr>
        <w:instrText>ADDIN F1000_CSL_CITATION&lt;~#@#~&gt;[{"DOI":"10.2353/ajpath.2009.080631","First":false,"Last":false,"PMCID":"PMC2630563","PMID":"19147825","abstract":"Rhabdomyosarcoma (RMS) in children occurs as two major histological subtypes, embryonal (ERMS) and alveolar (ARMS). ERMS is associated with an 11p15.5 loss of heterozygosity (LOH) and may be confused with nonmyogenic, non-RMS soft tissue sarcomas. ARMS expresses the product of a genomic translocation that fuses FOXO1 (FKHR) with either PAX3 or PAX7 (P-F); however, at least 25% of cases lack these translocations. Here, we describe a genomic-based classification scheme that is derived from the combined gene expression profiling and LOH analysis of 160 cases of RMS and non-RMS soft tissue sarcomas that is at variance with conventional histopathological schemes. We found that gene expression profiles and patterns of LOH of ARMS cases lacking P-F translocations are indistinguishable from conventional ERMS cases. A subset of tumors that has been histologically classified as RMS lack myogenic gene expression. However, classification based on gene expression is possible using as few as five genes with an estimated error rate of less than 5%. Using immunohistochemistry, we characterized two markers, HMGA2 and TFAP2ss, which facilitate the differential diagnoses of ERMS and P-F RMS, respectively, using clinical material. These objectively derived molecular classes are based solely on genomic analysis at the time of diagnosis and are highly reproducible. Adoption of these molecular criteria may offer a more clinically relevant diagnostic scheme, thus potentially improving patient management and therapeutic RMS outcomes.","author":[{"family":"Davicioni","given":"Elai"},{"family":"Anderson","given":"Michael J"},{"family":"Finckenstein","given":"Friedrich Graf"},{"family":"Lynch","given":"James C"},{"family":"Qualman","given":"Stephen J"},{"family":"Shimada","given":"Hiroyuki"},{"family":"Schofield","given":"Deborah E"},{"family":"Buckley","given":"Jonathan D"},{"family":"Meyer","given":"William H"},{"family":"Sorensen","given":"Poul H B"},{"family":"Triche","given":"Timothy J"}],"authorYearDisplayFormat":false,"citation-label":"1878366","container-title":"The American Journal of Pathology","container-title-short":"Am. J. Pathol.","id":"1878366","invisible":false,"issue":"2","issued":{"date-parts":[["2009","2"]]},"journalAbbreviation":"Am. J. Pathol.","page":"550-564","suppress-author":false,"title":"Molecular classification of rhabdomyosarcoma--genotypic and phenotypic determinants of diagnosis: a report from the Children's Oncology Group.","type":"article-journal","volume":"174"}]</w:instrText>
      </w:r>
      <w:r w:rsidR="00C15BFF" w:rsidRPr="00B53A06">
        <w:rPr>
          <w:color w:val="auto"/>
        </w:rPr>
        <w:fldChar w:fldCharType="separate"/>
      </w:r>
      <w:r w:rsidRPr="00B53A06">
        <w:rPr>
          <w:noProof/>
          <w:color w:val="auto"/>
          <w:vertAlign w:val="superscript"/>
        </w:rPr>
        <w:t>25</w:t>
      </w:r>
      <w:r w:rsidR="00C15BFF" w:rsidRPr="00B53A06">
        <w:rPr>
          <w:color w:val="auto"/>
        </w:rPr>
        <w:fldChar w:fldCharType="end"/>
      </w:r>
    </w:p>
    <w:p w14:paraId="57664462" w14:textId="18846EDB" w:rsidR="00B754B8" w:rsidRPr="00B53A06" w:rsidRDefault="4807D924" w:rsidP="00B754B8">
      <w:pPr>
        <w:pStyle w:val="CommentText"/>
        <w:ind w:firstLine="0"/>
        <w:rPr>
          <w:color w:val="auto"/>
        </w:rPr>
      </w:pPr>
      <w:r w:rsidRPr="00B53A06">
        <w:rPr>
          <w:b/>
          <w:bCs/>
          <w:color w:val="auto"/>
        </w:rPr>
        <w:t xml:space="preserve">T098 </w:t>
      </w:r>
      <w:r w:rsidRPr="00B53A06">
        <w:rPr>
          <w:color w:val="auto"/>
        </w:rPr>
        <w:t xml:space="preserve">is characterized instead by high expression of gene sets related to </w:t>
      </w:r>
      <w:commentRangeStart w:id="16"/>
      <w:r w:rsidRPr="00B53A06">
        <w:rPr>
          <w:color w:val="auto"/>
        </w:rPr>
        <w:t>immune activation</w:t>
      </w:r>
      <w:commentRangeEnd w:id="16"/>
      <w:r w:rsidR="00C15BFF" w:rsidRPr="00B53A06">
        <w:rPr>
          <w:rStyle w:val="CommentReference"/>
          <w:color w:val="auto"/>
        </w:rPr>
        <w:commentReference w:id="16"/>
      </w:r>
      <w:r w:rsidR="00C15BFF" w:rsidRPr="00B53A06">
        <w:rPr>
          <w:color w:val="auto"/>
        </w:rPr>
        <w:fldChar w:fldCharType="begin"/>
      </w:r>
      <w:r w:rsidR="00C15BFF" w:rsidRPr="00B53A06">
        <w:rPr>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C15BFF" w:rsidRPr="00B53A06">
        <w:rPr>
          <w:color w:val="auto"/>
        </w:rPr>
        <w:fldChar w:fldCharType="separate"/>
      </w:r>
      <w:r w:rsidRPr="00B53A06">
        <w:rPr>
          <w:noProof/>
          <w:color w:val="auto"/>
          <w:vertAlign w:val="superscript"/>
        </w:rPr>
        <w:t>2,3</w:t>
      </w:r>
      <w:r w:rsidR="00C15BFF" w:rsidRPr="00B53A06">
        <w:rPr>
          <w:color w:val="auto"/>
        </w:rPr>
        <w:fldChar w:fldCharType="end"/>
      </w:r>
      <w:r w:rsidRPr="00B53A06">
        <w:rPr>
          <w:color w:val="auto"/>
        </w:rPr>
        <w:t xml:space="preserve">, low expression of skeletal muscle genes, including </w:t>
      </w:r>
      <w:r w:rsidRPr="00B53A06">
        <w:rPr>
          <w:i/>
          <w:iCs/>
          <w:color w:val="auto"/>
        </w:rPr>
        <w:t>MYH8</w:t>
      </w:r>
      <w:r w:rsidRPr="00B53A06">
        <w:rPr>
          <w:color w:val="auto"/>
        </w:rPr>
        <w:t xml:space="preserve"> (logFC= - 4.54, FDR = 1.13e-06), </w:t>
      </w:r>
      <w:r w:rsidRPr="00B53A06">
        <w:rPr>
          <w:i/>
          <w:iCs/>
          <w:color w:val="auto"/>
        </w:rPr>
        <w:t>ACTA1</w:t>
      </w:r>
      <w:r w:rsidRPr="00B53A06">
        <w:rPr>
          <w:color w:val="auto"/>
        </w:rPr>
        <w:t xml:space="preserve"> (logFC = -4.9, FDR = 9.23e-09), and </w:t>
      </w:r>
      <w:r w:rsidRPr="00B53A06">
        <w:rPr>
          <w:i/>
          <w:iCs/>
          <w:color w:val="auto"/>
        </w:rPr>
        <w:t>MYOG</w:t>
      </w:r>
      <w:r w:rsidRPr="00B53A06">
        <w:rPr>
          <w:color w:val="auto"/>
        </w:rPr>
        <w:t xml:space="preserve"> (logFC = -1.74, FDR = 2.31e-04), and enrichment of PI3K signalling (medNES = 1.11, MWU adj. p-val = 4.58e-05)</w:t>
      </w:r>
      <w:r w:rsidR="00C15BFF" w:rsidRPr="00B53A06">
        <w:rPr>
          <w:color w:val="auto"/>
        </w:rPr>
        <w:fldChar w:fldCharType="begin"/>
      </w:r>
      <w:r w:rsidR="00C15BFF" w:rsidRPr="00B53A06">
        <w:rPr>
          <w:color w:val="auto"/>
        </w:rPr>
        <w:instrText>ADDIN F1000_CSL_CITATION&lt;~#@#~&gt;[{"DOI":"10.1093/nar/gkn653","First":false,"Last":false,"PMCID":"PMC2686461","PMID":"18832364","abstract":"The Pathway Interaction Database (PID, http://pid.nci.nih.gov) is a freely available collection of curated and peer-reviewed pathways composed of human molecular signaling and regulatory events and key cellular processes. Created in a collaboration between the US National Cancer Institute and Nature Publishing Group, the database serves as a research tool for the cancer research community and others interested in cellular pathways, such as neuroscientists, developmental biologists and immunologists. PID offers a range of search features to facilitate pathway exploration. Users can browse the predefined set of pathways or create interaction network maps centered on a single molecule or cellular process of interest. In addition, the batch query tool allows users to upload long list(s) of molecules, such as those derived from microarray experiments, and either overlay these molecules onto predefined pathways or visualize the complete molecular connectivity map. Users can also download molecule lists, citation lists and complete database content in extensible markup language (XML) and Biological Pathways Exchange (BioPAX) Level 2 format. The database is updated with new pathway content every month and supplemented by specially commissioned articles on the practical uses of other relevant online tools.","author":[{"family":"Schaefer","given":"Carl F"},{"family":"Anthony","given":"Kira"},{"family":"Krupa","given":"Shiva"},{"family":"Buchoff","given":"Jeffrey"},{"family":"Day","given":"Matthew"},{"family":"Hannay","given":"Timo"},{"family":"Buetow","given":"Kenneth H"}],"authorYearDisplayFormat":false,"citation-label":"1234487","container-title":"Nucleic Acids Research","container-title-short":"Nucleic Acids Res.","id":"1234487","invisible":false,"issue":"Database issue","issued":{"date-parts":[["2009","1"]]},"journalAbbreviation":"Nucleic Acids Res.","page":"D674-9","suppress-author":false,"title":"PID: the pathway interaction database.","type":"article-journal","volume":"37"}]</w:instrText>
      </w:r>
      <w:r w:rsidR="00C15BFF" w:rsidRPr="00B53A06">
        <w:rPr>
          <w:color w:val="auto"/>
        </w:rPr>
        <w:fldChar w:fldCharType="separate"/>
      </w:r>
      <w:r w:rsidRPr="00B53A06">
        <w:rPr>
          <w:noProof/>
          <w:color w:val="auto"/>
          <w:vertAlign w:val="superscript"/>
        </w:rPr>
        <w:t>18</w:t>
      </w:r>
      <w:r w:rsidR="00C15BFF" w:rsidRPr="00B53A06">
        <w:rPr>
          <w:color w:val="auto"/>
        </w:rPr>
        <w:fldChar w:fldCharType="end"/>
      </w:r>
      <w:r w:rsidRPr="00B53A06">
        <w:rPr>
          <w:color w:val="auto"/>
        </w:rPr>
        <w:t xml:space="preserve">, a gene expression pattern characteristic of rhabdomyosarcomas with </w:t>
      </w:r>
      <w:r w:rsidRPr="00B53A06">
        <w:rPr>
          <w:i/>
          <w:iCs/>
          <w:color w:val="auto"/>
        </w:rPr>
        <w:t>MYOD1</w:t>
      </w:r>
      <w:r w:rsidRPr="00B53A06">
        <w:rPr>
          <w:color w:val="auto"/>
        </w:rPr>
        <w:t xml:space="preserve"> L122R mutations</w:t>
      </w:r>
      <w:r w:rsidR="00C15BFF" w:rsidRPr="00B53A06">
        <w:rPr>
          <w:color w:val="auto"/>
        </w:rPr>
        <w:fldChar w:fldCharType="begin"/>
      </w:r>
      <w:r w:rsidR="00C15BFF" w:rsidRPr="00B53A06">
        <w:rPr>
          <w:color w:val="auto"/>
        </w:rPr>
        <w:instrText>ADDIN F1000_CSL_CITATION&lt;~#@#~&gt;[{"DOI":"10.1038/ng.2969","First":false,"Last":false,"PMCID":"PMC4231202","PMID":"24793135","abstract":"Rhabdomyosarcoma, a cancer of skeletal muscle lineage, is the most common soft-tissue sarcoma in children. Major subtypes of rhabdomyosarcoma include alveolar (ARMS) and embryonal (ERMS) tumors. Whereas ARMS tumors typically contain translocations generating PAX3-FOXO1 or PAX7-FOXO1 fusions that block terminal myogenic differentiation, no functionally comparable genetic event has been found in ERMS tumors. Here we report the discovery, through whole-exome sequencing, of a recurrent somatic mutation encoding p.Leu122Arg in the myogenic transcription factor MYOD1 in a distinct subset of ERMS tumors with poor outcomes that also often contain mutations altering PI3K-AKT pathway components. Previous mutagenesis studies had shown that MYOD1 with a p.Leu122Arg substitution can block wild-type MYOD1 function and bind to MYC consensus sequences, suggesting a possible switch from differentiation to proliferation. Our functional data now confirm this prediction. Thus, MYOD1 p.Leu122Arg defines a subset of rhabdomyosarcomas eligible for high-risk protocols and the development of targeted therapeutics.","author":[{"family":"Kohsaka","given":"Shinji"},{"family":"Shukla","given":"Neerav"},{"family":"Ameur","given":"Nabahet"},{"family":"Ito","given":"Tatsuo"},{"family":"Ng","given":"Charlotte K Y"},{"family":"Wang","given":"Lu"},{"family":"Lim","given":"Diana"},{"family":"Marchetti","given":"Angela"},{"family":"Viale","given":"Agnes"},{"family":"Pirun","given":"Mono"},{"family":"Socci","given":"Nicholas D"},{"family":"Qin","given":"Li-Xuan"},{"family":"Sciot","given":"Raf"},{"family":"Bridge","given":"Julia"},{"family":"Singer","given":"Samuel"},{"family":"Meyers","given":"Paul"},{"family":"Wexler","given":"Leonard H"},{"family":"Barr","given":"Frederic G"},{"family":"Dogan","given":"Snjezana"},{"family":"Fletcher","given":"Jonathan A"},{"family":"Reis-Filho","given":"Jorge S"},{"family":"Ladanyi","given":"Marc"}],"authorYearDisplayFormat":false,"citation-label":"963034","container-title":"Nature Genetics","container-title-short":"Nat. Genet.","id":"963034","invisible":false,"issue":"6","issued":{"date-parts":[["2014","6"]]},"journalAbbreviation":"Nat. Genet.","page":"595-600","suppress-author":false,"title":"A recurrent neomorphic mutation in MYOD1 defines a clinically aggressive subset of embryonal rhabdomyosarcoma associated with PI3K-AKT pathway mutations.","type":"article-journal","volume":"46"}]</w:instrText>
      </w:r>
      <w:r w:rsidR="00C15BFF" w:rsidRPr="00B53A06">
        <w:rPr>
          <w:color w:val="auto"/>
        </w:rPr>
        <w:fldChar w:fldCharType="separate"/>
      </w:r>
      <w:r w:rsidRPr="00B53A06">
        <w:rPr>
          <w:noProof/>
          <w:color w:val="auto"/>
          <w:vertAlign w:val="superscript"/>
        </w:rPr>
        <w:t>30</w:t>
      </w:r>
      <w:r w:rsidR="00C15BFF" w:rsidRPr="00B53A06">
        <w:rPr>
          <w:color w:val="auto"/>
        </w:rPr>
        <w:fldChar w:fldCharType="end"/>
      </w:r>
      <w:r w:rsidRPr="00B53A06">
        <w:rPr>
          <w:color w:val="auto"/>
        </w:rPr>
        <w:t xml:space="preserve"> . Further gene set enrichment analysis of targets downregulated by </w:t>
      </w:r>
      <w:r w:rsidRPr="00B53A06">
        <w:rPr>
          <w:i/>
          <w:iCs/>
          <w:color w:val="auto"/>
        </w:rPr>
        <w:t>MYOD1</w:t>
      </w:r>
      <w:r w:rsidRPr="00B53A06">
        <w:rPr>
          <w:color w:val="auto"/>
        </w:rPr>
        <w:t xml:space="preserve"> LI22R compared to wild type </w:t>
      </w:r>
      <w:r w:rsidRPr="00B53A06">
        <w:rPr>
          <w:i/>
          <w:iCs/>
          <w:color w:val="auto"/>
        </w:rPr>
        <w:t>MYOD1</w:t>
      </w:r>
      <w:r w:rsidRPr="00B53A06">
        <w:rPr>
          <w:color w:val="auto"/>
        </w:rPr>
        <w:t xml:space="preserve"> shows significant underexpression in T098 compared to both T097 and T099 (medNES ≤ 4.04e-02, KW adj. p-val = 2.44e-11, Dunn adj. p-val &lt; 1.00e-04) (</w:t>
      </w:r>
      <w:r w:rsidR="00391A8C" w:rsidRPr="00B53A06">
        <w:rPr>
          <w:color w:val="auto"/>
        </w:rPr>
        <w:t>Fig. S</w:t>
      </w:r>
      <w:r w:rsidRPr="00B53A06">
        <w:rPr>
          <w:color w:val="auto"/>
        </w:rPr>
        <w:t xml:space="preserve">24e); however, we lack genomic information to confirm this match. </w:t>
      </w:r>
    </w:p>
    <w:p w14:paraId="701F7BCF" w14:textId="77777777" w:rsidR="00C15BFF" w:rsidRPr="00B53A06" w:rsidRDefault="00C15BFF" w:rsidP="00C15BFF">
      <w:pPr>
        <w:spacing w:line="240" w:lineRule="auto"/>
        <w:ind w:right="0" w:firstLine="0"/>
        <w:rPr>
          <w:color w:val="auto"/>
        </w:rPr>
      </w:pPr>
    </w:p>
    <w:p w14:paraId="02DDBA53" w14:textId="12E85F6F" w:rsidR="00C15BFF" w:rsidRPr="00B53A06" w:rsidRDefault="00C15BFF" w:rsidP="00C15BFF">
      <w:pPr>
        <w:spacing w:line="240" w:lineRule="auto"/>
        <w:ind w:right="0" w:firstLine="0"/>
        <w:rPr>
          <w:color w:val="auto"/>
        </w:rPr>
      </w:pPr>
      <w:r w:rsidRPr="00B53A06">
        <w:rPr>
          <w:color w:val="auto"/>
        </w:rPr>
        <w:t>Finally, when compared to other uterine carcinosarcomas (</w:t>
      </w:r>
      <w:r w:rsidRPr="00B53A06">
        <w:rPr>
          <w:b/>
          <w:bCs/>
          <w:color w:val="auto"/>
        </w:rPr>
        <w:t>T1</w:t>
      </w:r>
      <w:r w:rsidR="00B7573B" w:rsidRPr="00B53A06">
        <w:rPr>
          <w:b/>
          <w:bCs/>
          <w:color w:val="auto"/>
        </w:rPr>
        <w:t>11</w:t>
      </w:r>
      <w:r w:rsidRPr="00B53A06">
        <w:rPr>
          <w:color w:val="auto"/>
        </w:rPr>
        <w:t xml:space="preserve">, see below for details), </w:t>
      </w:r>
      <w:r w:rsidRPr="00B53A06">
        <w:rPr>
          <w:b/>
          <w:bCs/>
          <w:color w:val="auto"/>
        </w:rPr>
        <w:t>T099</w:t>
      </w:r>
      <w:r w:rsidRPr="00B53A06">
        <w:rPr>
          <w:color w:val="auto"/>
        </w:rPr>
        <w:t xml:space="preserve"> is significantly higher in</w:t>
      </w:r>
      <w:r w:rsidR="00B7573B" w:rsidRPr="00B53A06">
        <w:rPr>
          <w:color w:val="auto"/>
        </w:rPr>
        <w:t xml:space="preserve"> sarcomatous components (median 100.00% vs. 70.00, </w:t>
      </w:r>
      <w:r w:rsidR="000E3ED6" w:rsidRPr="00B53A06">
        <w:rPr>
          <w:color w:val="auto"/>
        </w:rPr>
        <w:t>MWU</w:t>
      </w:r>
      <w:r w:rsidR="00B7573B" w:rsidRPr="00B53A06">
        <w:rPr>
          <w:color w:val="auto"/>
        </w:rPr>
        <w:t xml:space="preserve"> p-val = 8.462e-04) and</w:t>
      </w:r>
      <w:r w:rsidRPr="00B53A06">
        <w:rPr>
          <w:color w:val="auto"/>
        </w:rPr>
        <w:t xml:space="preserve"> heterologous rhabdomyosarcomatous components (mean 23.5%</w:t>
      </w:r>
      <w:r w:rsidR="00B7573B" w:rsidRPr="00B53A06">
        <w:rPr>
          <w:color w:val="auto"/>
        </w:rPr>
        <w:t xml:space="preserve"> vs. 0.00%</w:t>
      </w:r>
      <w:r w:rsidRPr="00B53A06">
        <w:rPr>
          <w:color w:val="auto"/>
        </w:rPr>
        <w:t xml:space="preserve">, </w:t>
      </w:r>
      <w:r w:rsidR="000E3ED6" w:rsidRPr="00B53A06">
        <w:rPr>
          <w:color w:val="auto"/>
        </w:rPr>
        <w:t>MWU</w:t>
      </w:r>
      <w:r w:rsidRPr="00B53A06">
        <w:rPr>
          <w:color w:val="auto"/>
        </w:rPr>
        <w:t xml:space="preserve"> p-val = 6.13e-04</w:t>
      </w:r>
      <w:r w:rsidR="00B7573B" w:rsidRPr="00B53A06">
        <w:rPr>
          <w:color w:val="auto"/>
        </w:rPr>
        <w:t xml:space="preserve">), while </w:t>
      </w:r>
      <w:r w:rsidR="00B7573B" w:rsidRPr="00B53A06">
        <w:rPr>
          <w:b/>
          <w:bCs/>
          <w:color w:val="auto"/>
        </w:rPr>
        <w:t>T111</w:t>
      </w:r>
      <w:r w:rsidR="00B7573B" w:rsidRPr="00B53A06">
        <w:rPr>
          <w:color w:val="auto"/>
        </w:rPr>
        <w:t xml:space="preserve"> exhibits </w:t>
      </w:r>
      <w:r w:rsidR="003C1F8F" w:rsidRPr="00B53A06">
        <w:rPr>
          <w:color w:val="auto"/>
        </w:rPr>
        <w:t xml:space="preserve">a </w:t>
      </w:r>
      <w:r w:rsidR="00B7573B" w:rsidRPr="00B53A06">
        <w:rPr>
          <w:color w:val="auto"/>
        </w:rPr>
        <w:t xml:space="preserve">higher </w:t>
      </w:r>
      <w:r w:rsidR="003C1F8F" w:rsidRPr="00B53A06">
        <w:rPr>
          <w:color w:val="auto"/>
        </w:rPr>
        <w:t xml:space="preserve">carcinomatous component (median 1.00% vs. 30.00%, </w:t>
      </w:r>
      <w:r w:rsidR="000E3ED6" w:rsidRPr="00B53A06">
        <w:rPr>
          <w:color w:val="auto"/>
        </w:rPr>
        <w:t>MWU</w:t>
      </w:r>
      <w:r w:rsidR="003C1F8F" w:rsidRPr="00B53A06">
        <w:rPr>
          <w:color w:val="auto"/>
        </w:rPr>
        <w:t xml:space="preserve"> p-val = 1.03e-02)</w:t>
      </w:r>
    </w:p>
    <w:p w14:paraId="0F41BB07" w14:textId="317FB1EB" w:rsidR="00C15BFF" w:rsidRPr="00B53A06" w:rsidRDefault="003C1F8F" w:rsidP="00C15BFF">
      <w:pPr>
        <w:spacing w:line="240" w:lineRule="auto"/>
        <w:ind w:right="0" w:firstLine="0"/>
        <w:rPr>
          <w:color w:val="auto"/>
        </w:rPr>
      </w:pPr>
      <w:r w:rsidRPr="00B53A06">
        <w:rPr>
          <w:b/>
          <w:color w:val="auto"/>
        </w:rPr>
        <w:t>T099</w:t>
      </w:r>
      <w:r w:rsidR="00C15BFF" w:rsidRPr="00B53A06">
        <w:rPr>
          <w:b/>
          <w:color w:val="auto"/>
        </w:rPr>
        <w:t xml:space="preserve"> </w:t>
      </w:r>
      <w:r w:rsidR="00C15BFF" w:rsidRPr="00B53A06">
        <w:rPr>
          <w:color w:val="auto"/>
        </w:rPr>
        <w:t xml:space="preserve">also exhibits significantly higher expression of skeletal muscle genes, </w:t>
      </w:r>
      <w:r w:rsidR="00C15BFF" w:rsidRPr="00B53A06">
        <w:rPr>
          <w:i/>
          <w:iCs/>
          <w:color w:val="auto"/>
        </w:rPr>
        <w:t>MYOD1</w:t>
      </w:r>
      <w:r w:rsidR="00972FF6" w:rsidRPr="00B53A06">
        <w:rPr>
          <w:i/>
          <w:iCs/>
          <w:color w:val="auto"/>
        </w:rPr>
        <w:t xml:space="preserve"> </w:t>
      </w:r>
      <w:r w:rsidR="00972FF6" w:rsidRPr="00B53A06">
        <w:rPr>
          <w:color w:val="auto"/>
        </w:rPr>
        <w:t>(</w:t>
      </w:r>
      <w:r w:rsidR="00487C20" w:rsidRPr="00B53A06">
        <w:rPr>
          <w:color w:val="auto"/>
        </w:rPr>
        <w:t>logFC = 6.88, FDR = 7.27e-16</w:t>
      </w:r>
      <w:r w:rsidR="00972FF6" w:rsidRPr="00B53A06">
        <w:rPr>
          <w:color w:val="auto"/>
        </w:rPr>
        <w:t>)</w:t>
      </w:r>
      <w:r w:rsidR="00C15BFF" w:rsidRPr="00B53A06">
        <w:rPr>
          <w:color w:val="auto"/>
        </w:rPr>
        <w:t xml:space="preserve">, and </w:t>
      </w:r>
      <w:r w:rsidR="00C15BFF" w:rsidRPr="00B53A06">
        <w:rPr>
          <w:i/>
          <w:iCs/>
          <w:color w:val="auto"/>
        </w:rPr>
        <w:t>MYOG</w:t>
      </w:r>
      <w:r w:rsidR="00487C20" w:rsidRPr="00B53A06">
        <w:rPr>
          <w:i/>
          <w:iCs/>
          <w:color w:val="auto"/>
        </w:rPr>
        <w:t xml:space="preserve"> </w:t>
      </w:r>
      <w:r w:rsidR="00487C20" w:rsidRPr="00B53A06">
        <w:rPr>
          <w:color w:val="auto"/>
        </w:rPr>
        <w:t>(logFC = 9.55, FDR = 9.30e-17)</w:t>
      </w:r>
      <w:r w:rsidR="00C15BFF" w:rsidRPr="00B53A06">
        <w:rPr>
          <w:color w:val="auto"/>
        </w:rPr>
        <w:t xml:space="preserve">, conforming with </w:t>
      </w:r>
      <w:r w:rsidR="00FD4842" w:rsidRPr="00B53A06">
        <w:rPr>
          <w:color w:val="auto"/>
        </w:rPr>
        <w:t>a</w:t>
      </w:r>
      <w:r w:rsidR="00C15BFF" w:rsidRPr="00B53A06">
        <w:rPr>
          <w:color w:val="auto"/>
        </w:rPr>
        <w:t xml:space="preserve"> recently described myogenic subtype of UCS (subtype II)</w:t>
      </w:r>
      <w:r w:rsidR="00C15BFF" w:rsidRPr="00B53A06">
        <w:rPr>
          <w:color w:val="auto"/>
        </w:rPr>
        <w:fldChar w:fldCharType="begin"/>
      </w:r>
      <w:r w:rsidR="00635001" w:rsidRPr="00B53A06">
        <w:rPr>
          <w:color w:val="auto"/>
        </w:rPr>
        <w:instrText>ADDIN F1000_CSL_CITATION&lt;~#@#~&gt;[{"DOI":"10.18632/oncotarget.15032","First":false,"Last":false,"PMCID":"PMC5362530","PMID":"28178664","abstract":"Uterine carcinosarcoma (UCS) is a rare but lethal neoplasm with high metastasis and recurrence rate, and to date, no molecular classification of UCS has been defined to achieve targeted therapies. In this study, we identified two distinct molecular subtypes of UCS with distinct gene expression patterns and clinicopathologic characteristics. Subtype I UCS recapitulates low-grade UCS, in contrast subtype II UCS represents high-grade UCS with higher tumor invasion rate and tumor weight. Interestingly, subtype I UCS is characterized by cell adhesion and apoptosis pathways, whereas genes over-expressed in subtype II UCS are more involved in myogenesis/muscle development. We also proposed certain potential subtype specific therapeutic targets, such as SYK (spleen tyrosine kinase) for subtype I and cell-cycle proteins for subtype II. Our findings provide a better recognition of UCS molecular subtypes and subtype specific oncogenesis mechanisms, and can help develop more specific targeted treatment options for these tumors.","author":[{"family":"An","given":"Yang"},{"family":"Wang","given":"Haojie"},{"family":"Jie","given":"Jingyao"},{"family":"Tang","given":"Yitai"},{"family":"Zhang","given":"Weijuan"},{"family":"Ji","given":"Shaoping"},{"family":"Guo","given":"Xiangqian"}],"authorYearDisplayFormat":false,"citation-label":"6550777","container-title":"Oncotarget","container-title-short":"Oncotarget","id":"6550777","invisible":false,"issue":"9","issued":{"date-parts":[["2017","2","28"]]},"journalAbbreviation":"Oncotarget","page":"15878-15886","suppress-author":false,"title":"Identification of distinct molecular subtypes of uterine carcinosarcoma.","type":"article-journal","volume":"8"}]</w:instrText>
      </w:r>
      <w:r w:rsidR="00C15BFF" w:rsidRPr="00B53A06">
        <w:rPr>
          <w:color w:val="auto"/>
        </w:rPr>
        <w:fldChar w:fldCharType="separate"/>
      </w:r>
      <w:r w:rsidR="00635001" w:rsidRPr="00B53A06">
        <w:rPr>
          <w:noProof/>
          <w:color w:val="auto"/>
          <w:vertAlign w:val="superscript"/>
        </w:rPr>
        <w:t>31</w:t>
      </w:r>
      <w:r w:rsidR="00C15BFF" w:rsidRPr="00B53A06">
        <w:rPr>
          <w:color w:val="auto"/>
        </w:rPr>
        <w:fldChar w:fldCharType="end"/>
      </w:r>
      <w:r w:rsidR="00C15BFF" w:rsidRPr="00B53A06">
        <w:rPr>
          <w:color w:val="auto"/>
        </w:rPr>
        <w:t>.</w:t>
      </w:r>
    </w:p>
    <w:p w14:paraId="67B0A9D9" w14:textId="77777777" w:rsidR="00C15BFF" w:rsidRPr="00B53A06" w:rsidRDefault="00C15BFF" w:rsidP="00C15BFF">
      <w:pPr>
        <w:spacing w:line="240" w:lineRule="auto"/>
        <w:ind w:right="0" w:firstLine="0"/>
        <w:rPr>
          <w:b/>
          <w:bCs/>
          <w:color w:val="auto"/>
        </w:rPr>
      </w:pPr>
    </w:p>
    <w:p w14:paraId="7F70E469" w14:textId="77777777" w:rsidR="00C15BFF" w:rsidRPr="00B53A06" w:rsidRDefault="00C15BFF" w:rsidP="00C15BFF">
      <w:pPr>
        <w:spacing w:line="240" w:lineRule="auto"/>
        <w:ind w:right="0" w:firstLine="0"/>
        <w:rPr>
          <w:b/>
          <w:bCs/>
          <w:color w:val="auto"/>
        </w:rPr>
      </w:pPr>
      <w:r w:rsidRPr="00B53A06">
        <w:rPr>
          <w:b/>
          <w:bCs/>
          <w:color w:val="auto"/>
        </w:rPr>
        <w:t>Mixed sarcomas II</w:t>
      </w:r>
    </w:p>
    <w:p w14:paraId="28F796A4" w14:textId="77777777" w:rsidR="00C15BFF" w:rsidRPr="00B53A06" w:rsidRDefault="00C15BFF" w:rsidP="00C15BFF">
      <w:pPr>
        <w:spacing w:line="240" w:lineRule="auto"/>
        <w:ind w:right="0" w:firstLine="0"/>
        <w:rPr>
          <w:color w:val="auto"/>
        </w:rPr>
      </w:pPr>
    </w:p>
    <w:p w14:paraId="3D5AED37" w14:textId="76C98FF3" w:rsidR="00C15BFF" w:rsidRPr="00B53A06" w:rsidRDefault="4807D924" w:rsidP="477E33CD">
      <w:pPr>
        <w:spacing w:line="240" w:lineRule="auto"/>
        <w:ind w:right="0" w:firstLine="0"/>
        <w:rPr>
          <w:color w:val="auto"/>
        </w:rPr>
      </w:pPr>
      <w:r w:rsidRPr="00B53A06">
        <w:rPr>
          <w:color w:val="auto"/>
        </w:rPr>
        <w:t xml:space="preserve">Following along the mixed diagnoses branch, </w:t>
      </w:r>
      <w:r w:rsidRPr="00B53A06">
        <w:rPr>
          <w:b/>
          <w:bCs/>
          <w:color w:val="auto"/>
        </w:rPr>
        <w:t>T091</w:t>
      </w:r>
      <w:r w:rsidRPr="00B53A06">
        <w:rPr>
          <w:color w:val="auto"/>
        </w:rPr>
        <w:t>, we find 6 different subclasses with a wide variety of diagnoses (</w:t>
      </w:r>
      <w:r w:rsidR="00391A8C" w:rsidRPr="00B53A06">
        <w:rPr>
          <w:color w:val="auto"/>
        </w:rPr>
        <w:t>Fig. S</w:t>
      </w:r>
      <w:r w:rsidRPr="00B53A06">
        <w:rPr>
          <w:color w:val="auto"/>
        </w:rPr>
        <w:t>24b</w:t>
      </w:r>
      <w:r w:rsidR="00B53A06" w:rsidRPr="00B53A06">
        <w:rPr>
          <w:color w:val="auto"/>
        </w:rPr>
        <w:t>,</w:t>
      </w:r>
      <w:r w:rsidRPr="00B53A06">
        <w:rPr>
          <w:color w:val="auto"/>
        </w:rPr>
        <w:t xml:space="preserve"> c). Some, like </w:t>
      </w:r>
      <w:r w:rsidRPr="00B53A06">
        <w:rPr>
          <w:b/>
          <w:bCs/>
          <w:color w:val="auto"/>
        </w:rPr>
        <w:t>T100 SYSARC</w:t>
      </w:r>
      <w:r w:rsidRPr="00B53A06">
        <w:rPr>
          <w:color w:val="auto"/>
        </w:rPr>
        <w:t xml:space="preserve"> (n = 37) and </w:t>
      </w:r>
      <w:r w:rsidRPr="00B53A06">
        <w:rPr>
          <w:b/>
          <w:bCs/>
          <w:color w:val="auto"/>
        </w:rPr>
        <w:t>T02 CPC</w:t>
      </w:r>
      <w:r w:rsidRPr="00B53A06">
        <w:rPr>
          <w:color w:val="auto"/>
        </w:rPr>
        <w:t xml:space="preserve"> (n =6) are clearly defined by a single tumour type, in this case, synovial sarcomas and choroid plexus carcinomas, respectively.</w:t>
      </w:r>
    </w:p>
    <w:p w14:paraId="644B3670" w14:textId="77777777" w:rsidR="00C15BFF" w:rsidRPr="00B53A06" w:rsidRDefault="00C15BFF" w:rsidP="00C15BFF">
      <w:pPr>
        <w:spacing w:line="240" w:lineRule="auto"/>
        <w:ind w:right="0" w:firstLine="0"/>
        <w:rPr>
          <w:color w:val="auto"/>
        </w:rPr>
      </w:pPr>
    </w:p>
    <w:p w14:paraId="34745043" w14:textId="5FBD057C" w:rsidR="00C15BFF" w:rsidRPr="00B53A06" w:rsidRDefault="477E33CD" w:rsidP="477E33CD">
      <w:pPr>
        <w:spacing w:line="240" w:lineRule="auto"/>
        <w:ind w:right="0" w:firstLine="0"/>
        <w:rPr>
          <w:color w:val="auto"/>
        </w:rPr>
      </w:pPr>
      <w:r w:rsidRPr="00B53A06">
        <w:rPr>
          <w:color w:val="auto"/>
        </w:rPr>
        <w:t xml:space="preserve">Others, like </w:t>
      </w:r>
      <w:r w:rsidRPr="00B53A06">
        <w:rPr>
          <w:b/>
          <w:bCs/>
          <w:color w:val="auto"/>
        </w:rPr>
        <w:t>T104 SARC CICr</w:t>
      </w:r>
      <w:r w:rsidRPr="00B53A06">
        <w:rPr>
          <w:color w:val="auto"/>
        </w:rPr>
        <w:t xml:space="preserve"> (n = 21), are composed of samples of disparate origins brought together by specific lesions. This is an exemplary case and is </w:t>
      </w:r>
      <w:proofErr w:type="gramStart"/>
      <w:r w:rsidRPr="00B53A06">
        <w:rPr>
          <w:color w:val="auto"/>
        </w:rPr>
        <w:t>similar to</w:t>
      </w:r>
      <w:proofErr w:type="gramEnd"/>
      <w:r w:rsidRPr="00B53A06">
        <w:rPr>
          <w:color w:val="auto"/>
        </w:rPr>
        <w:t xml:space="preserve"> that of </w:t>
      </w:r>
      <w:r w:rsidRPr="00B53A06">
        <w:rPr>
          <w:i/>
          <w:iCs/>
          <w:color w:val="auto"/>
        </w:rPr>
        <w:t>BCOR</w:t>
      </w:r>
      <w:r w:rsidRPr="00B53A06">
        <w:rPr>
          <w:color w:val="auto"/>
        </w:rPr>
        <w:t xml:space="preserve"> altered samples within the CNS branch, </w:t>
      </w:r>
      <w:r w:rsidRPr="00B53A06">
        <w:rPr>
          <w:color w:val="auto"/>
        </w:rPr>
        <w:lastRenderedPageBreak/>
        <w:t xml:space="preserve">here both CNS malignancies and sarcomas carrying </w:t>
      </w:r>
      <w:r w:rsidRPr="00B53A06">
        <w:rPr>
          <w:i/>
          <w:iCs/>
          <w:color w:val="auto"/>
        </w:rPr>
        <w:t>CIC</w:t>
      </w:r>
      <w:r w:rsidRPr="00B53A06">
        <w:rPr>
          <w:color w:val="auto"/>
        </w:rPr>
        <w:t>-</w:t>
      </w:r>
      <w:r w:rsidRPr="00B53A06">
        <w:rPr>
          <w:i/>
          <w:iCs/>
          <w:color w:val="auto"/>
        </w:rPr>
        <w:t>DUX4</w:t>
      </w:r>
      <w:r w:rsidRPr="00B53A06">
        <w:rPr>
          <w:color w:val="auto"/>
        </w:rPr>
        <w:t xml:space="preserve"> fusions (</w:t>
      </w:r>
      <w:r w:rsidR="00391A8C" w:rsidRPr="00B53A06">
        <w:rPr>
          <w:color w:val="auto"/>
        </w:rPr>
        <w:t>Fig.</w:t>
      </w:r>
      <w:r w:rsidRPr="00B53A06">
        <w:rPr>
          <w:color w:val="auto"/>
        </w:rPr>
        <w:t xml:space="preserve"> 5e, f, and h). </w:t>
      </w:r>
      <w:commentRangeStart w:id="17"/>
      <w:r w:rsidRPr="00B53A06">
        <w:rPr>
          <w:color w:val="auto"/>
        </w:rPr>
        <w:t xml:space="preserve">Gene set enrichment analysis of this cluster revealed both significant enrichment of upregulated targets (medNES ≤ 1.07, KW adj. p-val = 2.36e-18) and significant paucity of downregulated targets (medNES ≥ 8.34e-01, KW adj. p-val = 7.29e-11) </w:t>
      </w:r>
      <w:commentRangeEnd w:id="17"/>
      <w:r w:rsidR="212AB1F7" w:rsidRPr="00B53A06">
        <w:rPr>
          <w:rStyle w:val="CommentReference"/>
          <w:color w:val="auto"/>
        </w:rPr>
        <w:commentReference w:id="17"/>
      </w:r>
      <w:r w:rsidRPr="00B53A06">
        <w:rPr>
          <w:color w:val="auto"/>
        </w:rPr>
        <w:t xml:space="preserve">in </w:t>
      </w:r>
      <w:r w:rsidRPr="00B53A06">
        <w:rPr>
          <w:i/>
          <w:iCs/>
          <w:color w:val="auto"/>
        </w:rPr>
        <w:t>CIC-DUX4</w:t>
      </w:r>
      <w:r w:rsidRPr="00B53A06">
        <w:rPr>
          <w:color w:val="auto"/>
        </w:rPr>
        <w:t xml:space="preserve"> fusion-positive round cell tumours</w:t>
      </w:r>
      <w:r w:rsidR="212AB1F7" w:rsidRPr="00B53A06">
        <w:rPr>
          <w:color w:val="auto"/>
        </w:rPr>
        <w:fldChar w:fldCharType="begin"/>
      </w:r>
      <w:r w:rsidR="212AB1F7" w:rsidRPr="00B53A06">
        <w:rPr>
          <w:color w:val="auto"/>
        </w:rPr>
        <w:instrText>ADDIN F1000_CSL_CITATION&lt;~#@#~&gt;[{"DOI":"10.1002/gcc.22172","First":false,"Last":false,"PMCID":"PMC4108073","PMID":"24723486","abstract":"Round cell sarcomas harboring CIC-DUX4 fusions have recently been described as highly aggressive soft tissue tumors of children and young adults. Due to partial morphologic and immunohistochemical overlap with Ewing sarcoma (ES), CIC-DUX4-positive tumors have generally been classified as ES-like and managed similarly; however, a systematic comparison at the molecular and immunohistochemical levels between these two groups has not yet been conducted. Based on an initial observation that CIC-DUX4-positive tumors show nuclear immunoreactivity for WT1 and ETS transcription factors, FLI1 and ERG, we performed a detailed immunohistochemical and molecular analysis including these markers, to further investigate the relationship between CIC-DUX4 tumors and ES. The study group included 21 CIC-DUX4-positive sarcomas and 20 EWSR1-rearranged ES. Immunohistochemically, CIC-DUX4 sarcomas showed membranous CD99 positivity in 18 (86%) cases, but only 5 (24%) with a diffuse pattern, while WT1 and FLI1 were strongly positive in all cases. ERG was positive in 18% of cases. All ES expressed CD99 and FLI1, while ERG positivity was only seen in EWSR1-ERG fusion positive ES. WT1 was negative in all ES. Expression profiling validated by q-PCR revealed a distinct gene signature associated with CIC-DUX4 fusion, with upregulation of ETS transcription factors (ETV4, ETV1, and ETV5) and WT1, among top overexpressed genes compared to ES, other sarcomas and normal tissue. In conclusion, the distinct gene signature and immunoprofile of CIC-DUX4 sarcomas suggest a distinct pathogenesis from ES. The consistent WT1 expression may provide a useful clue in the diagnosis in the context of round cell sarcomas negative for EWSR1 rearrangement. © 2014 Wiley Periodicals, Inc. &lt;br&gt;&lt;br&gt;Copyright © 2014 Wiley Periodicals, Inc.","author":[{"family":"Specht","given":"Katja"},{"family":"Sung","given":"Yun-Shao"},{"family":"Zhang","given":"Lei"},{"family":"Richter","given":"Günther H S"},{"family":"Fletcher","given":"Christopher D"},{"family":"Antonescu","given":"Cristina R"}],"authorYearDisplayFormat":false,"citation-label":"5893510","container-title":"Genes, Chromosomes &amp; Cancer","container-title-short":"Genes Chromosomes Cancer","id":"5893510","invisible":false,"issue":"7","issued":{"date-parts":[["2014","7"]]},"journalAbbreviation":"Genes Chromosomes Cancer","page":"622-633","suppress-author":false,"title":"Distinct transcriptional signature and immunoprofile of CIC-DUX4 fusion-positive round cell tumors compared to EWSR1-rearranged Ewing sarcomas: further evidence toward distinct pathologic entities.","type":"article-journal","volume":"53"},{"DOI":"10.1158/0008-5472.CAN-16-3351","First":false,"Last":false,"PMCID":"PMC5488331","PMID":"28404587","abstract":"CIC-DUX4 sarcoma (CDS) or CIC-rearranged sarcoma is a subcategory of small round cell sarcoma resembling the morphological phenotypes of Ewing sarcoma (ES). However, recent clinicopathologic and molecular genetic analyses indicate that CDS is an independent disease entity from ES. Few ancillary markers have been used in the differential diagnosis of CDS, and additional CDS-specific biomarkers are needed for more definitive classification. Here, we report the generation of an ex vivo mouse model for CDS by transducing embryonic mesenchymal cells (eMC) with human CIC-DUX4 cDNA. Recipient mice transplanted with eMC-expressing CIC-DUX4 rapidly developed an aggressive, undifferentiated sarcoma composed of small round to short spindle cells. Gene-expression profiles of CDS and eMC revealed upregulation of CIC-DUX4 downstream genes such as PEA3 family genes, Ccnd2, Crh, and Zic1 IHC analyses for both mouse and human tumors showed that CCND2 and MUC5AC are reliable biomarkers to distinguish CDS from ES. Gene silencing of CIC-DUX4 as well as Ccnd2, Ret, and Bcl2 effectively inhibited CDS tumor growth in vitro The CDK4/6 inhibitor palbociclib and the soft tissue sarcoma drug trabectedin also blocked the growth of mouse CDS. In summary, our mouse model provides important biological information about CDS and provides a useful platform to explore biomarkers and therapeutic agents for CDS. Cancer Res; 77(11); 2927-37. ©2017 AACR.&lt;br&gt;&lt;br&gt;©2017 American Association for Cancer Research.","author":[{"family":"Yoshimoto","given":"Toyoki"},{"family":"Tanaka","given":"Miwa"},{"family":"Homme","given":"Mizuki"},{"family":"Yamazaki","given":"Yukari"},{"family":"Takazawa","given":"Yutaka"},{"family":"Antonescu","given":"Cristina R"},{"family":"Nakamura","given":"Takuro"}],"authorYearDisplayFormat":false,"citation-label":"7221347","container-title":"Cancer Research","container-title-short":"Cancer Res.","id":"7221347","invisible":false,"issue":"11","issued":{"date-parts":[["2017","6","1"]]},"journalAbbreviation":"Cancer Res.","page":"2927-2937","suppress-author":false,"title":"CIC-DUX4 Induces Small Round Cell Sarcomas Distinct from Ewing Sarcoma.","type":"article-journal","volume":"77"}]</w:instrText>
      </w:r>
      <w:r w:rsidR="212AB1F7" w:rsidRPr="00B53A06">
        <w:rPr>
          <w:color w:val="auto"/>
        </w:rPr>
        <w:fldChar w:fldCharType="separate"/>
      </w:r>
      <w:r w:rsidRPr="00B53A06">
        <w:rPr>
          <w:noProof/>
          <w:color w:val="auto"/>
          <w:vertAlign w:val="superscript"/>
        </w:rPr>
        <w:t>32,33</w:t>
      </w:r>
      <w:r w:rsidR="212AB1F7" w:rsidRPr="00B53A06">
        <w:rPr>
          <w:color w:val="auto"/>
        </w:rPr>
        <w:fldChar w:fldCharType="end"/>
      </w:r>
      <w:r w:rsidRPr="00B53A06">
        <w:rPr>
          <w:color w:val="auto"/>
        </w:rPr>
        <w:t xml:space="preserve">. </w:t>
      </w:r>
      <w:r w:rsidRPr="00B53A06">
        <w:rPr>
          <w:b/>
          <w:bCs/>
          <w:color w:val="auto"/>
        </w:rPr>
        <w:t>T104</w:t>
      </w:r>
      <w:r w:rsidRPr="00B53A06">
        <w:rPr>
          <w:color w:val="auto"/>
        </w:rPr>
        <w:t xml:space="preserve"> also exhibits overexpression of </w:t>
      </w:r>
      <w:r w:rsidRPr="00B53A06">
        <w:rPr>
          <w:i/>
          <w:iCs/>
          <w:color w:val="auto"/>
        </w:rPr>
        <w:t>MYC</w:t>
      </w:r>
      <w:r w:rsidRPr="00B53A06">
        <w:rPr>
          <w:color w:val="auto"/>
        </w:rPr>
        <w:t xml:space="preserve"> (median logFC= 2.47, FDR ≤ 1.39e-06) (</w:t>
      </w:r>
      <w:r w:rsidR="00391A8C" w:rsidRPr="00B53A06">
        <w:rPr>
          <w:color w:val="auto"/>
        </w:rPr>
        <w:t>Fig.</w:t>
      </w:r>
      <w:r w:rsidRPr="00B53A06">
        <w:rPr>
          <w:color w:val="auto"/>
        </w:rPr>
        <w:t xml:space="preserve"> 5g), frequently amplified in </w:t>
      </w:r>
      <w:r w:rsidRPr="00B53A06">
        <w:rPr>
          <w:i/>
          <w:iCs/>
          <w:color w:val="auto"/>
        </w:rPr>
        <w:t>CIC</w:t>
      </w:r>
      <w:r w:rsidRPr="00B53A06">
        <w:rPr>
          <w:color w:val="auto"/>
        </w:rPr>
        <w:t xml:space="preserve"> rearranged tumours</w:t>
      </w:r>
      <w:r w:rsidR="212AB1F7" w:rsidRPr="00B53A06">
        <w:rPr>
          <w:color w:val="auto"/>
        </w:rPr>
        <w:fldChar w:fldCharType="begin"/>
      </w:r>
      <w:r w:rsidR="212AB1F7" w:rsidRPr="00B53A06">
        <w:rPr>
          <w:color w:val="auto"/>
        </w:rPr>
        <w:instrText>ADDIN F1000_CSL_CITATION&lt;~#@#~&gt;[{"DOI":"10.1038/modpathol.2014.83","First":false,"Last":false,"PMID":"24947144","abstract":"Recent molecular advances have identified a novel, clinically aggressive subgroup of undifferentiated round cell sarcomas defined molecularly by oncogenic fusion of the gene, CIC, and either DUX4 or its paralog, DUX4L, herein termed CIC-DUX sarcomas. Morphologically, CIC-DUX sarcomas are round cell sarcomas with high-grade nuclear features, including vesicular chromatin and nucleoli, patchy clear cell foci, myxoid change, and necrosis. Here, we studied a cohort of 10 cases, including 6 newly identified cases, 2 with paired metastases. Given our prior observation of trisomy 8 in these tumors, we assayed for amplification and expression of MYC (c-Myc) and representative downstream targets. Trisomy 8 was detected in 5/7 testable cases, with further amplification of MYC locus in 6/7 testable cases and immunohistochemical expression of MYC in 10/10. The canonical MYC transcriptional target, p21, but not MTDH, was differentially expressed compared with Ewing sarcomas. Given prior observation of induction of ETS-family transcription factors by the fusion oncoprotein, we assayed and identified highly prevalent positivity for ERG (9/10) and FLI1 (8/8). These findings are cautionary regarding use of these immunostains in prospective case workup, whereas the prevalent MYC amplification may represent a therapeutically targetable oncogenic pathway in CIC-DUX sarcomas. ","author":[{"family":"Smith","given":"Steven Christopher"},{"family":"Buehler","given":"Darya"},{"family":"Choi","given":"Eun-Young Karen"},{"family":"McHugh","given":"Jonathan B"},{"family":"Rubin","given":"Brian P"},{"family":"Billings","given":"Steven D"},{"family":"Balzer","given":"Bonnie"},{"family":"Thomas","given":"Dafydd G"},{"family":"Lucas","given":"David R"},{"family":"Goldblum","given":"John R"},{"family":"Patel","given":"Rajiv M"}],"authorYearDisplayFormat":false,"citation-label":"3936476","container-title":"Modern Pathology","container-title-short":"Mod. Pathol.","id":"3936476","invisible":false,"issue":"1","issued":{"date-parts":[["2015","1"]]},"journalAbbreviation":"Mod. Pathol.","page":"57-68","suppress-author":false,"title":"CIC-DUX sarcomas demonstrate frequent MYC amplification and ETS-family transcription factor expression.","type":"article-journal","volume":"28"}]</w:instrText>
      </w:r>
      <w:r w:rsidR="212AB1F7" w:rsidRPr="00B53A06">
        <w:rPr>
          <w:color w:val="auto"/>
        </w:rPr>
        <w:fldChar w:fldCharType="separate"/>
      </w:r>
      <w:r w:rsidRPr="00B53A06">
        <w:rPr>
          <w:noProof/>
          <w:color w:val="auto"/>
          <w:vertAlign w:val="superscript"/>
        </w:rPr>
        <w:t>34</w:t>
      </w:r>
      <w:r w:rsidR="212AB1F7" w:rsidRPr="00B53A06">
        <w:rPr>
          <w:color w:val="auto"/>
        </w:rPr>
        <w:fldChar w:fldCharType="end"/>
      </w:r>
      <w:r w:rsidRPr="00B53A06">
        <w:rPr>
          <w:color w:val="auto"/>
        </w:rPr>
        <w:t xml:space="preserve">, as well as its canonical downstream effector </w:t>
      </w:r>
      <w:r w:rsidRPr="00B53A06">
        <w:rPr>
          <w:i/>
          <w:iCs/>
          <w:color w:val="auto"/>
        </w:rPr>
        <w:t>CDKN1A</w:t>
      </w:r>
      <w:r w:rsidRPr="00B53A06">
        <w:rPr>
          <w:color w:val="auto"/>
        </w:rPr>
        <w:t xml:space="preserve"> (median logFC= 2.69, FDR ≤ 5.70e-09). The class includes a few samples labelled as Ewing sarcomas, which are likely misdiagnosed.</w:t>
      </w:r>
    </w:p>
    <w:p w14:paraId="6D37F18E" w14:textId="77777777" w:rsidR="00C15BFF" w:rsidRPr="00B53A06" w:rsidRDefault="00C15BFF" w:rsidP="00C15BFF">
      <w:pPr>
        <w:spacing w:line="240" w:lineRule="auto"/>
        <w:ind w:right="0" w:firstLine="0"/>
        <w:rPr>
          <w:color w:val="auto"/>
        </w:rPr>
      </w:pPr>
    </w:p>
    <w:p w14:paraId="404551AE" w14:textId="72FE8DD0" w:rsidR="00A80B81" w:rsidRPr="00B53A06" w:rsidRDefault="4807D924" w:rsidP="00C15BFF">
      <w:pPr>
        <w:spacing w:line="240" w:lineRule="auto"/>
        <w:ind w:right="0" w:firstLine="0"/>
        <w:rPr>
          <w:color w:val="auto"/>
        </w:rPr>
      </w:pPr>
      <w:r w:rsidRPr="00B53A06">
        <w:rPr>
          <w:b/>
          <w:bCs/>
          <w:color w:val="auto"/>
        </w:rPr>
        <w:t>T103 SARC NF1low</w:t>
      </w:r>
      <w:r w:rsidRPr="00B53A06">
        <w:rPr>
          <w:color w:val="auto"/>
        </w:rPr>
        <w:t xml:space="preserve"> (n = 47) contains a majority of uterine carcinosarcomas (UCS), mixed with retroperitoneal DDLPS, MPNST, two ovarian serous cystadenocarcinomas, and a few uterine corpus endometrial carcinomas, among others. UCS samples are clustered into T111 UCS (n = 37) at the next level (</w:t>
      </w:r>
      <w:r w:rsidR="00391A8C" w:rsidRPr="00B53A06">
        <w:rPr>
          <w:color w:val="auto"/>
        </w:rPr>
        <w:t>Fig. S</w:t>
      </w:r>
      <w:r w:rsidRPr="00B53A06">
        <w:rPr>
          <w:color w:val="auto"/>
        </w:rPr>
        <w:t xml:space="preserve">24c), separating them from all other malignancies, which are found in </w:t>
      </w:r>
      <w:r w:rsidRPr="00B53A06">
        <w:rPr>
          <w:b/>
          <w:bCs/>
          <w:color w:val="auto"/>
        </w:rPr>
        <w:t>T110</w:t>
      </w:r>
      <w:r w:rsidRPr="00B53A06">
        <w:rPr>
          <w:color w:val="auto"/>
        </w:rPr>
        <w:t xml:space="preserve"> </w:t>
      </w:r>
      <w:r w:rsidRPr="00B53A06">
        <w:rPr>
          <w:b/>
          <w:bCs/>
          <w:color w:val="auto"/>
        </w:rPr>
        <w:t>SARC</w:t>
      </w:r>
      <w:r w:rsidRPr="00B53A06">
        <w:rPr>
          <w:color w:val="auto"/>
        </w:rPr>
        <w:t xml:space="preserve"> </w:t>
      </w:r>
      <w:r w:rsidRPr="00B53A06">
        <w:rPr>
          <w:b/>
          <w:bCs/>
          <w:color w:val="auto"/>
        </w:rPr>
        <w:t>NF1mut</w:t>
      </w:r>
      <w:r w:rsidRPr="00B53A06">
        <w:rPr>
          <w:color w:val="auto"/>
        </w:rPr>
        <w:t xml:space="preserve"> (n=25). When compared to the myogenic UCS in </w:t>
      </w:r>
      <w:r w:rsidRPr="00B53A06">
        <w:rPr>
          <w:b/>
          <w:bCs/>
          <w:color w:val="auto"/>
        </w:rPr>
        <w:t>T099,</w:t>
      </w:r>
      <w:r w:rsidRPr="00B53A06">
        <w:rPr>
          <w:color w:val="auto"/>
        </w:rPr>
        <w:t xml:space="preserve"> we observe higher expression of cell adhesion and apoptotic genes, </w:t>
      </w:r>
      <w:r w:rsidRPr="00B53A06">
        <w:rPr>
          <w:i/>
          <w:iCs/>
          <w:color w:val="auto"/>
        </w:rPr>
        <w:t xml:space="preserve">SIPA1L1 </w:t>
      </w:r>
      <w:r w:rsidRPr="00B53A06">
        <w:rPr>
          <w:color w:val="auto"/>
        </w:rPr>
        <w:t>(logFC = 1.33, FDR = 7.290e-08))</w:t>
      </w:r>
      <w:r w:rsidRPr="00B53A06">
        <w:rPr>
          <w:i/>
          <w:iCs/>
          <w:color w:val="auto"/>
        </w:rPr>
        <w:t xml:space="preserve">, STAT6 </w:t>
      </w:r>
      <w:r w:rsidRPr="00B53A06">
        <w:rPr>
          <w:color w:val="auto"/>
        </w:rPr>
        <w:t>(logFC = 0.846, FDR = 4.461e-02)</w:t>
      </w:r>
      <w:r w:rsidRPr="00B53A06">
        <w:rPr>
          <w:i/>
          <w:iCs/>
          <w:color w:val="auto"/>
        </w:rPr>
        <w:t xml:space="preserve">, CASP6 </w:t>
      </w:r>
      <w:r w:rsidRPr="00B53A06">
        <w:rPr>
          <w:color w:val="auto"/>
        </w:rPr>
        <w:t xml:space="preserve">(logFC = 1.01, FDR = 2.585e-05), </w:t>
      </w:r>
      <w:r w:rsidRPr="00B53A06">
        <w:rPr>
          <w:i/>
          <w:iCs/>
          <w:color w:val="auto"/>
        </w:rPr>
        <w:t>CASP8</w:t>
      </w:r>
      <w:r w:rsidRPr="00B53A06">
        <w:rPr>
          <w:color w:val="auto"/>
        </w:rPr>
        <w:t xml:space="preserve"> (logFC = 0.702, FDR = 4.084e-02) in </w:t>
      </w:r>
      <w:r w:rsidRPr="00B53A06">
        <w:rPr>
          <w:b/>
          <w:bCs/>
          <w:color w:val="auto"/>
        </w:rPr>
        <w:t>T111</w:t>
      </w:r>
      <w:r w:rsidRPr="00B53A06">
        <w:rPr>
          <w:color w:val="auto"/>
        </w:rPr>
        <w:t>, associated with a recently described UCS group (subtype I)</w:t>
      </w:r>
      <w:r w:rsidR="00C15BFF" w:rsidRPr="00B53A06">
        <w:rPr>
          <w:color w:val="auto"/>
        </w:rPr>
        <w:fldChar w:fldCharType="begin"/>
      </w:r>
      <w:r w:rsidR="00C15BFF" w:rsidRPr="00B53A06">
        <w:rPr>
          <w:color w:val="auto"/>
        </w:rPr>
        <w:instrText>ADDIN F1000_CSL_CITATION&lt;~#@#~&gt;[{"DOI":"10.18632/oncotarget.15032","First":false,"Last":false,"PMCID":"PMC5362530","PMID":"28178664","abstract":"Uterine carcinosarcoma (UCS) is a rare but lethal neoplasm with high metastasis and recurrence rate, and to date, no molecular classification of UCS has been defined to achieve targeted therapies. In this study, we identified two distinct molecular subtypes of UCS with distinct gene expression patterns and clinicopathologic characteristics. Subtype I UCS recapitulates low-grade UCS, in contrast subtype II UCS represents high-grade UCS with higher tumor invasion rate and tumor weight. Interestingly, subtype I UCS is characterized by cell adhesion and apoptosis pathways, whereas genes over-expressed in subtype II UCS are more involved in myogenesis/muscle development. We also proposed certain potential subtype specific therapeutic targets, such as SYK (spleen tyrosine kinase) for subtype I and cell-cycle proteins for subtype II. Our findings provide a better recognition of UCS molecular subtypes and subtype specific oncogenesis mechanisms, and can help develop more specific targeted treatment options for these tumors.","author":[{"family":"An","given":"Yang"},{"family":"Wang","given":"Haojie"},{"family":"Jie","given":"Jingyao"},{"family":"Tang","given":"Yitai"},{"family":"Zhang","given":"Weijuan"},{"family":"Ji","given":"Shaoping"},{"family":"Guo","given":"Xiangqian"}],"authorYearDisplayFormat":false,"citation-label":"6550777","container-title":"Oncotarget","container-title-short":"Oncotarget","id":"6550777","invisible":false,"issue":"9","issued":{"date-parts":[["2017","2","28"]]},"journalAbbreviation":"Oncotarget","page":"15878-15886","suppress-author":false,"title":"Identification of distinct molecular subtypes of uterine carcinosarcoma.","type":"article-journal","volume":"8"}]</w:instrText>
      </w:r>
      <w:r w:rsidR="00C15BFF" w:rsidRPr="00B53A06">
        <w:rPr>
          <w:color w:val="auto"/>
        </w:rPr>
        <w:fldChar w:fldCharType="separate"/>
      </w:r>
      <w:r w:rsidRPr="00B53A06">
        <w:rPr>
          <w:noProof/>
          <w:color w:val="auto"/>
          <w:vertAlign w:val="superscript"/>
        </w:rPr>
        <w:t>31</w:t>
      </w:r>
      <w:r w:rsidR="00C15BFF" w:rsidRPr="00B53A06">
        <w:rPr>
          <w:color w:val="auto"/>
        </w:rPr>
        <w:fldChar w:fldCharType="end"/>
      </w:r>
      <w:r w:rsidRPr="00B53A06">
        <w:rPr>
          <w:color w:val="auto"/>
        </w:rPr>
        <w:t xml:space="preserve">. </w:t>
      </w:r>
    </w:p>
    <w:p w14:paraId="459DBFB8" w14:textId="05E2DE7B" w:rsidR="00A80B81" w:rsidRPr="00B53A06" w:rsidRDefault="00A80B81" w:rsidP="00C15BFF">
      <w:pPr>
        <w:spacing w:line="240" w:lineRule="auto"/>
        <w:ind w:right="0" w:firstLine="0"/>
        <w:rPr>
          <w:color w:val="auto"/>
        </w:rPr>
      </w:pPr>
    </w:p>
    <w:p w14:paraId="0F446A73" w14:textId="1C9D630F" w:rsidR="00F473BE" w:rsidRPr="00B53A06" w:rsidRDefault="4959EBDA" w:rsidP="007D1077">
      <w:pPr>
        <w:spacing w:line="240" w:lineRule="auto"/>
        <w:ind w:right="0" w:firstLine="0"/>
        <w:rPr>
          <w:color w:val="auto"/>
        </w:rPr>
      </w:pPr>
      <w:r w:rsidRPr="00B53A06">
        <w:rPr>
          <w:b/>
          <w:bCs/>
          <w:color w:val="auto"/>
        </w:rPr>
        <w:t>T110</w:t>
      </w:r>
      <w:r w:rsidRPr="00B53A06">
        <w:rPr>
          <w:color w:val="auto"/>
        </w:rPr>
        <w:t xml:space="preserve"> contains a majority of MPNST and DDLPS (n = 4 for each), which seem to be characterized by a loss of </w:t>
      </w:r>
      <w:r w:rsidR="28B1C7E9" w:rsidRPr="00B53A06">
        <w:rPr>
          <w:i/>
          <w:iCs/>
          <w:color w:val="auto"/>
        </w:rPr>
        <w:t>NF1</w:t>
      </w:r>
      <w:r w:rsidRPr="00B53A06">
        <w:rPr>
          <w:color w:val="auto"/>
        </w:rPr>
        <w:t>. This explains the marked separation of this group from few other samples of the same type, found</w:t>
      </w:r>
      <w:r w:rsidRPr="00B53A06">
        <w:rPr>
          <w:b/>
          <w:bCs/>
          <w:color w:val="auto"/>
        </w:rPr>
        <w:t xml:space="preserve"> </w:t>
      </w:r>
      <w:r w:rsidRPr="00B53A06">
        <w:rPr>
          <w:color w:val="auto"/>
        </w:rPr>
        <w:t>in</w:t>
      </w:r>
      <w:r w:rsidRPr="00B53A06">
        <w:rPr>
          <w:b/>
          <w:bCs/>
          <w:color w:val="auto"/>
        </w:rPr>
        <w:t xml:space="preserve"> T069 </w:t>
      </w:r>
      <w:r w:rsidR="12FE96BF" w:rsidRPr="00B53A06">
        <w:rPr>
          <w:b/>
          <w:bCs/>
          <w:color w:val="auto"/>
        </w:rPr>
        <w:t xml:space="preserve">SARC </w:t>
      </w:r>
      <w:r w:rsidRPr="00B53A06">
        <w:rPr>
          <w:b/>
          <w:bCs/>
          <w:color w:val="auto"/>
        </w:rPr>
        <w:t>IMMhigh</w:t>
      </w:r>
      <w:r w:rsidRPr="00B53A06">
        <w:rPr>
          <w:color w:val="auto"/>
        </w:rPr>
        <w:t xml:space="preserve">, along the immune high branch instead. </w:t>
      </w:r>
    </w:p>
    <w:p w14:paraId="090273F5" w14:textId="6FCA9032" w:rsidR="007D1077" w:rsidRPr="00B53A06" w:rsidRDefault="4807D924" w:rsidP="477E33CD">
      <w:pPr>
        <w:spacing w:line="240" w:lineRule="auto"/>
        <w:ind w:right="0" w:firstLine="0"/>
        <w:rPr>
          <w:color w:val="auto"/>
        </w:rPr>
      </w:pPr>
      <w:r w:rsidRPr="00B53A06">
        <w:rPr>
          <w:color w:val="auto"/>
        </w:rPr>
        <w:t xml:space="preserve">We observe highly significant enrichment of genes upregulated in </w:t>
      </w:r>
      <w:r w:rsidRPr="00B53A06">
        <w:rPr>
          <w:i/>
          <w:iCs/>
          <w:color w:val="auto"/>
        </w:rPr>
        <w:t>NF1</w:t>
      </w:r>
      <w:r w:rsidRPr="00B53A06">
        <w:rPr>
          <w:color w:val="auto"/>
        </w:rPr>
        <w:t xml:space="preserve"> mutants and impoverishment of genes downregulated by the same lesions between all diagnoses included within </w:t>
      </w:r>
      <w:r w:rsidRPr="00B53A06">
        <w:rPr>
          <w:b/>
          <w:bCs/>
          <w:color w:val="auto"/>
        </w:rPr>
        <w:t>T110</w:t>
      </w:r>
      <w:r w:rsidRPr="00B53A06">
        <w:rPr>
          <w:color w:val="auto"/>
        </w:rPr>
        <w:t xml:space="preserve"> and their counterparts in all other clusters (medNES ≥ 1.26, MWU adj. p-val ≤ 6.53e-07) (</w:t>
      </w:r>
      <w:r w:rsidR="00391A8C" w:rsidRPr="00B53A06">
        <w:rPr>
          <w:color w:val="auto"/>
        </w:rPr>
        <w:t>Fig. S</w:t>
      </w:r>
      <w:r w:rsidRPr="00B53A06">
        <w:rPr>
          <w:color w:val="auto"/>
        </w:rPr>
        <w:t xml:space="preserve">24e), and more specifically between MPNST and DDLPS in </w:t>
      </w:r>
      <w:r w:rsidRPr="00B53A06">
        <w:rPr>
          <w:b/>
          <w:bCs/>
          <w:color w:val="auto"/>
        </w:rPr>
        <w:t>T110</w:t>
      </w:r>
      <w:r w:rsidRPr="00B53A06">
        <w:rPr>
          <w:color w:val="auto"/>
        </w:rPr>
        <w:t xml:space="preserve"> vs. </w:t>
      </w:r>
      <w:r w:rsidRPr="00B53A06">
        <w:rPr>
          <w:b/>
          <w:bCs/>
          <w:color w:val="auto"/>
        </w:rPr>
        <w:t>T069</w:t>
      </w:r>
      <w:r w:rsidRPr="00B53A06">
        <w:rPr>
          <w:color w:val="auto"/>
        </w:rPr>
        <w:t xml:space="preserve"> (medNES ≥ 1.33, MWU adj. p-val ≤ 6.25e-04)</w:t>
      </w:r>
      <w:r w:rsidR="007D1077" w:rsidRPr="00B53A06">
        <w:rPr>
          <w:color w:val="auto"/>
        </w:rPr>
        <w:fldChar w:fldCharType="begin"/>
      </w:r>
      <w:r w:rsidR="007D1077" w:rsidRPr="00B53A06">
        <w:rPr>
          <w:color w:val="auto"/>
        </w:rPr>
        <w:instrText>ADDIN F1000_CSL_CITATION&lt;~#@#~&gt;[{"DOI":"10.1093/noajnl/vdz049","First":false,"Last":false,"PMCID":"PMC7317054","PMID":"32642732","abstract":"Malignant peripheral nerve sheath tumors (MPNSTs) are heterogeneous, highly aggressive tumors with no widely effective treatment other than surgery. Genomic architecture of MPNST is similar to other soft tissue sarcomas, with a relatively modest burden of single nucleotide variants and an elevated frequency of copy-number alterations. Recent advances in genomic studies identified previously unrecognized critical involvement of polycomb repressor complex 2 (PRC2) core components SUZ12 and EED in transition to malignancy. Notably, somatic changes in NF1, CDKN2A/B, and PRC2 are found in most MPNST regardless of their etiology (e.g. neurofibromatosis type 1-associated vs. sporadic vs. radiation-induced), indicating that similar molecular mechanisms impact pathogenesis in these neoplasms. The timing and specific order of genetic or epigenetic changes may, however, explain the typically poorer prognosis of NF1-associated MPNSTs. Studies that reveal genes and regulatory pathways uniquely altered in malignancies are essential to development of targeted tumor therapies. Characterization of MPNST molecular profiles may also contribute to tools for earlier detection, and prediction of prognosis or drug response. Here we review the genetic discoveries and their implications in understanding MPNST biology.&lt;br&gt;&lt;br&gt;© The Author(s) 2019. Published by Oxford University Press, the Society for Neuro-Oncology and the European Association of Neuro-Oncology.","author":[{"family":"Pemov","given":"Alexander"},{"family":"Li","given":"Hua"},{"family":"Presley","given":"William"},{"family":"Wallace","given":"Margaret R"},{"family":"Miller","given":"David T"}],"authorYearDisplayFormat":false,"citation-label":"9751798","container-title":"Neuro-Oncology Advances","container-title-short":"Neurooncol Adv","id":"9751798","invisible":false,"issue":"Suppl 1","issued":{"date-parts":[["2020","7"]]},"journalAbbreviation":"Neurooncol Adv","page":"i50-i61","suppress-author":false,"title":"Genetics of human malignant peripheral nerve sheath tumors.","type":"article-journal","volume":"2"}]</w:instrText>
      </w:r>
      <w:r w:rsidR="007D1077" w:rsidRPr="00B53A06">
        <w:rPr>
          <w:color w:val="auto"/>
        </w:rPr>
        <w:fldChar w:fldCharType="separate"/>
      </w:r>
      <w:r w:rsidRPr="00B53A06">
        <w:rPr>
          <w:noProof/>
          <w:color w:val="auto"/>
          <w:vertAlign w:val="superscript"/>
        </w:rPr>
        <w:t>35</w:t>
      </w:r>
      <w:r w:rsidR="007D1077" w:rsidRPr="00B53A06">
        <w:rPr>
          <w:color w:val="auto"/>
        </w:rPr>
        <w:fldChar w:fldCharType="end"/>
      </w:r>
      <w:r w:rsidRPr="00B53A06">
        <w:rPr>
          <w:color w:val="auto"/>
        </w:rPr>
        <w:t xml:space="preserve">. As </w:t>
      </w:r>
      <w:r w:rsidRPr="00B53A06">
        <w:rPr>
          <w:b/>
          <w:bCs/>
          <w:color w:val="auto"/>
        </w:rPr>
        <w:t>T110</w:t>
      </w:r>
      <w:r w:rsidRPr="00B53A06">
        <w:rPr>
          <w:color w:val="auto"/>
        </w:rPr>
        <w:t xml:space="preserve"> contains samples from different lineages, including two GBM and three melanomas, it is likely this class contains </w:t>
      </w:r>
      <w:commentRangeStart w:id="18"/>
      <w:r w:rsidRPr="00B53A06">
        <w:rPr>
          <w:i/>
          <w:iCs/>
          <w:color w:val="auto"/>
        </w:rPr>
        <w:t>NF1</w:t>
      </w:r>
      <w:r w:rsidRPr="00B53A06">
        <w:rPr>
          <w:color w:val="auto"/>
        </w:rPr>
        <w:t xml:space="preserve"> mutant tumours </w:t>
      </w:r>
      <w:commentRangeEnd w:id="18"/>
      <w:r w:rsidR="00EF07D3">
        <w:rPr>
          <w:rStyle w:val="CommentReference"/>
        </w:rPr>
        <w:commentReference w:id="18"/>
      </w:r>
      <w:r w:rsidRPr="00B53A06">
        <w:rPr>
          <w:color w:val="auto"/>
        </w:rPr>
        <w:t xml:space="preserve">regardless of their histotype, similarly to what observed for </w:t>
      </w:r>
      <w:r w:rsidRPr="00B53A06">
        <w:rPr>
          <w:i/>
          <w:iCs/>
          <w:color w:val="auto"/>
        </w:rPr>
        <w:t>BCOR</w:t>
      </w:r>
      <w:r w:rsidRPr="00B53A06">
        <w:rPr>
          <w:color w:val="auto"/>
        </w:rPr>
        <w:t xml:space="preserve"> altered samples in CNS and </w:t>
      </w:r>
      <w:r w:rsidRPr="00B53A06">
        <w:rPr>
          <w:i/>
          <w:iCs/>
          <w:color w:val="auto"/>
        </w:rPr>
        <w:t>CIC</w:t>
      </w:r>
      <w:r w:rsidRPr="00B53A06">
        <w:rPr>
          <w:color w:val="auto"/>
        </w:rPr>
        <w:t>-fusion samples</w:t>
      </w:r>
      <w:r w:rsidR="007D1077" w:rsidRPr="00B53A06">
        <w:rPr>
          <w:color w:val="auto"/>
        </w:rPr>
        <w:fldChar w:fldCharType="begin"/>
      </w:r>
      <w:r w:rsidR="007D1077" w:rsidRPr="00B53A06">
        <w:rPr>
          <w:color w:val="auto"/>
        </w:rPr>
        <w:instrText>ADDIN F1000_CSL_CITATION&lt;~#@#~&gt;[{"DOI":"10.1038/labinvest.2016.142","First":false,"Last":false,"PMCID":"PMC5413358","PMID":"28067895","abstract":"Activation of the RAS/MAPK pathway is critical in melanoma. Melanoma can be grouped into four molecular subtypes based on their main genetic driver: BRAF-mutant, NRAS-mutant, NF1-mutant, and triple wild-type tumors. The NF1 protein, neurofibromin 1, negatively regulates RAS proteins through GTPase activity. Germline mutations in NF1 cause neurofibromatosis type I, a common genetic tumor syndrome caused by dysregulation of the RAS/MAPK pathway, ie, RASopathy. Melanomas with NF1 mutations typically occur on chronically sun-exposed skin or in older individuals, show a high mutation burden, and are wild-type for BRAF and NRAS. Additionally, NF1 mutations characterize certain clinicopathologic melanoma subtypes, specifically desmoplastic melanoma. This review discusses the current knowledge of the NF1 gene and neurofibromin 1 in neurofibromatosis type I and in melanoma.","author":[{"family":"Kiuru","given":"Maija"},{"family":"Busam","given":"Klaus J"}],"authorYearDisplayFormat":false,"citation-label":"3377404","container-title":"Laboratory Investigation","container-title-short":"Lab. Invest.","id":"3377404","invisible":false,"issue":"2","issued":{"date-parts":[["2017","1","9"]]},"journalAbbreviation":"Lab. Invest.","page":"146-157","suppress-author":false,"title":"The NF1 gene in tumor syndromes and melanoma.","type":"article-journal","volume":"97"},{"DOI":"10.1093/noajnl/vdz040","First":false,"Last":false,"PMCID":"PMC7212913","PMID":"32642668","abstract":"As a cancer predisposition syndrome, individuals with neurofibromatosis type 1 (NF1) are at increased risk for the development of both benign and malignant tumors. One of the most common locations for these cancers is the central nervous system, where low-grade gliomas predominate in children. During early childhood, gliomas affecting the optic pathway are most frequently encountered, whereas gliomas of the brainstem and other locations are observed in slightly older children. In contrast, the majority of gliomas arising in adults with NF1 are malignant cancers, typically glioblastoma, involving the cerebral hemispheres. Our understanding of the pathogenesis of NF1-associated gliomas has been significantly advanced through the use of genetically engineered mice, yielding new targets for therapeutic drug design and evaluation. In addition, Nf1 murine glioma models have served as instructive platforms for defining the cell of origin of these tumors, elucidating the critical role of the tumor microenvironment in determining tumor growth and vision loss, and determining how cancer risk factors (sex, germline NF1 mutation) impact on glioma formation and progression. Moreover, these preclinical models have permitted early phase analysis of promising drugs that reduce tumor growth and attenuate vision loss, as an initial step prior to translation to human clinical trials.&lt;br&gt;&lt;br&gt;© The Author(s) 2019. Published by Oxford University Press, the Society for Neuro-Oncology and the European Association of Neuro-Oncology.","author":[{"family":"Costa","given":"Amanda De Andrade"},{"family":"Gutmann","given":"David H"}],"authorYearDisplayFormat":false,"citation-label":"10805625","container-title":"Neuro-Oncology Advances","container-title-short":"Neurooncol Adv","id":"10805625","invisible":false,"issue":"1","issued":{"date-parts":[["2019","12"]]},"journalAbbreviation":"Neurooncol Adv","page":"vdz040","suppress-author":false,"title":"Brain tumors in Neurofibromatosis type 1.","type":"article-journal","volume":"1"},{"DOI":"10.1186/s12881-020-01137-4","First":false,"Last":false,"PMCID":"PMC7552537","PMID":"33046013","abstract":"&lt;strong&gt;BACKGROUND:&lt;/strong&gt; Dedifferentiated liposarcoma (DDLPS), which accounts for an estimated 15-20% of liposarcomas, is a high-grade and aggressive malignant neoplasm, exhibiting a poor response to available therapeutic agents. However, genetic alteration profiles of DDLPS as well as the role of NF1 mutations have not been studied extensively.&lt;br&gt;&lt;br&gt;&lt;strong&gt;CASE PRESENTATION:&lt;/strong&gt; The current study reports a patient presenting with rapidly growing DDLPS accompanied by multiple lung and pleural metastases, in whom whole-exome sequencing revealed a NF1 truncating mutation of the known pathogenic variant, c.C7486T, p.R2496X, as well as multiple copy number alterations (CNAs), including the well-known 12q13-15 amplification, and multiple chromothripsis events encompassing potential cancer-related genes.&lt;br&gt;&lt;br&gt;&lt;strong&gt;CONCLUSIONS:&lt;/strong&gt; Our results suggest that, in addition to the 12q13-15 amplification, NF1 inactivation mutation and other CNAs may contribute to DDLPS tumorigenesis accompanied by aggressive clinical features.","author":[{"family":"Kim","given":"Yoon-Seob"},{"family":"Shin","given":"Sun"},{"family":"Jung","given":"Seung-Hyun"},{"family":"Chung","given":"Yeun-Jun"}],"authorYearDisplayFormat":false,"citation-label":"10805624","container-title":"BMC Medical Genetics","container-title-short":"BMC Med. Genet.","id":"10805624","invisible":false,"issue":"1","issued":{"date-parts":[["2020","10","12"]]},"journalAbbreviation":"BMC Med. Genet.","page":"200","suppress-author":false,"title":"Pathogenic NF1 truncating mutation and copy number alterations in a dedifferentiated liposarcoma with multiple lung metastasis: a case report.","type":"article-journal","volume":"21"}]</w:instrText>
      </w:r>
      <w:r w:rsidR="007D1077" w:rsidRPr="00B53A06">
        <w:rPr>
          <w:color w:val="auto"/>
        </w:rPr>
        <w:fldChar w:fldCharType="separate"/>
      </w:r>
      <w:r w:rsidRPr="00B53A06">
        <w:rPr>
          <w:noProof/>
          <w:color w:val="auto"/>
          <w:vertAlign w:val="superscript"/>
        </w:rPr>
        <w:t>36–38</w:t>
      </w:r>
      <w:r w:rsidR="007D1077" w:rsidRPr="00B53A06">
        <w:rPr>
          <w:color w:val="auto"/>
        </w:rPr>
        <w:fldChar w:fldCharType="end"/>
      </w:r>
      <w:r w:rsidRPr="00B53A06">
        <w:rPr>
          <w:color w:val="auto"/>
        </w:rPr>
        <w:t>.</w:t>
      </w:r>
    </w:p>
    <w:p w14:paraId="741A9B5F" w14:textId="77777777" w:rsidR="007621BD" w:rsidRPr="00B53A06" w:rsidRDefault="007621BD" w:rsidP="004C2456">
      <w:pPr>
        <w:spacing w:line="240" w:lineRule="auto"/>
        <w:ind w:right="0" w:firstLine="0"/>
        <w:rPr>
          <w:color w:val="auto"/>
        </w:rPr>
      </w:pPr>
    </w:p>
    <w:p w14:paraId="057C0C92" w14:textId="6936367C" w:rsidR="004C05A9" w:rsidRPr="00B53A06" w:rsidRDefault="004C05A9" w:rsidP="004C2456">
      <w:pPr>
        <w:spacing w:line="240" w:lineRule="auto"/>
        <w:ind w:right="0" w:firstLine="0"/>
        <w:rPr>
          <w:color w:val="auto"/>
        </w:rPr>
      </w:pPr>
      <w:r w:rsidRPr="00B53A06">
        <w:rPr>
          <w:color w:val="auto"/>
        </w:rPr>
        <w:t xml:space="preserve">We observe no significant difference in these downstream </w:t>
      </w:r>
      <w:r w:rsidRPr="00B53A06">
        <w:rPr>
          <w:i/>
          <w:iCs/>
          <w:color w:val="auto"/>
        </w:rPr>
        <w:t>NF1</w:t>
      </w:r>
      <w:r w:rsidRPr="00B53A06">
        <w:rPr>
          <w:color w:val="auto"/>
        </w:rPr>
        <w:t xml:space="preserve"> gene sets, between </w:t>
      </w:r>
      <w:r w:rsidRPr="00B53A06">
        <w:rPr>
          <w:b/>
          <w:bCs/>
          <w:color w:val="auto"/>
        </w:rPr>
        <w:t>T110 SARC NF1</w:t>
      </w:r>
      <w:r w:rsidR="2F86C2A4" w:rsidRPr="00B53A06">
        <w:rPr>
          <w:b/>
          <w:bCs/>
          <w:color w:val="auto"/>
        </w:rPr>
        <w:t>mut</w:t>
      </w:r>
      <w:r w:rsidRPr="00B53A06">
        <w:rPr>
          <w:color w:val="auto"/>
        </w:rPr>
        <w:t xml:space="preserve"> and </w:t>
      </w:r>
      <w:r w:rsidRPr="00B53A06">
        <w:rPr>
          <w:b/>
          <w:bCs/>
          <w:color w:val="auto"/>
        </w:rPr>
        <w:t>T111</w:t>
      </w:r>
      <w:r w:rsidRPr="00B53A06">
        <w:rPr>
          <w:color w:val="auto"/>
        </w:rPr>
        <w:t xml:space="preserve"> </w:t>
      </w:r>
      <w:r w:rsidRPr="00B53A06">
        <w:rPr>
          <w:b/>
          <w:bCs/>
          <w:color w:val="auto"/>
        </w:rPr>
        <w:t>UCS</w:t>
      </w:r>
      <w:r w:rsidRPr="00B53A06">
        <w:rPr>
          <w:color w:val="auto"/>
        </w:rPr>
        <w:t xml:space="preserve"> (p-val ≥ 3.80e-01), suggesting this expression pattern is characteristic of their whole parent class </w:t>
      </w:r>
      <w:r w:rsidRPr="00B53A06">
        <w:rPr>
          <w:b/>
          <w:bCs/>
          <w:color w:val="auto"/>
        </w:rPr>
        <w:t>T103 SARC NF1</w:t>
      </w:r>
      <w:r w:rsidRPr="00B53A06">
        <w:rPr>
          <w:color w:val="auto"/>
        </w:rPr>
        <w:t xml:space="preserve">. Among the </w:t>
      </w:r>
      <w:r w:rsidRPr="00B53A06">
        <w:rPr>
          <w:b/>
          <w:bCs/>
          <w:color w:val="auto"/>
        </w:rPr>
        <w:t>T111</w:t>
      </w:r>
      <w:r w:rsidRPr="00B53A06">
        <w:rPr>
          <w:color w:val="auto"/>
        </w:rPr>
        <w:t xml:space="preserve"> cluster only one sample is reported as </w:t>
      </w:r>
      <w:r w:rsidRPr="00B53A06">
        <w:rPr>
          <w:i/>
          <w:iCs/>
          <w:color w:val="auto"/>
        </w:rPr>
        <w:t>NF1</w:t>
      </w:r>
      <w:r w:rsidRPr="00B53A06">
        <w:rPr>
          <w:color w:val="auto"/>
        </w:rPr>
        <w:t xml:space="preserve"> mutant, the only case in the whole TCGA UCS cohort</w:t>
      </w:r>
      <w:r w:rsidR="007621BD" w:rsidRPr="00B53A06">
        <w:rPr>
          <w:color w:val="auto"/>
        </w:rPr>
        <w:t xml:space="preserve">, possibly suggesting a role of </w:t>
      </w:r>
      <w:r w:rsidR="007621BD" w:rsidRPr="00B53A06">
        <w:rPr>
          <w:i/>
          <w:iCs/>
          <w:color w:val="auto"/>
        </w:rPr>
        <w:t>NF1</w:t>
      </w:r>
      <w:r w:rsidR="007621BD" w:rsidRPr="00B53A06">
        <w:rPr>
          <w:color w:val="auto"/>
        </w:rPr>
        <w:t xml:space="preserve"> in UCS regardless of mutation status.</w:t>
      </w:r>
      <w:r w:rsidRPr="00B53A06">
        <w:rPr>
          <w:color w:val="auto"/>
        </w:rPr>
        <w:t xml:space="preserve"> </w:t>
      </w:r>
      <w:r w:rsidR="007621BD" w:rsidRPr="00B53A06">
        <w:rPr>
          <w:color w:val="auto"/>
        </w:rPr>
        <w:t xml:space="preserve">Interestingly, when comparing </w:t>
      </w:r>
      <w:r w:rsidR="007621BD" w:rsidRPr="00B53A06">
        <w:rPr>
          <w:b/>
          <w:bCs/>
          <w:color w:val="auto"/>
        </w:rPr>
        <w:t>T111</w:t>
      </w:r>
      <w:r w:rsidR="007621BD" w:rsidRPr="00B53A06">
        <w:rPr>
          <w:color w:val="auto"/>
        </w:rPr>
        <w:t xml:space="preserve"> with </w:t>
      </w:r>
      <w:r w:rsidR="007621BD" w:rsidRPr="00B53A06">
        <w:rPr>
          <w:b/>
          <w:bCs/>
          <w:color w:val="auto"/>
        </w:rPr>
        <w:t>T099</w:t>
      </w:r>
      <w:r w:rsidR="007621BD" w:rsidRPr="00B53A06">
        <w:rPr>
          <w:color w:val="auto"/>
        </w:rPr>
        <w:t xml:space="preserve"> </w:t>
      </w:r>
      <w:r w:rsidR="007621BD" w:rsidRPr="00B53A06">
        <w:rPr>
          <w:b/>
          <w:bCs/>
          <w:color w:val="auto"/>
        </w:rPr>
        <w:t>UCS MYO</w:t>
      </w:r>
      <w:r w:rsidR="007621BD" w:rsidRPr="00B53A06">
        <w:rPr>
          <w:color w:val="auto"/>
        </w:rPr>
        <w:t xml:space="preserve">, myogenic uterine carcinosarcomas, and its parent </w:t>
      </w:r>
      <w:r w:rsidR="007621BD" w:rsidRPr="00B53A06">
        <w:rPr>
          <w:b/>
          <w:bCs/>
          <w:color w:val="auto"/>
        </w:rPr>
        <w:t xml:space="preserve">T093 MYO </w:t>
      </w:r>
      <w:r w:rsidR="76485612" w:rsidRPr="00B53A06">
        <w:rPr>
          <w:b/>
          <w:bCs/>
          <w:color w:val="auto"/>
        </w:rPr>
        <w:t>FUS-</w:t>
      </w:r>
      <w:r w:rsidR="007621BD" w:rsidRPr="00B53A06">
        <w:rPr>
          <w:b/>
          <w:bCs/>
          <w:color w:val="auto"/>
        </w:rPr>
        <w:t xml:space="preserve">, </w:t>
      </w:r>
      <w:r w:rsidR="007621BD" w:rsidRPr="00B53A06">
        <w:rPr>
          <w:color w:val="auto"/>
        </w:rPr>
        <w:t xml:space="preserve">fusion-negative myogenic tumours, only the downregulated targets of </w:t>
      </w:r>
      <w:r w:rsidR="007621BD" w:rsidRPr="00B53A06">
        <w:rPr>
          <w:i/>
          <w:iCs/>
          <w:color w:val="auto"/>
        </w:rPr>
        <w:t>NF1</w:t>
      </w:r>
      <w:r w:rsidR="007621BD" w:rsidRPr="00B53A06">
        <w:rPr>
          <w:color w:val="auto"/>
        </w:rPr>
        <w:t xml:space="preserve"> mutations are significantly lower (</w:t>
      </w:r>
      <w:r w:rsidR="00500DF4" w:rsidRPr="00B53A06">
        <w:rPr>
          <w:color w:val="auto"/>
        </w:rPr>
        <w:t xml:space="preserve">KW adj. </w:t>
      </w:r>
      <w:r w:rsidR="007621BD" w:rsidRPr="00B53A06">
        <w:rPr>
          <w:color w:val="auto"/>
        </w:rPr>
        <w:t xml:space="preserve">p-val = 2.40e-05 </w:t>
      </w:r>
      <w:r w:rsidR="00500DF4" w:rsidRPr="00B53A06">
        <w:rPr>
          <w:color w:val="auto"/>
        </w:rPr>
        <w:t xml:space="preserve">and </w:t>
      </w:r>
      <w:r w:rsidR="00A96593" w:rsidRPr="00B53A06">
        <w:rPr>
          <w:color w:val="auto"/>
        </w:rPr>
        <w:t>6.30e-0</w:t>
      </w:r>
      <w:r w:rsidR="00D74EDB" w:rsidRPr="00B53A06">
        <w:rPr>
          <w:color w:val="auto"/>
        </w:rPr>
        <w:t>1</w:t>
      </w:r>
      <w:r w:rsidR="00500DF4" w:rsidRPr="00B53A06">
        <w:rPr>
          <w:color w:val="auto"/>
        </w:rPr>
        <w:t xml:space="preserve"> vs. </w:t>
      </w:r>
      <w:r w:rsidR="00500DF4" w:rsidRPr="00B53A06">
        <w:rPr>
          <w:b/>
          <w:bCs/>
          <w:color w:val="auto"/>
        </w:rPr>
        <w:t>T099</w:t>
      </w:r>
      <w:r w:rsidR="00D74EDB" w:rsidRPr="00B53A06">
        <w:rPr>
          <w:color w:val="auto"/>
        </w:rPr>
        <w:t xml:space="preserve">, </w:t>
      </w:r>
      <w:r w:rsidR="00500DF4" w:rsidRPr="00B53A06">
        <w:rPr>
          <w:color w:val="auto"/>
        </w:rPr>
        <w:t xml:space="preserve">6.22e-03 and </w:t>
      </w:r>
      <w:r w:rsidR="004E33C6" w:rsidRPr="00B53A06">
        <w:rPr>
          <w:color w:val="auto"/>
        </w:rPr>
        <w:t xml:space="preserve">6.97e-01 vs. </w:t>
      </w:r>
      <w:r w:rsidR="004E33C6" w:rsidRPr="00B53A06">
        <w:rPr>
          <w:b/>
          <w:bCs/>
          <w:color w:val="auto"/>
        </w:rPr>
        <w:t>T093</w:t>
      </w:r>
      <w:r w:rsidR="007621BD" w:rsidRPr="00B53A06">
        <w:rPr>
          <w:color w:val="auto"/>
        </w:rPr>
        <w:t xml:space="preserve">). This is possibly due to the reported role of </w:t>
      </w:r>
      <w:r w:rsidR="007621BD" w:rsidRPr="00B53A06">
        <w:rPr>
          <w:i/>
          <w:iCs/>
          <w:color w:val="auto"/>
        </w:rPr>
        <w:t>NF1</w:t>
      </w:r>
      <w:r w:rsidR="007621BD" w:rsidRPr="00B53A06">
        <w:rPr>
          <w:color w:val="auto"/>
        </w:rPr>
        <w:t xml:space="preserve"> in myogenesis</w:t>
      </w:r>
      <w:r w:rsidRPr="00B53A06">
        <w:rPr>
          <w:color w:val="auto"/>
        </w:rPr>
        <w:fldChar w:fldCharType="begin"/>
      </w:r>
      <w:r w:rsidR="00635001" w:rsidRPr="00B53A06">
        <w:rPr>
          <w:color w:val="auto"/>
        </w:rPr>
        <w:instrText>ADDIN F1000_CSL_CITATION&lt;~#@#~&gt;[{"DOI":"10.1093/hmg/ddr149","First":false,"Last":false,"PMCID":"PMC3118757","PMID":"21478499","abstract":"Neurofibromatosis type 1 (NF1) is a multi-system disease caused by mutations in the NF1 gene encoding a Ras-GAP protein, neurofibromin, which negatively regulates Ras signaling. Besides neuroectodermal malformations and tumors, the skeletal system is often affected (e.g. scoliosis and long bone dysplasia) demonstrating the importance of neurofibromin for development and maintenance of the musculoskeletal system. Here, we focus on the role of neurofibromin in skeletal muscle development. Nf1 gene inactivation in the early limb bud mesenchyme using Prx1-cre (Nf1(Prx1)) resulted in muscle dystrophy characterized by fibrosis, reduced number of muscle fibers and reduced muscle force. This was caused by an early defect in myogenesis affecting the terminal differentiation of myoblasts between E12.5 and E14.5. In parallel, the muscle connective tissue cells exhibited increased proliferation at E14.5 and an increase in the amount of connective tissue as early as E16.5. These changes were accompanied by excessive mitogen-activated protein kinase pathway activation. Satellite cells isolated from Nf1(Prx1) mice showed normal self-renewal, but their differentiation was impaired as indicated by diminished myotube formation. Our results demonstrate a requirement of neurofibromin for muscle formation and maintenance. This previously unrecognized function of neurofibromin may contribute to the musculoskeletal problems in NF1 patients.","author":[{"family":"Kossler","given":"Nadine"},{"family":"Stricker","given":"Sigmar"},{"family":"Rödelsperger","given":"Christian"},{"family":"Robinson","given":"Peter N"},{"family":"Kim","given":"Johnny"},{"family":"Dietrich","given":"Carola"},{"family":"Osswald","given":"Monika"},{"family":"Kühnisch","given":"Jirko"},{"family":"Stevenson","given":"David A"},{"family":"Braun","given":"Thomas"},{"family":"Mundlos","given":"Stefan"},{"family":"Kolanczyk","given":"Mateusz"}],"authorYearDisplayFormat":false,"citation-label":"10805647","container-title":"Human Molecular Genetics","container-title-short":"Hum. Mol. Genet.","id":"10805647","invisible":false,"issue":"14","issued":{"date-parts":[["2011","7","15"]]},"journalAbbreviation":"Hum. Mol. Genet.","page":"2697-2709","suppress-author":false,"title":"Neurofibromin (Nf1) is required for skeletal muscle development.","type":"article-journal","volume":"20"}]</w:instrText>
      </w:r>
      <w:r w:rsidRPr="00B53A06">
        <w:rPr>
          <w:color w:val="auto"/>
        </w:rPr>
        <w:fldChar w:fldCharType="separate"/>
      </w:r>
      <w:r w:rsidR="00635001" w:rsidRPr="00B53A06">
        <w:rPr>
          <w:noProof/>
          <w:color w:val="auto"/>
          <w:vertAlign w:val="superscript"/>
        </w:rPr>
        <w:t>39</w:t>
      </w:r>
      <w:r w:rsidRPr="00B53A06">
        <w:rPr>
          <w:color w:val="auto"/>
        </w:rPr>
        <w:fldChar w:fldCharType="end"/>
      </w:r>
      <w:r w:rsidR="007621BD" w:rsidRPr="00B53A06">
        <w:rPr>
          <w:color w:val="auto"/>
        </w:rPr>
        <w:t xml:space="preserve">, and suggests that only the loss of </w:t>
      </w:r>
      <w:r w:rsidR="00A96593" w:rsidRPr="00B53A06">
        <w:rPr>
          <w:color w:val="auto"/>
        </w:rPr>
        <w:t>e</w:t>
      </w:r>
      <w:r w:rsidR="007621BD" w:rsidRPr="00B53A06">
        <w:rPr>
          <w:color w:val="auto"/>
        </w:rPr>
        <w:t xml:space="preserve">xpression in downstream target may be the specific marker of </w:t>
      </w:r>
      <w:r w:rsidR="007621BD" w:rsidRPr="00B53A06">
        <w:rPr>
          <w:i/>
          <w:iCs/>
          <w:color w:val="auto"/>
        </w:rPr>
        <w:t>NF1</w:t>
      </w:r>
      <w:r w:rsidR="007621BD" w:rsidRPr="00B53A06">
        <w:rPr>
          <w:color w:val="auto"/>
        </w:rPr>
        <w:t xml:space="preserve"> alterations in these malignancies. </w:t>
      </w:r>
    </w:p>
    <w:p w14:paraId="540FF611" w14:textId="77777777" w:rsidR="00C15BFF" w:rsidRPr="00B53A06" w:rsidRDefault="00C15BFF" w:rsidP="00C15BFF">
      <w:pPr>
        <w:spacing w:line="240" w:lineRule="auto"/>
        <w:ind w:right="0" w:firstLine="0"/>
        <w:rPr>
          <w:b/>
          <w:bCs/>
          <w:color w:val="auto"/>
        </w:rPr>
      </w:pPr>
    </w:p>
    <w:p w14:paraId="035FD2B4" w14:textId="77777777" w:rsidR="00C15BFF" w:rsidRPr="00B53A06" w:rsidRDefault="00C15BFF" w:rsidP="00C15BFF">
      <w:pPr>
        <w:spacing w:line="240" w:lineRule="auto"/>
        <w:ind w:right="0" w:firstLine="0"/>
        <w:rPr>
          <w:b/>
          <w:bCs/>
          <w:color w:val="auto"/>
        </w:rPr>
      </w:pPr>
      <w:r w:rsidRPr="00B53A06">
        <w:rPr>
          <w:b/>
          <w:bCs/>
          <w:color w:val="auto"/>
        </w:rPr>
        <w:t xml:space="preserve">Testicular tumours </w:t>
      </w:r>
    </w:p>
    <w:p w14:paraId="0E2305C8" w14:textId="77777777" w:rsidR="00C15BFF" w:rsidRPr="00B53A06" w:rsidRDefault="00C15BFF" w:rsidP="00C15BFF">
      <w:pPr>
        <w:spacing w:line="240" w:lineRule="auto"/>
        <w:ind w:right="0" w:firstLine="0"/>
        <w:rPr>
          <w:color w:val="auto"/>
        </w:rPr>
      </w:pPr>
    </w:p>
    <w:p w14:paraId="70A17A95" w14:textId="42B77528" w:rsidR="00C15BFF" w:rsidRPr="00B53A06" w:rsidRDefault="4807D924" w:rsidP="00C15BFF">
      <w:pPr>
        <w:spacing w:line="240" w:lineRule="auto"/>
        <w:ind w:right="0" w:firstLine="0"/>
        <w:rPr>
          <w:color w:val="auto"/>
        </w:rPr>
      </w:pPr>
      <w:r w:rsidRPr="00B53A06">
        <w:rPr>
          <w:color w:val="auto"/>
        </w:rPr>
        <w:t xml:space="preserve">Within the child classes of </w:t>
      </w:r>
      <w:r w:rsidRPr="00B53A06">
        <w:rPr>
          <w:b/>
          <w:bCs/>
          <w:color w:val="auto"/>
        </w:rPr>
        <w:t>T091</w:t>
      </w:r>
      <w:r w:rsidRPr="00B53A06">
        <w:rPr>
          <w:color w:val="auto"/>
        </w:rPr>
        <w:t xml:space="preserve"> we also find two separate groups of testicular germ cell tumours non-seminomas (TGCT NON-SEM) (</w:t>
      </w:r>
      <w:r w:rsidR="00391A8C" w:rsidRPr="00B53A06">
        <w:rPr>
          <w:color w:val="auto"/>
        </w:rPr>
        <w:t>Fig. S</w:t>
      </w:r>
      <w:r w:rsidRPr="00B53A06">
        <w:rPr>
          <w:color w:val="auto"/>
        </w:rPr>
        <w:t>24c</w:t>
      </w:r>
      <w:r w:rsidR="00B53A06" w:rsidRPr="00B53A06">
        <w:rPr>
          <w:color w:val="auto"/>
        </w:rPr>
        <w:t>,</w:t>
      </w:r>
      <w:r w:rsidRPr="00B53A06">
        <w:rPr>
          <w:color w:val="auto"/>
        </w:rPr>
        <w:t xml:space="preserve"> d). </w:t>
      </w:r>
      <w:r w:rsidRPr="00B53A06">
        <w:rPr>
          <w:b/>
          <w:bCs/>
          <w:color w:val="auto"/>
        </w:rPr>
        <w:t>T101 TGCT nonSEM MAT/YOLK</w:t>
      </w:r>
      <w:r w:rsidRPr="00B53A06">
        <w:rPr>
          <w:color w:val="auto"/>
        </w:rPr>
        <w:t xml:space="preserve"> (n = 45) is composed of both mature teratoma and yolk sac tumours, as evident both from clinical annotation (</w:t>
      </w:r>
      <w:r w:rsidRPr="00B53A06">
        <w:rPr>
          <w:color w:val="auto"/>
          <w:lang w:val="el-GR"/>
        </w:rPr>
        <w:t>χ</w:t>
      </w:r>
      <w:r w:rsidRPr="00B53A06">
        <w:rPr>
          <w:color w:val="auto"/>
          <w:vertAlign w:val="superscript"/>
        </w:rPr>
        <w:t>2</w:t>
      </w:r>
      <w:r w:rsidRPr="00B53A06">
        <w:rPr>
          <w:color w:val="auto"/>
        </w:rPr>
        <w:t xml:space="preserve"> p-val ≤ 3.67e-02) and tissue type percentage information (MWU adj. p-val ≤ 8.35e-03)</w:t>
      </w:r>
      <w:r w:rsidR="00C15BFF" w:rsidRPr="00B53A06">
        <w:rPr>
          <w:color w:val="auto"/>
        </w:rPr>
        <w:fldChar w:fldCharType="begin"/>
      </w:r>
      <w:r w:rsidR="00C15BFF" w:rsidRPr="00B53A06">
        <w:rPr>
          <w:color w:val="auto"/>
        </w:rPr>
        <w:instrText>ADDIN F1000_CSL_CITATION&lt;~#@#~&gt;[{"DOI":"10.1016/j.celrep.2018.05.039","First":false,"Last":false,"PMCID":"PMC6075738","PMID":"29898407","abstract":"We studied 137 primary testicular germ cell tumors (TGCTs) using high-dimensional assays of genomic, epigenomic, transcriptomic, and proteomic features. These tumors exhibited high aneuploidy and a paucity of somatic mutations. Somatic mutation of only three genes achieved significance-KIT, KRAS, and NRAS-exclusively in samples with seminoma components. Integrated analyses identified distinct molecular patterns that characterized the major recognized histologic subtypes of TGCT: seminoma, embryonal carcinoma, yolk sac tumor, and teratoma. Striking differences in global DNA methylation and microRNA expression between histology subtypes highlight a likely role of epigenomic processes in determining histologic fates in TGCTs. We also identified a subset of pure seminomas defined by KIT mutations, increased immune infiltration, globally demethylated DNA, and decreased KRAS copy number. We report potential biomarkers for risk stratification, such as miRNA specifically expressed in teratoma, and others with molecular diagnostic potential, such as CpH (CpA/CpC/CpT) methylation identifying embryonal carcinomas.&lt;br&gt;&lt;br&gt;Copyright © 2018 The Author(s). Published by Elsevier Inc. All rights reserved.","author":[{"family":"Shen","given":"Hui"},{"family":"Shih","given":"Juliann"},{"family":"Hollern","given":"Daniel P"},{"family":"Wang","given":"Linghua"},{"family":"Bowlby","given":"Reanne"},{"family":"Tickoo","given":"Satish K"},{"family":"Thorsson","given":"Vésteinn"},{"family":"Mungall","given":"Andrew J"},{"family":"Newton","given":"Yulia"},{"family":"Hegde","given":"Apurva M"},{"family":"Armenia","given":"Joshua"},{"family":"Sánchez-Vega","given":"Francisco"},{"family":"Pluta","given":"John"},{"family":"Pyle","given":"Louise C"},{"family":"Mehra","given":"Rohit"},{"family":"Reuter","given":"Victor E"},{"family":"Godoy","given":"Guilherme"},{"family":"Jones","given":"Jeffrey"},{"family":"Shelley","given":"Carl S"},{"family":"Feldman","given":"Darren R"},{"family":"Vidal","given":"Daniel O"},{"family":"Lessel","given":"Davor"},{"family":"Kulis","given":"Tomislav"},{"family":"Cárcano","given":"Flavio M"},{"family":"Leraas","given":"Kristen M"},{"family":"Lichtenberg","given":"Tara M"},{"family":"Brooks","given":"Denise"},{"family":"Cherniack","given":"Andrew D"},{"family":"Cho","given":"Juok"},{"family":"Heiman","given":"David I"},{"family":"Kasaian","given":"Katayoon"},{"family":"Liu","given":"Minwei"},{"family":"Noble","given":"Michael S"},{"family":"Xi","given":"Liu"},{"family":"Zhang","given":"Hailei"},{"family":"Zhou","given":"Wanding"},{"family":"ZenKlusen","given":"Jean C"},{"family":"Hutter","given":"Carolyn M"},{"family":"Felau","given":"Ina"},{"family":"Zhang","given":"Jiashan"},{"family":"Schultz","given":"Nikolaus"},{"family":"Getz","given":"Gad"},{"family":"Meyerson","given":"Matthew"},{"family":"Stuart","given":"Joshua M"},{"family":"Cancer Genome Atlas Research Network"},{"family":"Akbani","given":"Rehan"},{"family":"Wheeler","given":"David A"},{"family":"Laird","given":"Peter W"},{"family":"Nathanson","given":"Katherine L"},{"family":"Cortessis","given":"Victoria K"},{"family":"Hoadley","given":"Katherine A"}],"authorYearDisplayFormat":false,"citation-label":"5628739","container-title":"Cell reports","container-title-short":"Cell Rep.","id":"5628739","invisible":false,"issue":"11","issued":{"date-parts":[["2018","6","12"]]},"journalAbbreviation":"Cell Rep.","page":"3392-3406","suppress-author":false,"title":"Integrated molecular characterization of testicular germ cell tumors.","type":"article-journal","volume":"23"}]</w:instrText>
      </w:r>
      <w:r w:rsidR="00C15BFF" w:rsidRPr="00B53A06">
        <w:rPr>
          <w:color w:val="auto"/>
        </w:rPr>
        <w:fldChar w:fldCharType="separate"/>
      </w:r>
      <w:r w:rsidRPr="00B53A06">
        <w:rPr>
          <w:noProof/>
          <w:color w:val="auto"/>
          <w:vertAlign w:val="superscript"/>
        </w:rPr>
        <w:t>40</w:t>
      </w:r>
      <w:r w:rsidR="00C15BFF" w:rsidRPr="00B53A06">
        <w:rPr>
          <w:color w:val="auto"/>
        </w:rPr>
        <w:fldChar w:fldCharType="end"/>
      </w:r>
      <w:r w:rsidRPr="00B53A06">
        <w:rPr>
          <w:color w:val="auto"/>
        </w:rPr>
        <w:t xml:space="preserve">. Conversely, </w:t>
      </w:r>
      <w:r w:rsidRPr="00B53A06">
        <w:rPr>
          <w:b/>
          <w:bCs/>
          <w:color w:val="auto"/>
        </w:rPr>
        <w:t>T104 TGCT nonSEM EMB</w:t>
      </w:r>
      <w:r w:rsidRPr="00B53A06">
        <w:rPr>
          <w:color w:val="auto"/>
        </w:rPr>
        <w:t xml:space="preserve"> (n = 45) contains embryonal carcinoma-rich tumours, gleaned from both from clinical annotation (0 vs. 27/39, </w:t>
      </w:r>
      <w:r w:rsidRPr="00B53A06">
        <w:rPr>
          <w:color w:val="auto"/>
          <w:lang w:val="el-GR"/>
        </w:rPr>
        <w:t>χ</w:t>
      </w:r>
      <w:r w:rsidRPr="00B53A06">
        <w:rPr>
          <w:color w:val="auto"/>
          <w:vertAlign w:val="superscript"/>
        </w:rPr>
        <w:t>2</w:t>
      </w:r>
      <w:r w:rsidRPr="00B53A06">
        <w:rPr>
          <w:color w:val="auto"/>
        </w:rPr>
        <w:t xml:space="preserve"> p-val = 1.21e-07) and embryonal carcinoma data (MWU adj. p-val =1.48e-8). </w:t>
      </w:r>
      <w:r w:rsidRPr="00B53A06">
        <w:rPr>
          <w:b/>
          <w:bCs/>
          <w:color w:val="auto"/>
        </w:rPr>
        <w:t>T114</w:t>
      </w:r>
      <w:r w:rsidRPr="00B53A06">
        <w:rPr>
          <w:color w:val="auto"/>
        </w:rPr>
        <w:t xml:space="preserve"> exhibits elevated </w:t>
      </w:r>
      <w:r w:rsidRPr="00B53A06">
        <w:rPr>
          <w:i/>
          <w:iCs/>
          <w:color w:val="auto"/>
        </w:rPr>
        <w:t xml:space="preserve">AFP </w:t>
      </w:r>
      <w:r w:rsidRPr="00B53A06">
        <w:rPr>
          <w:color w:val="auto"/>
        </w:rPr>
        <w:t xml:space="preserve">expression (logFC = 2.23, FDR = 8.421e-03), while </w:t>
      </w:r>
      <w:r w:rsidRPr="00B53A06">
        <w:rPr>
          <w:b/>
          <w:bCs/>
          <w:color w:val="auto"/>
        </w:rPr>
        <w:t>T118</w:t>
      </w:r>
      <w:r w:rsidRPr="00B53A06">
        <w:rPr>
          <w:color w:val="auto"/>
        </w:rPr>
        <w:t xml:space="preserve"> overexpresses Lactate dehydrogenase genes (4/6, FDR &lt; 1.00e-6) and CGB (</w:t>
      </w:r>
      <w:r w:rsidRPr="00B53A06">
        <w:rPr>
          <w:i/>
          <w:iCs/>
          <w:color w:val="auto"/>
          <w:lang w:val="el-GR"/>
        </w:rPr>
        <w:t>β</w:t>
      </w:r>
      <w:r w:rsidRPr="00B53A06">
        <w:rPr>
          <w:i/>
          <w:iCs/>
          <w:color w:val="auto"/>
        </w:rPr>
        <w:t>-HCG</w:t>
      </w:r>
      <w:r w:rsidRPr="00B53A06">
        <w:rPr>
          <w:color w:val="auto"/>
        </w:rPr>
        <w:t xml:space="preserve">) genes (4/5, FDR &lt; 1.00e-04). </w:t>
      </w:r>
      <w:r w:rsidRPr="00B53A06">
        <w:rPr>
          <w:b/>
          <w:bCs/>
          <w:color w:val="auto"/>
        </w:rPr>
        <w:t>T104</w:t>
      </w:r>
      <w:r w:rsidRPr="00B53A06">
        <w:rPr>
          <w:color w:val="auto"/>
        </w:rPr>
        <w:t xml:space="preserve"> is highly enriched for an embryonal carcinoma gene set (medNES = 216.80, MWU adj. p-val = 3.27e-06), while </w:t>
      </w:r>
      <w:r w:rsidRPr="00B53A06">
        <w:rPr>
          <w:b/>
          <w:bCs/>
          <w:color w:val="auto"/>
        </w:rPr>
        <w:t>T101</w:t>
      </w:r>
      <w:r w:rsidRPr="00B53A06">
        <w:rPr>
          <w:color w:val="auto"/>
        </w:rPr>
        <w:t xml:space="preserve"> is more enriched for a yolk sac (medNES = 2.06, MWU adj. p-val = 3.27e-06) gene sets</w:t>
      </w:r>
      <w:r w:rsidR="00C15BFF" w:rsidRPr="00B53A06">
        <w:rPr>
          <w:color w:val="auto"/>
        </w:rPr>
        <w:fldChar w:fldCharType="begin"/>
      </w:r>
      <w:r w:rsidR="00C15BFF" w:rsidRPr="00B53A06">
        <w:rPr>
          <w:color w:val="auto"/>
        </w:rPr>
        <w:instrText>ADDIN F1000_CSL_CITATION&lt;~#@#~&gt;[{"DOI":"10.1038/sj.onc.1208694","First":false,"Last":false,"PMID":"15870693","abstract":"Male adult germ cell tumors (GCTs) comprise two major histologic groups: seminomas and nonseminomas. Nonseminomatous GCTs (NSGCTs) can be further divided into embryonal carcinoma (EC), teratoma (T), yolk sac tumor (YS), and choriocarcinoma (CC) on the basis of the lineage differentiation that they exhibit. NSGCTs frequently present as mixed tumors consisting of two or more histological subtypes, often limiting correlative studies of clinical and molecular features to histology. We sought to develop a molecular classifier that could predict the predominant histologic subtype within mixed NSGCT tumor samples. The expression profiles of 84 NSGCTs (42 pure and 42 mixed) and normal age-matched testes were obtained using Affymetrix microarrays. Using prediction analysis for microarrays, we identified 146 transcripts that classified the histology of pure NSGCTs samples with 93% accuracy. When applied to mixed NSGCTs, the classifier predicted a histology that was consistent with one of the reported components in 93% of cases. Among the predictive transcripts were CGB (high in CC), LCN2 (high in T), BMP2 (high in YS), and POU5F1 (high in EC). Thus, the expression-based classifier accurately assigned a single predominant histology to mixed NSGCTs, and identified transcripts differentially expressed between histologic components with relevance to NSGCT differentiation.","author":[{"family":"Korkola","given":"James E"},{"family":"Houldsworth","given":"Jane"},{"family":"Dobrzynski","given":"Debbie"},{"family":"Olshen","given":"Adam B"},{"family":"Reuter","given":"Victor E"},{"family":"Bosl","given":"George J"},{"family":"Chaganti","given":"R S K"}],"authorYearDisplayFormat":false,"citation-label":"10717474","container-title":"Oncogene","container-title-short":"Oncogene","id":"10717474","invisible":false,"issue":"32","issued":{"date-parts":[["2005","7","28"]]},"journalAbbreviation":"Oncogene","page":"5101-5107","suppress-author":false,"title":"Gene expression-based classification of nonseminomatous male germ cell tumors.","type":"article-journal","volume":"24"}]</w:instrText>
      </w:r>
      <w:r w:rsidR="00C15BFF" w:rsidRPr="00B53A06">
        <w:rPr>
          <w:color w:val="auto"/>
        </w:rPr>
        <w:fldChar w:fldCharType="separate"/>
      </w:r>
      <w:r w:rsidRPr="00B53A06">
        <w:rPr>
          <w:noProof/>
          <w:color w:val="auto"/>
          <w:vertAlign w:val="superscript"/>
        </w:rPr>
        <w:t>41</w:t>
      </w:r>
      <w:r w:rsidR="00C15BFF" w:rsidRPr="00B53A06">
        <w:rPr>
          <w:color w:val="auto"/>
        </w:rPr>
        <w:fldChar w:fldCharType="end"/>
      </w:r>
      <w:r w:rsidRPr="00B53A06">
        <w:rPr>
          <w:color w:val="auto"/>
        </w:rPr>
        <w:t xml:space="preserve">. </w:t>
      </w:r>
    </w:p>
    <w:p w14:paraId="0BF0874F" w14:textId="77777777" w:rsidR="00CB7789" w:rsidRPr="00B53A06" w:rsidRDefault="00CB7789" w:rsidP="00C15BFF">
      <w:pPr>
        <w:spacing w:line="240" w:lineRule="auto"/>
        <w:ind w:right="0" w:firstLine="0"/>
        <w:rPr>
          <w:color w:val="auto"/>
        </w:rPr>
      </w:pPr>
    </w:p>
    <w:p w14:paraId="7DE8976B" w14:textId="6DDE52FB" w:rsidR="00C15BFF" w:rsidRPr="00B53A06" w:rsidRDefault="4807D924" w:rsidP="477E33CD">
      <w:pPr>
        <w:spacing w:line="240" w:lineRule="auto"/>
        <w:ind w:right="0" w:firstLine="0"/>
        <w:rPr>
          <w:color w:val="auto"/>
        </w:rPr>
      </w:pPr>
      <w:r w:rsidRPr="00B53A06">
        <w:rPr>
          <w:b/>
          <w:bCs/>
          <w:color w:val="auto"/>
        </w:rPr>
        <w:t>T101</w:t>
      </w:r>
      <w:r w:rsidRPr="00B53A06">
        <w:rPr>
          <w:color w:val="auto"/>
        </w:rPr>
        <w:t xml:space="preserve"> further divides into four separate subtypes, falling on a spectrum of differentiation from yolk sac to mature tumours (KW p-val &lt; 1.00e-04) (</w:t>
      </w:r>
      <w:r w:rsidR="00391A8C" w:rsidRPr="00B53A06">
        <w:rPr>
          <w:color w:val="auto"/>
        </w:rPr>
        <w:t>Fig. S</w:t>
      </w:r>
      <w:r w:rsidRPr="00B53A06">
        <w:rPr>
          <w:color w:val="auto"/>
        </w:rPr>
        <w:t xml:space="preserve">24d). Indeed, we observe </w:t>
      </w:r>
      <w:r w:rsidRPr="00B53A06">
        <w:rPr>
          <w:b/>
          <w:bCs/>
          <w:color w:val="auto"/>
        </w:rPr>
        <w:t>T108</w:t>
      </w:r>
      <w:r w:rsidRPr="00B53A06">
        <w:rPr>
          <w:color w:val="auto"/>
        </w:rPr>
        <w:t xml:space="preserve"> </w:t>
      </w:r>
      <w:r w:rsidRPr="00B53A06">
        <w:rPr>
          <w:b/>
          <w:bCs/>
          <w:color w:val="auto"/>
        </w:rPr>
        <w:t>TGCT nonSEM YOLK</w:t>
      </w:r>
      <w:r w:rsidRPr="00B53A06">
        <w:rPr>
          <w:color w:val="auto"/>
        </w:rPr>
        <w:t xml:space="preserve"> H (n  = 13) carrying yolk sac and yolk sac dominant samples with the highest percentage of yolk sac tissue (median 95.00%) and lowest of mature tissue (0.00%), </w:t>
      </w:r>
      <w:r w:rsidRPr="00B53A06">
        <w:rPr>
          <w:b/>
          <w:bCs/>
          <w:color w:val="auto"/>
        </w:rPr>
        <w:t>T107 TGCT nonSEM YOLK I</w:t>
      </w:r>
      <w:r w:rsidRPr="00B53A06">
        <w:rPr>
          <w:color w:val="auto"/>
        </w:rPr>
        <w:t xml:space="preserve"> (n = 9), being just below (yolk sac </w:t>
      </w:r>
      <w:r w:rsidRPr="00B53A06">
        <w:rPr>
          <w:color w:val="auto"/>
        </w:rPr>
        <w:lastRenderedPageBreak/>
        <w:t xml:space="preserve">42.50%, mature 25.00%), </w:t>
      </w:r>
      <w:r w:rsidRPr="00B53A06">
        <w:rPr>
          <w:b/>
          <w:bCs/>
          <w:color w:val="auto"/>
        </w:rPr>
        <w:t>T109 TGCT nonSEM MAT</w:t>
      </w:r>
      <w:r w:rsidRPr="00B53A06">
        <w:rPr>
          <w:color w:val="auto"/>
        </w:rPr>
        <w:t xml:space="preserve"> I (n = 10) containing mature teratoma dominant samples with low yolk sac content 10.0%) and a considerably higher mature tissue component  (65.00%), and finally </w:t>
      </w:r>
      <w:r w:rsidRPr="00B53A06">
        <w:rPr>
          <w:b/>
          <w:bCs/>
          <w:color w:val="auto"/>
        </w:rPr>
        <w:t>T106 TGCT nonSEM MAT H</w:t>
      </w:r>
      <w:r w:rsidRPr="00B53A06">
        <w:rPr>
          <w:color w:val="auto"/>
        </w:rPr>
        <w:t xml:space="preserve"> (n = 13) with the samples showing lowest yolk sac (2.00%) and highest maturation (95.00%) (</w:t>
      </w:r>
      <w:r w:rsidR="00391A8C" w:rsidRPr="00B53A06">
        <w:rPr>
          <w:color w:val="auto"/>
        </w:rPr>
        <w:t>Fig. S</w:t>
      </w:r>
      <w:r w:rsidRPr="00B53A06">
        <w:rPr>
          <w:color w:val="auto"/>
        </w:rPr>
        <w:t>24d).</w:t>
      </w:r>
    </w:p>
    <w:p w14:paraId="5F05D649" w14:textId="603A4DD7" w:rsidR="00C15BFF" w:rsidRPr="00B53A06" w:rsidRDefault="00C15BFF" w:rsidP="00C15BFF">
      <w:pPr>
        <w:spacing w:line="240" w:lineRule="auto"/>
        <w:ind w:right="0" w:firstLine="0"/>
        <w:rPr>
          <w:color w:val="auto"/>
        </w:rPr>
      </w:pPr>
      <w:r w:rsidRPr="00B53A06">
        <w:rPr>
          <w:color w:val="auto"/>
        </w:rPr>
        <w:t xml:space="preserve">This separation is further confirmed in the case of </w:t>
      </w:r>
      <w:r w:rsidRPr="00B53A06">
        <w:rPr>
          <w:b/>
          <w:bCs/>
          <w:color w:val="auto"/>
        </w:rPr>
        <w:t>T108</w:t>
      </w:r>
      <w:r w:rsidRPr="00B53A06">
        <w:rPr>
          <w:color w:val="auto"/>
        </w:rPr>
        <w:t xml:space="preserve"> by gene sets, where we see an enrichment of yolk sac tumours genes (</w:t>
      </w:r>
      <w:r w:rsidR="000E3ED6" w:rsidRPr="00B53A06">
        <w:rPr>
          <w:bCs/>
          <w:color w:val="auto"/>
          <w:lang w:bidi="he-IL"/>
        </w:rPr>
        <w:t>medNES</w:t>
      </w:r>
      <w:r w:rsidR="00504067" w:rsidRPr="00B53A06">
        <w:rPr>
          <w:bCs/>
          <w:color w:val="auto"/>
          <w:lang w:bidi="he-IL"/>
        </w:rPr>
        <w:t xml:space="preserve"> = 2.26</w:t>
      </w:r>
      <w:r w:rsidRPr="00B53A06">
        <w:rPr>
          <w:bCs/>
          <w:color w:val="auto"/>
          <w:lang w:bidi="he-IL"/>
        </w:rPr>
        <w:t xml:space="preserve">, </w:t>
      </w:r>
      <w:r w:rsidR="000E3ED6" w:rsidRPr="00B53A06">
        <w:rPr>
          <w:bCs/>
          <w:color w:val="auto"/>
          <w:lang w:bidi="he-IL"/>
        </w:rPr>
        <w:t>KW</w:t>
      </w:r>
      <w:r w:rsidR="00504067" w:rsidRPr="00B53A06">
        <w:rPr>
          <w:bCs/>
          <w:color w:val="auto"/>
          <w:lang w:bidi="he-IL"/>
        </w:rPr>
        <w:t xml:space="preserve"> </w:t>
      </w:r>
      <w:r w:rsidRPr="00B53A06">
        <w:rPr>
          <w:bCs/>
          <w:color w:val="auto"/>
          <w:lang w:bidi="he-IL"/>
        </w:rPr>
        <w:t xml:space="preserve">adj. p-val = </w:t>
      </w:r>
      <w:r w:rsidR="00504067" w:rsidRPr="00B53A06">
        <w:rPr>
          <w:bCs/>
          <w:color w:val="auto"/>
          <w:lang w:bidi="he-IL"/>
        </w:rPr>
        <w:t>6.21e-05</w:t>
      </w:r>
      <w:r w:rsidRPr="00B53A06">
        <w:rPr>
          <w:bCs/>
          <w:color w:val="auto"/>
          <w:lang w:bidi="he-IL"/>
        </w:rPr>
        <w:t>)</w:t>
      </w:r>
      <w:r w:rsidRPr="00B53A06">
        <w:rPr>
          <w:bCs/>
          <w:color w:val="auto"/>
          <w:lang w:bidi="he-IL"/>
        </w:rPr>
        <w:fldChar w:fldCharType="begin"/>
      </w:r>
      <w:r w:rsidR="00635001" w:rsidRPr="00B53A06">
        <w:rPr>
          <w:bCs/>
          <w:color w:val="auto"/>
          <w:lang w:bidi="he-IL"/>
        </w:rPr>
        <w:instrText>ADDIN F1000_CSL_CITATION&lt;~#@#~&gt;[{"DOI":"10.1158/0008-5472.CAN-05-2445","First":false,"Last":false,"PMID":"16424014","abstract":"Adult male germ cell tumors (GCTs) comprise distinct groups: seminomas and nonseminomas, which include pluripotent embryonal carcinomas as well as other histologic subtypes exhibiting various stages of differentiation. Almost all GCTs show 12p gain, but the target genes have not been clearly defined. To identify 12p target genes, we examined Affymetrix (Santa Clara, CA) U133A+B microarray ( approximately 83% coverage of 12p genes) expression profiles of 17 seminomas, 84 nonseminoma GCTs, and 5 normal testis samples. Seventy-three genes on 12p were significantly overexpressed, including GLUT3 and REA (overexpressed in all GCTs) and CCND2 and FLJ22028 (overexpressed in all GCTs, except choriocarcinomas). We characterized a 200-kb gene cluster at 12p13.31 that exhibited coordinated overexpression in embryonal carcinomas and seminomas, which included the known stem cell genes NANOG, STELLA, and GDF3 and two previously uncharacterized genes. A search for other coordinately regulated genomic clusters of stem cell genes did not reveal any genomic regions similar to that at 12p13.31. Comparison of embryonal carcinoma with seminomas revealed relative overexpression of several stem cell-associated genes in embryonal carcinoma, including several core \"stemness\" genes (EBAF, TDGF1, and SOX2) and several downstream targets of WNT, NODAL, and FGF signaling (FGF4, NODAL, and ZFP42). Our results indicate that 12p gain is a functionally relevant change leading to activation of proliferation and reestablishment/maintenance of stem cell function through activation of key stem cell genes. Furthermore, the differential expression of core stem cell genes may explain the differences in pluripotency between embryonal carcinomas and seminomas.","author":[{"family":"Korkola","given":"James E"},{"family":"Houldsworth","given":"Jane"},{"family":"Chadalavada","given":"Rajendrakumar S V"},{"family":"Olshen","given":"Adam B"},{"family":"Dobrzynski","given":"Debbie"},{"family":"Reuter","given":"Victor E"},{"family":"Bosl","given":"George J"},{"family":"Chaganti","given":"R S K"}],"authorYearDisplayFormat":false,"citation-label":"5729525","container-title":"Cancer Research","container-title-short":"Cancer Res.","id":"5729525","invisible":false,"issue":"2","issued":{"date-parts":[["2006","1","15"]]},"journalAbbreviation":"Cancer Res.","page":"820-827","suppress-author":false,"title":"Down-regulation of stem cell genes, including those in a 200-kb gene cluster at 12p13.31, is associated with in vivo differentiation of human male germ cell tumors.","type":"article-journal","volume":"66"}]</w:instrText>
      </w:r>
      <w:r w:rsidRPr="00B53A06">
        <w:rPr>
          <w:bCs/>
          <w:color w:val="auto"/>
          <w:lang w:bidi="he-IL"/>
        </w:rPr>
        <w:fldChar w:fldCharType="separate"/>
      </w:r>
      <w:r w:rsidR="00635001" w:rsidRPr="00B53A06">
        <w:rPr>
          <w:bCs/>
          <w:noProof/>
          <w:color w:val="auto"/>
          <w:vertAlign w:val="superscript"/>
          <w:lang w:bidi="he-IL"/>
        </w:rPr>
        <w:t>42</w:t>
      </w:r>
      <w:r w:rsidRPr="00B53A06">
        <w:rPr>
          <w:bCs/>
          <w:color w:val="auto"/>
          <w:lang w:bidi="he-IL"/>
        </w:rPr>
        <w:fldChar w:fldCharType="end"/>
      </w:r>
      <w:r w:rsidRPr="00B53A06">
        <w:rPr>
          <w:bCs/>
          <w:color w:val="auto"/>
          <w:lang w:bidi="he-IL"/>
        </w:rPr>
        <w:t>.</w:t>
      </w:r>
    </w:p>
    <w:p w14:paraId="7DFA9671" w14:textId="77777777" w:rsidR="00C15BFF" w:rsidRPr="00B53A06" w:rsidRDefault="00C15BFF" w:rsidP="00C15BFF">
      <w:pPr>
        <w:spacing w:line="240" w:lineRule="auto"/>
        <w:ind w:right="0" w:firstLine="0"/>
        <w:rPr>
          <w:bCs/>
          <w:color w:val="auto"/>
          <w:lang w:bidi="he-IL"/>
        </w:rPr>
      </w:pPr>
    </w:p>
    <w:p w14:paraId="116A6AC9" w14:textId="2FD4522C" w:rsidR="00C15BFF" w:rsidRPr="00B53A06" w:rsidRDefault="00C15BFF" w:rsidP="00C15BFF">
      <w:pPr>
        <w:spacing w:line="240" w:lineRule="auto"/>
        <w:ind w:right="0" w:firstLine="0"/>
        <w:rPr>
          <w:color w:val="auto"/>
        </w:rPr>
      </w:pPr>
      <w:r w:rsidRPr="00B53A06">
        <w:rPr>
          <w:b/>
          <w:bCs/>
          <w:color w:val="auto"/>
          <w:lang w:bidi="he-IL"/>
        </w:rPr>
        <w:t>T105</w:t>
      </w:r>
      <w:r w:rsidRPr="00B53A06">
        <w:rPr>
          <w:color w:val="auto"/>
          <w:lang w:bidi="he-IL"/>
        </w:rPr>
        <w:t>, containing samples of the embryonal subtype, splits into two subclasses</w:t>
      </w:r>
      <w:r w:rsidRPr="00B53A06">
        <w:rPr>
          <w:b/>
          <w:bCs/>
          <w:color w:val="auto"/>
          <w:lang w:bidi="he-IL"/>
        </w:rPr>
        <w:t>. T112 TGCT nonSEM EMB I</w:t>
      </w:r>
      <w:r w:rsidRPr="00B53A06">
        <w:rPr>
          <w:color w:val="auto"/>
          <w:lang w:bidi="he-IL"/>
        </w:rPr>
        <w:t xml:space="preserve"> (n = 20) </w:t>
      </w:r>
      <w:proofErr w:type="gramStart"/>
      <w:r w:rsidR="00CB7789" w:rsidRPr="00B53A06">
        <w:rPr>
          <w:color w:val="auto"/>
          <w:lang w:bidi="he-IL"/>
        </w:rPr>
        <w:t>contains</w:t>
      </w:r>
      <w:proofErr w:type="gramEnd"/>
      <w:r w:rsidRPr="00B53A06">
        <w:rPr>
          <w:color w:val="auto"/>
          <w:lang w:bidi="he-IL"/>
        </w:rPr>
        <w:t xml:space="preserve"> samples labelled with a variety of subtypes, while </w:t>
      </w:r>
      <w:r w:rsidRPr="00B53A06">
        <w:rPr>
          <w:b/>
          <w:bCs/>
          <w:color w:val="auto"/>
          <w:lang w:bidi="he-IL"/>
        </w:rPr>
        <w:t>T113 TGCT nonSEM EMB H</w:t>
      </w:r>
      <w:r w:rsidRPr="00B53A06">
        <w:rPr>
          <w:color w:val="auto"/>
          <w:lang w:bidi="he-IL"/>
        </w:rPr>
        <w:t xml:space="preserve"> (n = 25) is composed almost entirely of samples marked as embryonal. The embryonal carcinoma percentages </w:t>
      </w:r>
      <w:r w:rsidRPr="00B53A06">
        <w:rPr>
          <w:color w:val="auto"/>
        </w:rPr>
        <w:t xml:space="preserve">(median 40.00% vs. 100.00%, MWU p-val = 5.11e-05) further the idea of a continuous spectrum of tissue type, analogous to what we observed in the subtypes of </w:t>
      </w:r>
      <w:r w:rsidRPr="00B53A06">
        <w:rPr>
          <w:b/>
          <w:bCs/>
          <w:color w:val="auto"/>
        </w:rPr>
        <w:t>T101</w:t>
      </w:r>
      <w:r w:rsidRPr="00B53A06">
        <w:rPr>
          <w:color w:val="auto"/>
        </w:rPr>
        <w:t xml:space="preserve">. Here, </w:t>
      </w:r>
      <w:r w:rsidRPr="00B53A06">
        <w:rPr>
          <w:b/>
          <w:bCs/>
          <w:color w:val="auto"/>
        </w:rPr>
        <w:t>T112</w:t>
      </w:r>
      <w:r w:rsidRPr="00B53A06">
        <w:rPr>
          <w:color w:val="auto"/>
        </w:rPr>
        <w:t xml:space="preserve"> contains samples almost exclusively composed of embryonal tissue, while </w:t>
      </w:r>
      <w:r w:rsidRPr="00B53A06">
        <w:rPr>
          <w:b/>
          <w:bCs/>
          <w:color w:val="auto"/>
        </w:rPr>
        <w:t>T113</w:t>
      </w:r>
      <w:r w:rsidRPr="00B53A06">
        <w:rPr>
          <w:color w:val="auto"/>
        </w:rPr>
        <w:t xml:space="preserve"> contains those with a more intermediate component.</w:t>
      </w:r>
      <w:r w:rsidR="00B72B0D" w:rsidRPr="00B53A06">
        <w:rPr>
          <w:color w:val="auto"/>
        </w:rPr>
        <w:t xml:space="preserve"> This is confirmed by gene set enrichment, where </w:t>
      </w:r>
      <w:r w:rsidR="00B72B0D" w:rsidRPr="00B53A06">
        <w:rPr>
          <w:b/>
          <w:bCs/>
          <w:color w:val="auto"/>
        </w:rPr>
        <w:t>T112</w:t>
      </w:r>
      <w:r w:rsidR="00B72B0D" w:rsidRPr="00B53A06">
        <w:rPr>
          <w:color w:val="auto"/>
        </w:rPr>
        <w:t xml:space="preserve"> is enriched for yolk sac and teratoma gene sets (</w:t>
      </w:r>
      <w:r w:rsidR="001D2B31" w:rsidRPr="00B53A06">
        <w:rPr>
          <w:color w:val="auto"/>
        </w:rPr>
        <w:t xml:space="preserve">medNES </w:t>
      </w:r>
      <w:r w:rsidR="00A56318" w:rsidRPr="00B53A06">
        <w:rPr>
          <w:color w:val="auto"/>
        </w:rPr>
        <w:t>≥</w:t>
      </w:r>
      <w:r w:rsidR="001D2B31" w:rsidRPr="00B53A06">
        <w:rPr>
          <w:color w:val="auto"/>
        </w:rPr>
        <w:t xml:space="preserve"> </w:t>
      </w:r>
      <w:r w:rsidR="00A56318" w:rsidRPr="00B53A06">
        <w:rPr>
          <w:color w:val="auto"/>
        </w:rPr>
        <w:t xml:space="preserve">1.24 </w:t>
      </w:r>
      <w:r w:rsidR="00167707" w:rsidRPr="00B53A06">
        <w:rPr>
          <w:color w:val="auto"/>
        </w:rPr>
        <w:t xml:space="preserve">MWU </w:t>
      </w:r>
      <w:r w:rsidR="00F64C58" w:rsidRPr="00B53A06">
        <w:rPr>
          <w:color w:val="auto"/>
        </w:rPr>
        <w:t xml:space="preserve">adj. </w:t>
      </w:r>
      <w:r w:rsidR="00C91B09" w:rsidRPr="00B53A06">
        <w:rPr>
          <w:color w:val="auto"/>
        </w:rPr>
        <w:t>p-val</w:t>
      </w:r>
      <w:r w:rsidR="00B72B0D" w:rsidRPr="00B53A06">
        <w:rPr>
          <w:color w:val="auto"/>
        </w:rPr>
        <w:t xml:space="preserve"> </w:t>
      </w:r>
      <w:r w:rsidR="00A56318" w:rsidRPr="00B53A06">
        <w:rPr>
          <w:color w:val="auto"/>
        </w:rPr>
        <w:t>≤</w:t>
      </w:r>
      <w:r w:rsidR="00B72B0D" w:rsidRPr="00B53A06">
        <w:rPr>
          <w:color w:val="auto"/>
        </w:rPr>
        <w:t xml:space="preserve"> 1.00e-5) while </w:t>
      </w:r>
      <w:r w:rsidR="00B72B0D" w:rsidRPr="00B53A06">
        <w:rPr>
          <w:b/>
          <w:bCs/>
          <w:color w:val="auto"/>
        </w:rPr>
        <w:t>T113</w:t>
      </w:r>
      <w:r w:rsidR="00B72B0D" w:rsidRPr="00B53A06">
        <w:rPr>
          <w:color w:val="auto"/>
        </w:rPr>
        <w:t xml:space="preserve"> is enriched for </w:t>
      </w:r>
      <w:r w:rsidR="0045474B" w:rsidRPr="00B53A06">
        <w:rPr>
          <w:color w:val="auto"/>
        </w:rPr>
        <w:t xml:space="preserve">an established </w:t>
      </w:r>
      <w:r w:rsidR="00B72B0D" w:rsidRPr="00B53A06">
        <w:rPr>
          <w:color w:val="auto"/>
        </w:rPr>
        <w:t>embryonal carcinoma gene set (</w:t>
      </w:r>
      <w:r w:rsidR="000E3ED6" w:rsidRPr="00B53A06">
        <w:rPr>
          <w:color w:val="auto"/>
        </w:rPr>
        <w:t>medNES</w:t>
      </w:r>
      <w:r w:rsidR="00B72B0D" w:rsidRPr="00B53A06">
        <w:rPr>
          <w:color w:val="auto"/>
        </w:rPr>
        <w:t xml:space="preserve"> = 1.0</w:t>
      </w:r>
      <w:r w:rsidR="008459FE" w:rsidRPr="00B53A06">
        <w:rPr>
          <w:color w:val="auto"/>
        </w:rPr>
        <w:t>4</w:t>
      </w:r>
      <w:r w:rsidR="00B72B0D" w:rsidRPr="00B53A06">
        <w:rPr>
          <w:color w:val="auto"/>
        </w:rPr>
        <w:t xml:space="preserve">, </w:t>
      </w:r>
      <w:r w:rsidR="00167707" w:rsidRPr="00B53A06">
        <w:rPr>
          <w:color w:val="auto"/>
        </w:rPr>
        <w:t>MWU</w:t>
      </w:r>
      <w:r w:rsidR="00F64C58" w:rsidRPr="00B53A06">
        <w:rPr>
          <w:color w:val="auto"/>
        </w:rPr>
        <w:t xml:space="preserve"> adj. </w:t>
      </w:r>
      <w:r w:rsidR="00C91B09" w:rsidRPr="00B53A06">
        <w:rPr>
          <w:color w:val="auto"/>
        </w:rPr>
        <w:t>p-val</w:t>
      </w:r>
      <w:r w:rsidR="00B72B0D" w:rsidRPr="00B53A06">
        <w:rPr>
          <w:color w:val="auto"/>
        </w:rPr>
        <w:t xml:space="preserve"> = 1.15e-03)</w:t>
      </w:r>
      <w:r w:rsidRPr="00B53A06">
        <w:rPr>
          <w:color w:val="auto"/>
        </w:rPr>
        <w:fldChar w:fldCharType="begin"/>
      </w:r>
      <w:r w:rsidR="00635001" w:rsidRPr="00B53A06">
        <w:rPr>
          <w:color w:val="auto"/>
        </w:rPr>
        <w:instrText>ADDIN F1000_CSL_CITATION&lt;~#@#~&gt;[{"DOI":"10.1038/sj.onc.1208694","First":false,"Last":false,"PMID":"15870693","abstract":"Male adult germ cell tumors (GCTs) comprise two major histologic groups: seminomas and nonseminomas. Nonseminomatous GCTs (NSGCTs) can be further divided into embryonal carcinoma (EC), teratoma (T), yolk sac tumor (YS), and choriocarcinoma (CC) on the basis of the lineage differentiation that they exhibit. NSGCTs frequently present as mixed tumors consisting of two or more histological subtypes, often limiting correlative studies of clinical and molecular features to histology. We sought to develop a molecular classifier that could predict the predominant histologic subtype within mixed NSGCT tumor samples. The expression profiles of 84 NSGCTs (42 pure and 42 mixed) and normal age-matched testes were obtained using Affymetrix microarrays. Using prediction analysis for microarrays, we identified 146 transcripts that classified the histology of pure NSGCTs samples with 93% accuracy. When applied to mixed NSGCTs, the classifier predicted a histology that was consistent with one of the reported components in 93% of cases. Among the predictive transcripts were CGB (high in CC), LCN2 (high in T), BMP2 (high in YS), and POU5F1 (high in EC). Thus, the expression-based classifier accurately assigned a single predominant histology to mixed NSGCTs, and identified transcripts differentially expressed between histologic components with relevance to NSGCT differentiation.","author":[{"family":"Korkola","given":"James E"},{"family":"Houldsworth","given":"Jane"},{"family":"Dobrzynski","given":"Debbie"},{"family":"Olshen","given":"Adam B"},{"family":"Reuter","given":"Victor E"},{"family":"Bosl","given":"George J"},{"family":"Chaganti","given":"R S K"}],"authorYearDisplayFormat":false,"citation-label":"10717474","container-title":"Oncogene","container-title-short":"Oncogene","id":"10717474","invisible":false,"issue":"32","issued":{"date-parts":[["2005","7","28"]]},"journalAbbreviation":"Oncogene","page":"5101-5107","suppress-author":false,"title":"Gene expression-based classification of nonseminomatous male germ cell tumors.","type":"article-journal","volume":"24"}]</w:instrText>
      </w:r>
      <w:r w:rsidRPr="00B53A06">
        <w:rPr>
          <w:color w:val="auto"/>
        </w:rPr>
        <w:fldChar w:fldCharType="separate"/>
      </w:r>
      <w:r w:rsidR="00635001" w:rsidRPr="00B53A06">
        <w:rPr>
          <w:noProof/>
          <w:color w:val="auto"/>
          <w:vertAlign w:val="superscript"/>
        </w:rPr>
        <w:t>41</w:t>
      </w:r>
      <w:r w:rsidRPr="00B53A06">
        <w:rPr>
          <w:color w:val="auto"/>
        </w:rPr>
        <w:fldChar w:fldCharType="end"/>
      </w:r>
      <w:r w:rsidR="00B72B0D" w:rsidRPr="00B53A06">
        <w:rPr>
          <w:color w:val="auto"/>
        </w:rPr>
        <w:t xml:space="preserve">. </w:t>
      </w:r>
    </w:p>
    <w:p w14:paraId="3A8F4CB4" w14:textId="77777777" w:rsidR="00C15BFF" w:rsidRPr="00B53A06" w:rsidRDefault="00C15BFF" w:rsidP="00C15BFF">
      <w:pPr>
        <w:spacing w:line="240" w:lineRule="auto"/>
        <w:ind w:right="0" w:firstLine="0"/>
        <w:rPr>
          <w:color w:val="auto"/>
        </w:rPr>
      </w:pPr>
    </w:p>
    <w:p w14:paraId="267E6B43" w14:textId="77777777" w:rsidR="00C15BFF" w:rsidRPr="00B53A06" w:rsidRDefault="00C15BFF" w:rsidP="00C15BFF">
      <w:pPr>
        <w:spacing w:line="240" w:lineRule="auto"/>
        <w:ind w:right="0" w:firstLine="0"/>
        <w:rPr>
          <w:b/>
          <w:bCs/>
          <w:color w:val="auto"/>
        </w:rPr>
      </w:pPr>
      <w:r w:rsidRPr="00B53A06">
        <w:rPr>
          <w:b/>
          <w:bCs/>
          <w:color w:val="auto"/>
        </w:rPr>
        <w:t xml:space="preserve">Wilms tumours </w:t>
      </w:r>
    </w:p>
    <w:p w14:paraId="5AE5A2F5" w14:textId="77777777" w:rsidR="00C15BFF" w:rsidRPr="00B53A06" w:rsidRDefault="00C15BFF" w:rsidP="00C15BFF">
      <w:pPr>
        <w:spacing w:line="240" w:lineRule="auto"/>
        <w:ind w:right="0" w:firstLine="0"/>
        <w:rPr>
          <w:b/>
          <w:bCs/>
          <w:color w:val="auto"/>
        </w:rPr>
      </w:pPr>
    </w:p>
    <w:p w14:paraId="205FE502" w14:textId="10DFD594" w:rsidR="00C15BFF" w:rsidRPr="00B53A06" w:rsidRDefault="4807D924" w:rsidP="477E33CD">
      <w:pPr>
        <w:spacing w:line="240" w:lineRule="auto"/>
        <w:ind w:right="0" w:firstLine="0"/>
        <w:rPr>
          <w:color w:val="auto"/>
        </w:rPr>
      </w:pPr>
      <w:r w:rsidRPr="00B53A06">
        <w:rPr>
          <w:color w:val="auto"/>
        </w:rPr>
        <w:t xml:space="preserve">When compared to the myogenic subtype in </w:t>
      </w:r>
      <w:r w:rsidRPr="00B53A06">
        <w:rPr>
          <w:b/>
          <w:bCs/>
          <w:color w:val="auto"/>
        </w:rPr>
        <w:t>T099 WILMS MYO</w:t>
      </w:r>
      <w:r w:rsidRPr="00B53A06">
        <w:rPr>
          <w:color w:val="auto"/>
        </w:rPr>
        <w:t xml:space="preserve">, we observe significantly higher expression of metanephrogenic genes </w:t>
      </w:r>
      <w:r w:rsidRPr="00B53A06">
        <w:rPr>
          <w:i/>
          <w:iCs/>
          <w:color w:val="auto"/>
        </w:rPr>
        <w:t xml:space="preserve">PAX2 </w:t>
      </w:r>
      <w:r w:rsidRPr="00B53A06">
        <w:rPr>
          <w:color w:val="auto"/>
        </w:rPr>
        <w:t>(logFC = 1.81, FDR = 1.03e-07)</w:t>
      </w:r>
      <w:r w:rsidRPr="00B53A06">
        <w:rPr>
          <w:i/>
          <w:iCs/>
          <w:color w:val="auto"/>
        </w:rPr>
        <w:t xml:space="preserve">, OSR1 </w:t>
      </w:r>
      <w:r w:rsidRPr="00B53A06">
        <w:rPr>
          <w:color w:val="auto"/>
        </w:rPr>
        <w:t>(logFC = 1.77, FDR = 9.07e-04)</w:t>
      </w:r>
      <w:r w:rsidRPr="00B53A06">
        <w:rPr>
          <w:i/>
          <w:iCs/>
          <w:color w:val="auto"/>
        </w:rPr>
        <w:t xml:space="preserve">, EYA1 </w:t>
      </w:r>
      <w:r w:rsidRPr="00B53A06">
        <w:rPr>
          <w:color w:val="auto"/>
        </w:rPr>
        <w:t>(logFC = 1.44, FDR = 1.17e-06)</w:t>
      </w:r>
      <w:r w:rsidRPr="00B53A06">
        <w:rPr>
          <w:i/>
          <w:iCs/>
          <w:color w:val="auto"/>
        </w:rPr>
        <w:t xml:space="preserve">, MEOX1 </w:t>
      </w:r>
      <w:r w:rsidRPr="00B53A06">
        <w:rPr>
          <w:color w:val="auto"/>
        </w:rPr>
        <w:t xml:space="preserve">(logFC = 1.13, FDR = 2.269e-03), and </w:t>
      </w:r>
      <w:r w:rsidRPr="00B53A06">
        <w:rPr>
          <w:i/>
          <w:iCs/>
          <w:color w:val="auto"/>
        </w:rPr>
        <w:t>SALL2</w:t>
      </w:r>
      <w:r w:rsidRPr="00B53A06">
        <w:rPr>
          <w:color w:val="auto"/>
        </w:rPr>
        <w:t xml:space="preserve"> (logFC = 0.96, FDR = 3.962e-04) in </w:t>
      </w:r>
      <w:r w:rsidRPr="00B53A06">
        <w:rPr>
          <w:b/>
          <w:bCs/>
          <w:color w:val="auto"/>
        </w:rPr>
        <w:t>T092 WILMS</w:t>
      </w:r>
      <w:r w:rsidRPr="00B53A06">
        <w:rPr>
          <w:color w:val="auto"/>
        </w:rPr>
        <w:t>.</w:t>
      </w:r>
      <w:r w:rsidR="00C15BFF" w:rsidRPr="00B53A06">
        <w:rPr>
          <w:color w:val="auto"/>
        </w:rPr>
        <w:fldChar w:fldCharType="begin"/>
      </w:r>
      <w:r w:rsidR="00C15BFF" w:rsidRPr="00B53A06">
        <w:rPr>
          <w:color w:val="auto"/>
        </w:rPr>
        <w:instrText>ADDIN F1000_CSL_CITATION&lt;~#@#~&gt;[{"DOI":"10.1016/S0002-9440(10)61166-2","First":false,"Last":false,"PMCID":"PMC1850829","PMID":"12057921","abstract":"Wilms' tumor (WT) has been considered a prototype for arrested cellular differentiation in cancer, but previous studies have relied on selected markers. We have now performed an unbiased survey of gene expression in WTs using oligonucleotide microarrays. Statistical criteria identified 357 genes as differentially expressed between WTs and fetal kidneys. This set contained 124 matches to genes on a microarray used by Stuart and colleagues (Stuart RO, Bush KT, Nigam SK: Changes in global gene expression patterns during development and maturation of the rat kidney. Proc Natl Acad Sci USA 2001, 98:5649-5654) to establish genes with stage-specific expression in the developing rat kidney. Mapping between the two data sets showed that WTs systematically overexpressed genes corresponding to the earliest stage of metanephric development, and underexpressed genes corresponding to later stages. Automated clustering identified a smaller group of 27 genes that were highly expressed in WTs compared to fetal kidney and heterologous tumor and normal tissues. This signature set was enriched in genes encoding transcription factors. Four of these, PAX2, EYA1, HBF2, and HOXA11, are essential for cell survival and proliferation in early metanephric development, whereas others, including SIX1, MOX1, and SALL2, are predicted to act at this stage. SIX1 and SALL2 proteins were expressed in the condensing mesenchyme in normal human fetal kidneys, but were absent (SIX1) or reduced (SALL2) in cells at other developmental stages. These data imply that the blastema in WTs has progressed to the committed stage in the mesenchymal-epithelial transition, where it is partially arrested in differentiation. The WT-signature set also contained the Wnt receptor FZD7, the tumor antigen PRAME, the imprinted gene NNAT and the metastasis-associated transcription factor E1AF.","author":[{"family":"Li","given":"Chi-Ming"},{"family":"Guo","given":"Meirong"},{"family":"Borczuk","given":"Alain"},{"family":"Powell","given":"Charles A"},{"family":"Wei","given":"Michelle"},{"family":"Thaker","given":"Harshwardhan M"},{"family":"Friedman","given":"Richard"},{"family":"Klein","given":"Ulf"},{"family":"Tycko","given":"Benjamin"}],"authorYearDisplayFormat":false,"citation-label":"1966918","container-title":"The American Journal of Pathology","container-title-short":"Am. J. Pathol.","id":"1966918","invisible":false,"issue":"6","issued":{"date-parts":[["2002","6"]]},"journalAbbreviation":"Am. J. Pathol.","page":"2181-2190","suppress-author":false,"title":"Gene expression in Wilms' tumor mimics the earliest committed stage in the metanephric mesenchymal-epithelial transition.","type":"article-journal","volume":"160"}]</w:instrText>
      </w:r>
      <w:r w:rsidR="00C15BFF" w:rsidRPr="00B53A06">
        <w:rPr>
          <w:color w:val="auto"/>
        </w:rPr>
        <w:fldChar w:fldCharType="separate"/>
      </w:r>
      <w:r w:rsidRPr="00B53A06">
        <w:rPr>
          <w:noProof/>
          <w:color w:val="auto"/>
          <w:vertAlign w:val="superscript"/>
        </w:rPr>
        <w:t>43</w:t>
      </w:r>
      <w:r w:rsidR="00C15BFF" w:rsidRPr="00B53A06">
        <w:rPr>
          <w:color w:val="auto"/>
        </w:rPr>
        <w:fldChar w:fldCharType="end"/>
      </w:r>
      <w:r w:rsidRPr="00B53A06">
        <w:rPr>
          <w:color w:val="auto"/>
        </w:rPr>
        <w:t xml:space="preserve"> This class then divides into 5 different subtypes with </w:t>
      </w:r>
      <w:r w:rsidRPr="00B53A06">
        <w:rPr>
          <w:color w:val="auto"/>
        </w:rPr>
        <w:t>characteristic transcriptional profiles (</w:t>
      </w:r>
      <w:r w:rsidR="00391A8C" w:rsidRPr="00B53A06">
        <w:rPr>
          <w:color w:val="auto"/>
        </w:rPr>
        <w:t>Fig. S</w:t>
      </w:r>
      <w:r w:rsidRPr="00B53A06">
        <w:rPr>
          <w:color w:val="auto"/>
        </w:rPr>
        <w:t>24c), in line with FHWT transcriptional clusters recently described by a joint COG-TARGET initiative</w:t>
      </w:r>
      <w:r w:rsidR="00C15BFF" w:rsidRPr="00B53A06">
        <w:rPr>
          <w:color w:val="auto"/>
        </w:rPr>
        <w:fldChar w:fldCharType="begin"/>
      </w:r>
      <w:r w:rsidR="00C15BFF" w:rsidRPr="00B53A06">
        <w:rPr>
          <w:color w:val="auto"/>
        </w:rPr>
        <w:instrText>ADDIN F1000_CSL_CITATION&lt;~#@#~&gt;[{"DOI":"10.1038/ng.3940","First":false,"Last":false,"PMCID":"PMC5712232","PMID":"28825729","abstract":"We performed genome-wide sequencing and analyzed mRNA and miRNA expression, DNA copy number, and DNA methylation in 117 Wilms tumors, followed by targeted sequencing of 651 Wilms tumors. In addition to genes previously implicated in Wilms tumors (WT1, CTNNB1, AMER1, DROSHA, DGCR8, XPO5, DICER1, SIX1, SIX2, MLLT1, MYCN, and TP53), we identified mutations in genes not previously recognized as recurrently involved in Wilms tumors, the most frequent being BCOR, BCORL1, NONO, MAX, COL6A3, ASXL1, MAP3K4, and ARID1A. DNA copy number changes resulted in recurrent 1q gain, MYCN amplification, LIN28B gain, and MIRLET7A loss. Unexpected germline variants involved PALB2 and CHEK2. Integrated analyses support two major classes of genetic changes that preserve the progenitor state and/or interrupt normal development.","author":[{"family":"Gadd","given":"Samantha"},{"family":"Huff","given":"Vicki"},{"family":"Walz","given":"Amy L"},{"family":"Ooms","given":"Ariadne H A G"},{"family":"Armstrong","given":"Amy E"},{"family":"Gerhard","given":"Daniela S"},{"family":"Smith","given":"Malcolm A"},{"family":"Auvil","given":"Jaime M Guidry"},{"family":"Meerzaman","given":"Daoud"},{"family":"Chen","given":"Qing-Rong"},{"family":"Hsu","given":"Chih Hao"},{"family":"Yan","given":"Chunhua"},{"family":"Nguyen","given":"Cu"},{"family":"Hu","given":"Ying"},{"family":"Hermida","given":"Leandro C"},{"family":"Davidsen","given":"Tanja"},{"family":"Gesuwan","given":"Patee"},{"family":"Ma","given":"Yussanne"},{"family":"Zong","given":"Zusheng"},{"family":"Mungall","given":"Andrew J"},{"family":"Moore","given":"Richard A"},{"family":"Marra","given":"Marco A"},{"family":"Dome","given":"Jeffrey S"},{"family":"Mullighan","given":"Charles G"},{"family":"Ma","given":"Jing"},{"family":"Wheeler","given":"David A"},{"family":"Hampton","given":"Oliver A"},{"family":"Ross","given":"Nicole"},{"family":"Gastier-Foster","given":"Julie M"},{"family":"Arold","given":"Stefan T"},{"family":"Perlman","given":"Elizabeth J"}],"authorYearDisplayFormat":false,"citation-label":"4078690","container-title":"Nature Genetics","container-title-short":"Nat. Genet.","id":"4078690","invisible":false,"issue":"10","issued":{"date-parts":[["2017","10"]]},"journalAbbreviation":"Nat. Genet.","page":"1487-1494","suppress-author":false,"title":"A Children's Oncology Group and TARGET initiative exploring the genetic landscape of Wilms tumor.","type":"article-journal","volume":"49"}]</w:instrText>
      </w:r>
      <w:r w:rsidR="00C15BFF" w:rsidRPr="00B53A06">
        <w:rPr>
          <w:color w:val="auto"/>
        </w:rPr>
        <w:fldChar w:fldCharType="separate"/>
      </w:r>
      <w:r w:rsidRPr="00B53A06">
        <w:rPr>
          <w:noProof/>
          <w:color w:val="auto"/>
          <w:vertAlign w:val="superscript"/>
        </w:rPr>
        <w:t>44</w:t>
      </w:r>
      <w:r w:rsidR="00C15BFF" w:rsidRPr="00B53A06">
        <w:rPr>
          <w:color w:val="auto"/>
        </w:rPr>
        <w:fldChar w:fldCharType="end"/>
      </w:r>
      <w:r w:rsidRPr="00B53A06">
        <w:rPr>
          <w:color w:val="auto"/>
        </w:rPr>
        <w:t xml:space="preserve">. </w:t>
      </w:r>
    </w:p>
    <w:p w14:paraId="19E14450" w14:textId="77777777" w:rsidR="00C15BFF" w:rsidRPr="00B53A06" w:rsidRDefault="00C15BFF" w:rsidP="00C15BFF">
      <w:pPr>
        <w:spacing w:line="240" w:lineRule="auto"/>
        <w:ind w:right="0" w:firstLine="0"/>
        <w:rPr>
          <w:color w:val="auto"/>
        </w:rPr>
      </w:pPr>
    </w:p>
    <w:p w14:paraId="72066895" w14:textId="13A00A94" w:rsidR="00C15BFF" w:rsidRPr="00B53A06" w:rsidRDefault="002540E6" w:rsidP="00C15BFF">
      <w:pPr>
        <w:spacing w:line="240" w:lineRule="auto"/>
        <w:ind w:right="0" w:firstLine="0"/>
        <w:rPr>
          <w:color w:val="auto"/>
        </w:rPr>
      </w:pPr>
      <w:r w:rsidRPr="00B53A06">
        <w:rPr>
          <w:color w:val="auto"/>
        </w:rPr>
        <w:t>Importantly, w</w:t>
      </w:r>
      <w:r w:rsidR="00C15BFF" w:rsidRPr="00B53A06">
        <w:rPr>
          <w:color w:val="auto"/>
        </w:rPr>
        <w:t xml:space="preserve">e observe a mixture of both FHWT and DAWT categories across </w:t>
      </w:r>
      <w:r w:rsidRPr="00B53A06">
        <w:rPr>
          <w:color w:val="auto"/>
        </w:rPr>
        <w:t>all</w:t>
      </w:r>
      <w:r w:rsidR="00C15BFF" w:rsidRPr="00B53A06">
        <w:rPr>
          <w:color w:val="auto"/>
        </w:rPr>
        <w:t xml:space="preserve"> classes</w:t>
      </w:r>
      <w:r w:rsidR="00B312D5" w:rsidRPr="00B53A06">
        <w:rPr>
          <w:color w:val="auto"/>
        </w:rPr>
        <w:t>; however, a</w:t>
      </w:r>
      <w:r w:rsidR="00C15BFF" w:rsidRPr="00B53A06">
        <w:rPr>
          <w:color w:val="auto"/>
        </w:rPr>
        <w:t xml:space="preserve">ll our bona fide Wilms subtypes (children of </w:t>
      </w:r>
      <w:r w:rsidR="00C15BFF" w:rsidRPr="00B53A06">
        <w:rPr>
          <w:b/>
          <w:color w:val="auto"/>
        </w:rPr>
        <w:t>T092</w:t>
      </w:r>
      <w:r w:rsidR="00C15BFF" w:rsidRPr="00B53A06">
        <w:rPr>
          <w:bCs/>
          <w:color w:val="auto"/>
        </w:rPr>
        <w:t>)</w:t>
      </w:r>
      <w:r w:rsidR="00C15BFF" w:rsidRPr="00B53A06">
        <w:rPr>
          <w:color w:val="auto"/>
        </w:rPr>
        <w:t xml:space="preserve"> have significantly higher proportion of FHWT </w:t>
      </w:r>
      <w:r w:rsidR="00B312D5" w:rsidRPr="00B53A06">
        <w:rPr>
          <w:color w:val="auto"/>
        </w:rPr>
        <w:t>apart from</w:t>
      </w:r>
      <w:r w:rsidR="00C15BFF" w:rsidRPr="00B53A06">
        <w:rPr>
          <w:color w:val="auto"/>
        </w:rPr>
        <w:t xml:space="preserve"> </w:t>
      </w:r>
      <w:r w:rsidR="00C15BFF" w:rsidRPr="00B53A06">
        <w:rPr>
          <w:b/>
          <w:color w:val="auto"/>
        </w:rPr>
        <w:t>T117</w:t>
      </w:r>
      <w:r w:rsidR="00C15BFF" w:rsidRPr="00B53A06">
        <w:rPr>
          <w:color w:val="auto"/>
        </w:rPr>
        <w:t xml:space="preserve"> </w:t>
      </w:r>
      <w:r w:rsidR="00B312D5" w:rsidRPr="00B53A06">
        <w:rPr>
          <w:color w:val="auto"/>
        </w:rPr>
        <w:t xml:space="preserve">- </w:t>
      </w:r>
      <w:r w:rsidR="00C15BFF" w:rsidRPr="00B53A06">
        <w:rPr>
          <w:color w:val="auto"/>
        </w:rPr>
        <w:t xml:space="preserve">which is evenly divided. </w:t>
      </w:r>
      <w:r w:rsidR="00C15BFF" w:rsidRPr="00B53A06">
        <w:rPr>
          <w:b/>
          <w:bCs/>
          <w:color w:val="auto"/>
        </w:rPr>
        <w:t>T096 WILMS MYO</w:t>
      </w:r>
      <w:r w:rsidR="00C15BFF" w:rsidRPr="00B53A06">
        <w:rPr>
          <w:color w:val="auto"/>
        </w:rPr>
        <w:t>, the straited-muscle-like components group of Wilms tumours, is the only cluster to have a higher DAWT component</w:t>
      </w:r>
      <w:r w:rsidR="004F4817" w:rsidRPr="00B53A06">
        <w:rPr>
          <w:color w:val="auto"/>
        </w:rPr>
        <w:t xml:space="preserve"> (see section </w:t>
      </w:r>
      <w:r w:rsidR="00533345" w:rsidRPr="00B53A06">
        <w:rPr>
          <w:color w:val="auto"/>
        </w:rPr>
        <w:t>on</w:t>
      </w:r>
      <w:r w:rsidR="004F4817" w:rsidRPr="00B53A06">
        <w:rPr>
          <w:color w:val="auto"/>
        </w:rPr>
        <w:t xml:space="preserve"> </w:t>
      </w:r>
      <w:r w:rsidR="004F4817" w:rsidRPr="00B53A06">
        <w:rPr>
          <w:b/>
          <w:bCs/>
          <w:color w:val="auto"/>
        </w:rPr>
        <w:t>T0</w:t>
      </w:r>
      <w:r w:rsidR="00533345" w:rsidRPr="00B53A06">
        <w:rPr>
          <w:b/>
          <w:bCs/>
          <w:color w:val="auto"/>
        </w:rPr>
        <w:t>96</w:t>
      </w:r>
      <w:r w:rsidR="00533345" w:rsidRPr="00B53A06">
        <w:rPr>
          <w:color w:val="auto"/>
        </w:rPr>
        <w:t>)</w:t>
      </w:r>
      <w:r w:rsidR="00C15BFF" w:rsidRPr="00B53A06">
        <w:rPr>
          <w:color w:val="auto"/>
        </w:rPr>
        <w:t xml:space="preserve">. </w:t>
      </w:r>
      <w:r w:rsidR="00C15BFF" w:rsidRPr="00B53A06">
        <w:rPr>
          <w:b/>
          <w:color w:val="auto"/>
        </w:rPr>
        <w:t xml:space="preserve">T096 </w:t>
      </w:r>
      <w:r w:rsidR="00C15BFF" w:rsidRPr="00B53A06">
        <w:rPr>
          <w:color w:val="auto"/>
        </w:rPr>
        <w:t xml:space="preserve">is also the only Wilms tumour cluster to be composed exclusively of </w:t>
      </w:r>
      <w:r w:rsidR="00011ABC" w:rsidRPr="00B53A06">
        <w:rPr>
          <w:color w:val="auto"/>
        </w:rPr>
        <w:t xml:space="preserve">histologically </w:t>
      </w:r>
      <w:r w:rsidR="00C15BFF" w:rsidRPr="00B53A06">
        <w:rPr>
          <w:color w:val="auto"/>
        </w:rPr>
        <w:t xml:space="preserve">mixed tumours. </w:t>
      </w:r>
    </w:p>
    <w:p w14:paraId="7AE70CD1" w14:textId="77777777" w:rsidR="00C15BFF" w:rsidRPr="00B53A06" w:rsidRDefault="00C15BFF" w:rsidP="00C15BFF">
      <w:pPr>
        <w:spacing w:line="240" w:lineRule="auto"/>
        <w:ind w:right="0" w:firstLine="0"/>
        <w:rPr>
          <w:b/>
          <w:bCs/>
          <w:color w:val="auto"/>
        </w:rPr>
      </w:pPr>
    </w:p>
    <w:p w14:paraId="0CE3B553" w14:textId="109425C6" w:rsidR="00C15BFF" w:rsidRPr="00B53A06" w:rsidRDefault="4807D924" w:rsidP="477E33CD">
      <w:pPr>
        <w:spacing w:line="240" w:lineRule="auto"/>
        <w:ind w:right="0" w:firstLine="0"/>
        <w:rPr>
          <w:color w:val="auto"/>
        </w:rPr>
      </w:pPr>
      <w:r w:rsidRPr="00B53A06">
        <w:rPr>
          <w:b/>
          <w:bCs/>
          <w:color w:val="auto"/>
        </w:rPr>
        <w:t>T114 WILMS PI3K/mTOR</w:t>
      </w:r>
      <w:r w:rsidRPr="00B53A06">
        <w:rPr>
          <w:color w:val="auto"/>
        </w:rPr>
        <w:t xml:space="preserve"> (n=11) is the smallest cluster and is exclusively composed of COG-TARGET </w:t>
      </w:r>
      <w:r w:rsidRPr="00B53A06">
        <w:rPr>
          <w:color w:val="auto"/>
        </w:rPr>
        <w:t>FHWT expression cluster 2 samples (</w:t>
      </w:r>
      <w:r w:rsidRPr="00B53A06">
        <w:rPr>
          <w:color w:val="auto"/>
          <w:lang w:val="el-GR"/>
        </w:rPr>
        <w:t>χ</w:t>
      </w:r>
      <w:r w:rsidRPr="00B53A06">
        <w:rPr>
          <w:color w:val="auto"/>
          <w:vertAlign w:val="superscript"/>
          <w:lang w:val="en-CA"/>
        </w:rPr>
        <w:t>2</w:t>
      </w:r>
      <w:r w:rsidRPr="00B53A06">
        <w:rPr>
          <w:color w:val="auto"/>
          <w:lang w:val="en-CA"/>
        </w:rPr>
        <w:t xml:space="preserve"> p-val = </w:t>
      </w:r>
      <w:r w:rsidRPr="00B53A06">
        <w:rPr>
          <w:color w:val="auto"/>
        </w:rPr>
        <w:t>5.587e-07) and is defined by significant enrichment of gene sets related to PI3K-mTOR signalling (medNES ≥ 1.01, KW adj. p-val = 4.14e-04) and the interferon response (medNES ≥ 1.06, KW adj p-val = 1.32e-04) (</w:t>
      </w:r>
      <w:r w:rsidR="00391A8C" w:rsidRPr="00B53A06">
        <w:rPr>
          <w:color w:val="auto"/>
        </w:rPr>
        <w:t>Fig. S</w:t>
      </w:r>
      <w:r w:rsidRPr="00B53A06">
        <w:rPr>
          <w:color w:val="auto"/>
        </w:rPr>
        <w:t xml:space="preserve">24e). It also exclusively contains SIX1/2 mutants (5 and 4). Furthermore, it has the greatest proportion of blastemal samples (6/7, </w:t>
      </w:r>
      <w:r w:rsidRPr="00B53A06">
        <w:rPr>
          <w:color w:val="auto"/>
          <w:lang w:val="el-GR"/>
        </w:rPr>
        <w:t>χ</w:t>
      </w:r>
      <w:r w:rsidRPr="00B53A06">
        <w:rPr>
          <w:color w:val="auto"/>
          <w:vertAlign w:val="superscript"/>
        </w:rPr>
        <w:t>2</w:t>
      </w:r>
      <w:r w:rsidRPr="00B53A06">
        <w:rPr>
          <w:color w:val="auto"/>
        </w:rPr>
        <w:t xml:space="preserve"> p-val = 5.74e-04).</w:t>
      </w:r>
    </w:p>
    <w:p w14:paraId="16AFED53" w14:textId="77777777" w:rsidR="00C15BFF" w:rsidRPr="00B53A06" w:rsidRDefault="00C15BFF" w:rsidP="00C15BFF">
      <w:pPr>
        <w:spacing w:line="240" w:lineRule="auto"/>
        <w:ind w:right="0" w:firstLine="0"/>
        <w:rPr>
          <w:color w:val="auto"/>
        </w:rPr>
      </w:pPr>
    </w:p>
    <w:p w14:paraId="76303728" w14:textId="2B9D78F0" w:rsidR="00C15BFF" w:rsidRPr="00B53A06" w:rsidRDefault="4807D924" w:rsidP="477E33CD">
      <w:pPr>
        <w:spacing w:line="240" w:lineRule="auto"/>
        <w:ind w:right="0" w:firstLine="0"/>
        <w:rPr>
          <w:color w:val="auto"/>
        </w:rPr>
      </w:pPr>
      <w:r w:rsidRPr="00B53A06">
        <w:rPr>
          <w:b/>
          <w:bCs/>
          <w:color w:val="auto"/>
        </w:rPr>
        <w:t>T115 WILMS OXYPHO</w:t>
      </w:r>
      <w:r w:rsidRPr="00B53A06">
        <w:rPr>
          <w:color w:val="auto"/>
        </w:rPr>
        <w:t xml:space="preserve"> (n = 27), the largest cluster, is defined by enrichment of gene sets related to oxidative phosphorylation (medNES ≥ 1.06, KW adj. p-val = 1.13e-08, Dunn adj. p-val &lt; 1.00e-02) and low expression of mitotic spindle related sets (medNES ≥ 0.90, KW adj p-val = 6.03e-10, Dunn adj. p-val &lt; 1.00e-03)</w:t>
      </w:r>
      <w:r w:rsidR="00C15BFF" w:rsidRPr="00B53A06">
        <w:rPr>
          <w:color w:val="auto"/>
        </w:rPr>
        <w:fldChar w:fldCharType="begin"/>
      </w:r>
      <w:r w:rsidR="00C15BFF" w:rsidRPr="00B53A06">
        <w:rPr>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00C15BFF" w:rsidRPr="00B53A06">
        <w:rPr>
          <w:color w:val="auto"/>
        </w:rPr>
        <w:fldChar w:fldCharType="separate"/>
      </w:r>
      <w:r w:rsidRPr="00B53A06">
        <w:rPr>
          <w:noProof/>
          <w:color w:val="auto"/>
          <w:vertAlign w:val="superscript"/>
        </w:rPr>
        <w:t>19</w:t>
      </w:r>
      <w:r w:rsidR="00C15BFF" w:rsidRPr="00B53A06">
        <w:rPr>
          <w:color w:val="auto"/>
        </w:rPr>
        <w:fldChar w:fldCharType="end"/>
      </w:r>
      <w:r w:rsidRPr="00B53A06">
        <w:rPr>
          <w:color w:val="auto"/>
        </w:rPr>
        <w:t>(</w:t>
      </w:r>
      <w:r w:rsidR="00391A8C" w:rsidRPr="00B53A06">
        <w:rPr>
          <w:color w:val="auto"/>
        </w:rPr>
        <w:t>Fig. S</w:t>
      </w:r>
      <w:r w:rsidRPr="00B53A06">
        <w:rPr>
          <w:color w:val="auto"/>
        </w:rPr>
        <w:t xml:space="preserve">24e), which is similar to COG-TARGET cluster 5. That </w:t>
      </w:r>
      <w:r w:rsidRPr="00B53A06">
        <w:rPr>
          <w:b/>
          <w:bCs/>
          <w:color w:val="auto"/>
        </w:rPr>
        <w:t>T115</w:t>
      </w:r>
      <w:r w:rsidRPr="00B53A06">
        <w:rPr>
          <w:color w:val="auto"/>
        </w:rPr>
        <w:t xml:space="preserve"> is the only cluster to contain expression class 5 FHWT samples (</w:t>
      </w:r>
      <w:r w:rsidRPr="00B53A06">
        <w:rPr>
          <w:color w:val="auto"/>
          <w:lang w:val="el-GR"/>
        </w:rPr>
        <w:t>χ</w:t>
      </w:r>
      <w:r w:rsidRPr="00B53A06">
        <w:rPr>
          <w:color w:val="auto"/>
          <w:vertAlign w:val="superscript"/>
        </w:rPr>
        <w:t>2</w:t>
      </w:r>
      <w:r w:rsidRPr="00B53A06">
        <w:rPr>
          <w:color w:val="auto"/>
        </w:rPr>
        <w:t xml:space="preserve"> p-val = 2.03e-3) confirms this identity, though it also contains an equal number of expression class 1 and class 2 samples. Like </w:t>
      </w:r>
      <w:r w:rsidRPr="00B53A06">
        <w:rPr>
          <w:b/>
          <w:bCs/>
          <w:color w:val="auto"/>
        </w:rPr>
        <w:t>T114</w:t>
      </w:r>
      <w:r w:rsidRPr="00B53A06">
        <w:rPr>
          <w:color w:val="auto"/>
        </w:rPr>
        <w:t xml:space="preserve">, </w:t>
      </w:r>
      <w:r w:rsidRPr="00B53A06">
        <w:rPr>
          <w:b/>
          <w:bCs/>
          <w:color w:val="auto"/>
        </w:rPr>
        <w:t>T115</w:t>
      </w:r>
      <w:r w:rsidRPr="00B53A06">
        <w:rPr>
          <w:color w:val="auto"/>
        </w:rPr>
        <w:t xml:space="preserve"> is also composed of </w:t>
      </w:r>
      <w:proofErr w:type="gramStart"/>
      <w:r w:rsidRPr="00B53A06">
        <w:rPr>
          <w:color w:val="auto"/>
        </w:rPr>
        <w:t>a majority of</w:t>
      </w:r>
      <w:proofErr w:type="gramEnd"/>
      <w:r w:rsidRPr="00B53A06">
        <w:rPr>
          <w:color w:val="auto"/>
        </w:rPr>
        <w:t xml:space="preserve"> blastemal samples (11/17). </w:t>
      </w:r>
    </w:p>
    <w:p w14:paraId="32C0E79A" w14:textId="77777777" w:rsidR="00C15BFF" w:rsidRPr="00B53A06" w:rsidRDefault="00C15BFF" w:rsidP="00C15BFF">
      <w:pPr>
        <w:spacing w:line="240" w:lineRule="auto"/>
        <w:ind w:right="0" w:firstLine="0"/>
        <w:rPr>
          <w:color w:val="auto"/>
        </w:rPr>
      </w:pPr>
    </w:p>
    <w:p w14:paraId="2D81D258" w14:textId="53355D90" w:rsidR="00C15BFF" w:rsidRPr="00B53A06" w:rsidRDefault="4807D924" w:rsidP="477E33CD">
      <w:pPr>
        <w:spacing w:line="240" w:lineRule="auto"/>
        <w:ind w:right="0" w:firstLine="0"/>
        <w:rPr>
          <w:color w:val="auto"/>
          <w:lang w:val="en-CA"/>
        </w:rPr>
      </w:pPr>
      <w:r w:rsidRPr="00B53A06">
        <w:rPr>
          <w:b/>
          <w:bCs/>
          <w:color w:val="auto"/>
        </w:rPr>
        <w:t xml:space="preserve">T116 WILMS EMT </w:t>
      </w:r>
      <w:r w:rsidRPr="00B53A06">
        <w:rPr>
          <w:color w:val="auto"/>
        </w:rPr>
        <w:t>(n = 26) is defined by enrichment of gene sets related to the epithelial mesenchymal transition (medNES ≥ 1.07, KW adj. p-val = 2.41e-08, Dunn adj. p-val &lt; 5.00e-02) and angiogenesis (medNES ≥ 1.07, KW adj. p-val = 2.30e-06)</w:t>
      </w:r>
      <w:r w:rsidR="00C15BFF" w:rsidRPr="00B53A06">
        <w:rPr>
          <w:color w:val="auto"/>
        </w:rPr>
        <w:fldChar w:fldCharType="begin"/>
      </w:r>
      <w:r w:rsidR="00C15BFF" w:rsidRPr="00B53A06">
        <w:rPr>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00C15BFF" w:rsidRPr="00B53A06">
        <w:rPr>
          <w:color w:val="auto"/>
        </w:rPr>
        <w:fldChar w:fldCharType="separate"/>
      </w:r>
      <w:r w:rsidRPr="00B53A06">
        <w:rPr>
          <w:noProof/>
          <w:color w:val="auto"/>
          <w:vertAlign w:val="superscript"/>
        </w:rPr>
        <w:t xml:space="preserve">19 </w:t>
      </w:r>
      <w:r w:rsidR="00C15BFF" w:rsidRPr="00B53A06">
        <w:rPr>
          <w:color w:val="auto"/>
        </w:rPr>
        <w:fldChar w:fldCharType="end"/>
      </w:r>
      <w:r w:rsidRPr="00B53A06">
        <w:rPr>
          <w:color w:val="auto"/>
        </w:rPr>
        <w:t>(</w:t>
      </w:r>
      <w:r w:rsidR="00391A8C" w:rsidRPr="00B53A06">
        <w:rPr>
          <w:color w:val="auto"/>
        </w:rPr>
        <w:t>Fig. S</w:t>
      </w:r>
      <w:r w:rsidRPr="00B53A06">
        <w:rPr>
          <w:color w:val="auto"/>
        </w:rPr>
        <w:t xml:space="preserve">24e) </w:t>
      </w:r>
      <w:r w:rsidRPr="00B53A06">
        <w:rPr>
          <w:color w:val="auto"/>
          <w:lang w:val="en-CA"/>
        </w:rPr>
        <w:t xml:space="preserve">It also exhibits the lowest expression of </w:t>
      </w:r>
      <w:r w:rsidRPr="00B53A06">
        <w:rPr>
          <w:i/>
          <w:iCs/>
          <w:color w:val="auto"/>
          <w:lang w:val="en-CA"/>
        </w:rPr>
        <w:t>WT1</w:t>
      </w:r>
      <w:r w:rsidRPr="00B53A06">
        <w:rPr>
          <w:color w:val="auto"/>
          <w:lang w:val="en-CA"/>
        </w:rPr>
        <w:t xml:space="preserve"> amongst its siblings (median logFC= -1.24, FDR ≤ 1.30e-02). </w:t>
      </w:r>
      <w:r w:rsidRPr="00B53A06">
        <w:rPr>
          <w:color w:val="auto"/>
        </w:rPr>
        <w:t xml:space="preserve">It should be noted that this expression profile also corresponds to </w:t>
      </w:r>
      <w:r w:rsidRPr="00B53A06">
        <w:rPr>
          <w:b/>
          <w:bCs/>
          <w:color w:val="auto"/>
        </w:rPr>
        <w:t>T096 Wilms MYO</w:t>
      </w:r>
      <w:r w:rsidRPr="00B53A06">
        <w:rPr>
          <w:color w:val="auto"/>
        </w:rPr>
        <w:t xml:space="preserve">, with these two classes corresponding to the profile of COG-TARGET cluster 4. However, while </w:t>
      </w:r>
      <w:r w:rsidRPr="00B53A06">
        <w:rPr>
          <w:b/>
          <w:bCs/>
          <w:color w:val="auto"/>
        </w:rPr>
        <w:t>T116</w:t>
      </w:r>
      <w:r w:rsidRPr="00B53A06">
        <w:rPr>
          <w:color w:val="auto"/>
        </w:rPr>
        <w:t xml:space="preserve"> </w:t>
      </w:r>
      <w:r w:rsidRPr="00B53A06">
        <w:rPr>
          <w:color w:val="auto"/>
          <w:lang w:val="en-CA"/>
        </w:rPr>
        <w:t xml:space="preserve">is composed of a majority of expression class 3 samples (13/23, </w:t>
      </w:r>
      <w:r w:rsidRPr="00B53A06">
        <w:rPr>
          <w:color w:val="auto"/>
          <w:lang w:val="el-GR"/>
        </w:rPr>
        <w:t>χ</w:t>
      </w:r>
      <w:r w:rsidRPr="00B53A06">
        <w:rPr>
          <w:color w:val="auto"/>
          <w:vertAlign w:val="superscript"/>
          <w:lang w:val="en-CA"/>
        </w:rPr>
        <w:t>2</w:t>
      </w:r>
      <w:r w:rsidRPr="00B53A06">
        <w:rPr>
          <w:color w:val="auto"/>
          <w:lang w:val="en-CA"/>
        </w:rPr>
        <w:t xml:space="preserve"> p val = 6.806e-05), it and </w:t>
      </w:r>
      <w:r w:rsidRPr="00B53A06">
        <w:rPr>
          <w:b/>
          <w:bCs/>
          <w:color w:val="auto"/>
          <w:lang w:val="en-CA"/>
        </w:rPr>
        <w:t>T096</w:t>
      </w:r>
      <w:r w:rsidRPr="00B53A06">
        <w:rPr>
          <w:color w:val="auto"/>
          <w:lang w:val="en-CA"/>
        </w:rPr>
        <w:t xml:space="preserve"> contain the largest expression class 4 components (n = 3 each). Histologically, </w:t>
      </w:r>
      <w:r w:rsidRPr="00B53A06">
        <w:rPr>
          <w:b/>
          <w:bCs/>
          <w:color w:val="auto"/>
          <w:lang w:val="en-CA"/>
        </w:rPr>
        <w:t>T116</w:t>
      </w:r>
      <w:r w:rsidRPr="00B53A06">
        <w:rPr>
          <w:color w:val="auto"/>
          <w:lang w:val="en-CA"/>
        </w:rPr>
        <w:t xml:space="preserve"> is composed mainly of mixed tumours (15/23), </w:t>
      </w:r>
      <w:proofErr w:type="gramStart"/>
      <w:r w:rsidRPr="00B53A06">
        <w:rPr>
          <w:color w:val="auto"/>
          <w:lang w:val="en-CA"/>
        </w:rPr>
        <w:t>and also</w:t>
      </w:r>
      <w:proofErr w:type="gramEnd"/>
      <w:r w:rsidRPr="00B53A06">
        <w:rPr>
          <w:color w:val="auto"/>
        </w:rPr>
        <w:t xml:space="preserve"> contains the majority of FHWT samples marked as having WT1 loss (</w:t>
      </w:r>
      <w:r w:rsidRPr="00B53A06">
        <w:rPr>
          <w:color w:val="auto"/>
          <w:lang w:val="el-GR"/>
        </w:rPr>
        <w:t>χ</w:t>
      </w:r>
      <w:r w:rsidRPr="00B53A06">
        <w:rPr>
          <w:color w:val="auto"/>
          <w:vertAlign w:val="superscript"/>
          <w:lang w:val="en-CA"/>
        </w:rPr>
        <w:t>2</w:t>
      </w:r>
      <w:r w:rsidRPr="00B53A06">
        <w:rPr>
          <w:color w:val="auto"/>
          <w:lang w:val="en-CA"/>
        </w:rPr>
        <w:t xml:space="preserve"> p val = 3.04e-02). </w:t>
      </w:r>
    </w:p>
    <w:p w14:paraId="686F33D0" w14:textId="77777777" w:rsidR="00C15BFF" w:rsidRPr="00B53A06" w:rsidRDefault="00C15BFF" w:rsidP="00C15BFF">
      <w:pPr>
        <w:spacing w:line="240" w:lineRule="auto"/>
        <w:ind w:right="0" w:firstLine="0"/>
        <w:rPr>
          <w:color w:val="auto"/>
          <w:lang w:val="en-CA"/>
        </w:rPr>
      </w:pPr>
    </w:p>
    <w:p w14:paraId="0D239519" w14:textId="3071E51A" w:rsidR="00C15BFF" w:rsidRPr="00B53A06" w:rsidRDefault="4807D924" w:rsidP="477E33CD">
      <w:pPr>
        <w:spacing w:line="240" w:lineRule="auto"/>
        <w:ind w:right="0" w:firstLine="0"/>
        <w:rPr>
          <w:color w:val="auto"/>
        </w:rPr>
      </w:pPr>
      <w:r w:rsidRPr="00B53A06">
        <w:rPr>
          <w:b/>
          <w:bCs/>
          <w:color w:val="auto"/>
        </w:rPr>
        <w:lastRenderedPageBreak/>
        <w:t>T117</w:t>
      </w:r>
      <w:r w:rsidRPr="00B53A06">
        <w:rPr>
          <w:color w:val="auto"/>
        </w:rPr>
        <w:t xml:space="preserve"> </w:t>
      </w:r>
      <w:r w:rsidRPr="00B53A06">
        <w:rPr>
          <w:b/>
          <w:bCs/>
          <w:color w:val="auto"/>
        </w:rPr>
        <w:t>WILMS KDEV</w:t>
      </w:r>
      <w:r w:rsidRPr="00B53A06">
        <w:rPr>
          <w:color w:val="auto"/>
        </w:rPr>
        <w:t xml:space="preserve"> (n = 23) is defined by enrichment of the estrogen (medNES ≥ 1.07, KW adj. p-val ≤ 1.67e-06) and androgen responses (medNES ≥ 1.05, KW adj. p-val = 7.38e-04, Dunn adj. p-val &lt; 5.00e-02) and notch signalling (medNES ≥ 1.04, KW adj. p-val = 3.97e-08)</w:t>
      </w:r>
      <w:r w:rsidR="212AB1F7" w:rsidRPr="00B53A06">
        <w:rPr>
          <w:color w:val="auto"/>
        </w:rPr>
        <w:fldChar w:fldCharType="begin"/>
      </w:r>
      <w:r w:rsidR="212AB1F7" w:rsidRPr="00B53A06">
        <w:rPr>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212AB1F7" w:rsidRPr="00B53A06">
        <w:rPr>
          <w:color w:val="auto"/>
        </w:rPr>
        <w:fldChar w:fldCharType="separate"/>
      </w:r>
      <w:r w:rsidRPr="00B53A06">
        <w:rPr>
          <w:noProof/>
          <w:color w:val="auto"/>
          <w:vertAlign w:val="superscript"/>
        </w:rPr>
        <w:t>19</w:t>
      </w:r>
      <w:r w:rsidR="212AB1F7" w:rsidRPr="00B53A06">
        <w:rPr>
          <w:color w:val="auto"/>
        </w:rPr>
        <w:fldChar w:fldCharType="end"/>
      </w:r>
      <w:r w:rsidRPr="00B53A06">
        <w:rPr>
          <w:color w:val="auto"/>
        </w:rPr>
        <w:t>; consequently, gene sets of kidney development relating to the ureteric metanephric mesenchyme (medNES ≥ 1.54, KW adj. p-val = 4.68e-04, Dunn adj. p-val &lt; 1.00e-02) and loop of Henle (medNES ≥ 8.11, KW adj. p-val = 1.25e-08)</w:t>
      </w:r>
      <w:r w:rsidR="212AB1F7" w:rsidRPr="00B53A06">
        <w:rPr>
          <w:color w:val="auto"/>
        </w:rPr>
        <w:fldChar w:fldCharType="begin"/>
      </w:r>
      <w:r w:rsidR="212AB1F7" w:rsidRPr="00B53A06">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212AB1F7" w:rsidRPr="00B53A06">
        <w:rPr>
          <w:color w:val="auto"/>
        </w:rPr>
        <w:fldChar w:fldCharType="separate"/>
      </w:r>
      <w:r w:rsidRPr="00B53A06">
        <w:rPr>
          <w:noProof/>
          <w:color w:val="auto"/>
          <w:vertAlign w:val="superscript"/>
        </w:rPr>
        <w:t>2,3</w:t>
      </w:r>
      <w:r w:rsidR="212AB1F7" w:rsidRPr="00B53A06">
        <w:rPr>
          <w:color w:val="auto"/>
        </w:rPr>
        <w:fldChar w:fldCharType="end"/>
      </w:r>
      <w:r w:rsidRPr="00B53A06">
        <w:rPr>
          <w:color w:val="auto"/>
        </w:rPr>
        <w:t xml:space="preserve"> are also upregulated (</w:t>
      </w:r>
      <w:r w:rsidR="00391A8C" w:rsidRPr="00B53A06">
        <w:rPr>
          <w:color w:val="auto"/>
        </w:rPr>
        <w:t>Fig. S</w:t>
      </w:r>
      <w:r w:rsidRPr="00B53A06">
        <w:rPr>
          <w:color w:val="auto"/>
        </w:rPr>
        <w:t xml:space="preserve">24e). </w:t>
      </w:r>
      <w:r w:rsidRPr="00B53A06">
        <w:rPr>
          <w:color w:val="auto"/>
          <w:lang w:val="en-CA"/>
        </w:rPr>
        <w:t xml:space="preserve">It is the only cluster to contain COG-TARGET expression class 6 samples (n = 3, </w:t>
      </w:r>
      <w:r w:rsidRPr="00B53A06">
        <w:rPr>
          <w:color w:val="auto"/>
          <w:lang w:val="el-GR"/>
        </w:rPr>
        <w:t>χ</w:t>
      </w:r>
      <w:r w:rsidRPr="00B53A06">
        <w:rPr>
          <w:color w:val="auto"/>
          <w:vertAlign w:val="superscript"/>
          <w:lang w:val="en-CA"/>
        </w:rPr>
        <w:t>2</w:t>
      </w:r>
      <w:r w:rsidRPr="00B53A06">
        <w:rPr>
          <w:color w:val="auto"/>
          <w:lang w:val="en-CA"/>
        </w:rPr>
        <w:t xml:space="preserve"> p val = 2.61e-04) but contains a higher amount of class 3 samples (n = 6). It contains the highest number of </w:t>
      </w:r>
      <w:r w:rsidRPr="00B53A06">
        <w:rPr>
          <w:i/>
          <w:iCs/>
          <w:color w:val="auto"/>
          <w:lang w:val="en-CA"/>
        </w:rPr>
        <w:t>TP53</w:t>
      </w:r>
      <w:r w:rsidRPr="00B53A06">
        <w:rPr>
          <w:color w:val="auto"/>
          <w:lang w:val="en-CA"/>
        </w:rPr>
        <w:t xml:space="preserve"> mutants (4 in </w:t>
      </w:r>
      <w:r w:rsidRPr="00B53A06">
        <w:rPr>
          <w:b/>
          <w:bCs/>
          <w:color w:val="auto"/>
          <w:lang w:val="en-CA"/>
        </w:rPr>
        <w:t>T145</w:t>
      </w:r>
      <w:r w:rsidRPr="00B53A06">
        <w:rPr>
          <w:color w:val="auto"/>
          <w:lang w:val="en-CA"/>
        </w:rPr>
        <w:t xml:space="preserve">, 6 in </w:t>
      </w:r>
      <w:r w:rsidRPr="00B53A06">
        <w:rPr>
          <w:b/>
          <w:bCs/>
          <w:color w:val="auto"/>
          <w:lang w:val="en-CA"/>
        </w:rPr>
        <w:t>T113</w:t>
      </w:r>
      <w:r w:rsidRPr="00B53A06">
        <w:rPr>
          <w:color w:val="auto"/>
          <w:lang w:val="en-CA"/>
        </w:rPr>
        <w:t xml:space="preserve">, 10 in </w:t>
      </w:r>
      <w:r w:rsidRPr="00B53A06">
        <w:rPr>
          <w:b/>
          <w:bCs/>
          <w:color w:val="auto"/>
          <w:lang w:val="en-CA"/>
        </w:rPr>
        <w:t>T115</w:t>
      </w:r>
      <w:r w:rsidRPr="00B53A06">
        <w:rPr>
          <w:color w:val="auto"/>
          <w:lang w:val="en-CA"/>
        </w:rPr>
        <w:t xml:space="preserve">, 7 in </w:t>
      </w:r>
      <w:r w:rsidRPr="00B53A06">
        <w:rPr>
          <w:b/>
          <w:bCs/>
          <w:color w:val="auto"/>
          <w:lang w:val="en-CA"/>
        </w:rPr>
        <w:t>T118</w:t>
      </w:r>
      <w:r w:rsidRPr="00B53A06">
        <w:rPr>
          <w:color w:val="auto"/>
          <w:lang w:val="en-CA"/>
        </w:rPr>
        <w:t xml:space="preserve">), and is composed entirely of mixed and epithelial tumours (5/9 and 4/9, respectively). </w:t>
      </w:r>
    </w:p>
    <w:p w14:paraId="291B8E17" w14:textId="77777777" w:rsidR="00C15BFF" w:rsidRPr="00B53A06" w:rsidRDefault="00C15BFF" w:rsidP="00C15BFF">
      <w:pPr>
        <w:spacing w:line="240" w:lineRule="auto"/>
        <w:ind w:right="0" w:firstLine="0"/>
        <w:rPr>
          <w:color w:val="auto"/>
          <w:lang w:val="en-CA"/>
        </w:rPr>
      </w:pPr>
    </w:p>
    <w:p w14:paraId="2126D010" w14:textId="7E249A52" w:rsidR="00C15BFF" w:rsidRPr="00B53A06" w:rsidRDefault="4807D924" w:rsidP="477E33CD">
      <w:pPr>
        <w:spacing w:line="240" w:lineRule="auto"/>
        <w:ind w:right="0" w:firstLine="0"/>
        <w:rPr>
          <w:color w:val="auto"/>
        </w:rPr>
      </w:pPr>
      <w:r w:rsidRPr="00B53A06">
        <w:rPr>
          <w:color w:val="auto"/>
        </w:rPr>
        <w:t xml:space="preserve">Finally, </w:t>
      </w:r>
      <w:r w:rsidRPr="00B53A06">
        <w:rPr>
          <w:b/>
          <w:bCs/>
          <w:color w:val="auto"/>
        </w:rPr>
        <w:t>T118 WILMS E2F</w:t>
      </w:r>
      <w:r w:rsidRPr="00B53A06">
        <w:rPr>
          <w:color w:val="auto"/>
        </w:rPr>
        <w:t xml:space="preserve"> (n = 26) is defined by enrichment cell proliferation sets, including the G2M checkpoint (medNES = 1.01, KW adj. p-val = 6.39e-03) and mitotic spindle (medNES = 1.03 KW adj. p-val = 6.03e-10)</w:t>
      </w:r>
      <w:r w:rsidR="00C15BFF" w:rsidRPr="00B53A06">
        <w:rPr>
          <w:color w:val="auto"/>
        </w:rPr>
        <w:fldChar w:fldCharType="begin"/>
      </w:r>
      <w:r w:rsidR="00C15BFF" w:rsidRPr="00B53A06">
        <w:rPr>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00C15BFF" w:rsidRPr="00B53A06">
        <w:rPr>
          <w:color w:val="auto"/>
        </w:rPr>
        <w:fldChar w:fldCharType="separate"/>
      </w:r>
      <w:r w:rsidRPr="00B53A06">
        <w:rPr>
          <w:noProof/>
          <w:color w:val="auto"/>
          <w:vertAlign w:val="superscript"/>
        </w:rPr>
        <w:t>19</w:t>
      </w:r>
      <w:r w:rsidR="00C15BFF" w:rsidRPr="00B53A06">
        <w:rPr>
          <w:color w:val="auto"/>
        </w:rPr>
        <w:fldChar w:fldCharType="end"/>
      </w:r>
      <w:r w:rsidRPr="00B53A06">
        <w:rPr>
          <w:color w:val="auto"/>
        </w:rPr>
        <w:t xml:space="preserve">, as well as genesets for </w:t>
      </w:r>
      <w:r w:rsidRPr="00B53A06">
        <w:rPr>
          <w:i/>
          <w:iCs/>
          <w:color w:val="auto"/>
        </w:rPr>
        <w:t>E2F</w:t>
      </w:r>
      <w:r w:rsidRPr="00B53A06">
        <w:rPr>
          <w:color w:val="auto"/>
        </w:rPr>
        <w:t xml:space="preserve"> (E2F6 KW adj. p-val = 7.86e-03, and E2F1 KW adj. p-val = 5.82e-06) </w:t>
      </w:r>
      <w:r w:rsidR="00C15BFF" w:rsidRPr="00B53A06">
        <w:rPr>
          <w:color w:val="auto"/>
        </w:rPr>
        <w:fldChar w:fldCharType="begin"/>
      </w:r>
      <w:r w:rsidR="00C15BFF" w:rsidRPr="00B53A06">
        <w:rPr>
          <w:color w:val="auto"/>
        </w:rPr>
        <w:instrText>ADDIN F1000_CSL_CITATION&lt;~#@#~&gt;[{"DOI":"10.1038/nature11247","First":false,"Last":false,"PMCID":"PMC3439153","PMID":"22955616","abstract":"The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research.","author":[{"family":"ENCODE Project Consortium"}],"authorYearDisplayFormat":false,"citation-label":"23017","container-title":"Nature","container-title-short":"Nature","id":"23017","invisible":false,"issue":"7414","issued":{"date-parts":[["2012","9","6"]]},"journalAbbreviation":"Nature","page":"57-74","suppress-author":false,"title":"An integrated encyclopedia of DNA elements in the human genome.","type":"article-journal","volume":"489"}]</w:instrText>
      </w:r>
      <w:r w:rsidR="00C15BFF" w:rsidRPr="00B53A06">
        <w:rPr>
          <w:color w:val="auto"/>
        </w:rPr>
        <w:fldChar w:fldCharType="separate"/>
      </w:r>
      <w:r w:rsidRPr="00B53A06">
        <w:rPr>
          <w:noProof/>
          <w:color w:val="auto"/>
          <w:vertAlign w:val="superscript"/>
        </w:rPr>
        <w:t xml:space="preserve">45 </w:t>
      </w:r>
      <w:r w:rsidR="00C15BFF" w:rsidRPr="00B53A06">
        <w:rPr>
          <w:color w:val="auto"/>
        </w:rPr>
        <w:fldChar w:fldCharType="end"/>
      </w:r>
      <w:r w:rsidRPr="00B53A06">
        <w:rPr>
          <w:color w:val="auto"/>
        </w:rPr>
        <w:t>activity, and histone modifications (</w:t>
      </w:r>
      <w:r w:rsidR="00391A8C" w:rsidRPr="00B53A06">
        <w:rPr>
          <w:color w:val="auto"/>
        </w:rPr>
        <w:t>Fig. S</w:t>
      </w:r>
      <w:r w:rsidRPr="00B53A06">
        <w:rPr>
          <w:color w:val="auto"/>
        </w:rPr>
        <w:t xml:space="preserve">24e). Given its enrichment for </w:t>
      </w:r>
      <w:r w:rsidRPr="00B53A06">
        <w:rPr>
          <w:i/>
          <w:iCs/>
          <w:color w:val="auto"/>
        </w:rPr>
        <w:t>E2F</w:t>
      </w:r>
      <w:r w:rsidRPr="00B53A06">
        <w:rPr>
          <w:color w:val="auto"/>
        </w:rPr>
        <w:t xml:space="preserve"> signalling and proliferative gene sets, </w:t>
      </w:r>
      <w:r w:rsidRPr="00B53A06">
        <w:rPr>
          <w:b/>
          <w:bCs/>
          <w:color w:val="auto"/>
        </w:rPr>
        <w:t>T118</w:t>
      </w:r>
      <w:r w:rsidRPr="00B53A06">
        <w:rPr>
          <w:color w:val="auto"/>
        </w:rPr>
        <w:t xml:space="preserve"> corresponds to COG-TARGET cluster 1. Indeed, it</w:t>
      </w:r>
      <w:r w:rsidRPr="00B53A06">
        <w:rPr>
          <w:color w:val="auto"/>
          <w:lang w:val="en-CA"/>
        </w:rPr>
        <w:t xml:space="preserve"> is the only cluster to be composed of a majority of expression class 1 samples (14/17, χ</w:t>
      </w:r>
      <w:r w:rsidRPr="00B53A06">
        <w:rPr>
          <w:color w:val="auto"/>
          <w:vertAlign w:val="superscript"/>
          <w:lang w:val="en-CA"/>
        </w:rPr>
        <w:t>2</w:t>
      </w:r>
      <w:r w:rsidRPr="00B53A06">
        <w:rPr>
          <w:color w:val="auto"/>
          <w:lang w:val="en-CA"/>
        </w:rPr>
        <w:t xml:space="preserve"> p val = 1.927e-05). Its samples exhibit</w:t>
      </w:r>
      <w:r w:rsidRPr="00B53A06">
        <w:rPr>
          <w:color w:val="auto"/>
        </w:rPr>
        <w:t xml:space="preserve"> variable histology, with </w:t>
      </w:r>
      <w:proofErr w:type="gramStart"/>
      <w:r w:rsidRPr="00B53A06">
        <w:rPr>
          <w:color w:val="auto"/>
        </w:rPr>
        <w:t>a majority of</w:t>
      </w:r>
      <w:proofErr w:type="gramEnd"/>
      <w:r w:rsidRPr="00B53A06">
        <w:rPr>
          <w:color w:val="auto"/>
        </w:rPr>
        <w:t xml:space="preserve"> samples being blastemal (8/17), with small mixed (5/7) and epithelial (4/17) components. Although no differences in survival reached significance between any of the clusters (lrt p-val = 7.40e-02 at </w:t>
      </w:r>
      <w:r w:rsidRPr="00B53A06">
        <w:rPr>
          <w:color w:val="auto"/>
        </w:rPr>
        <w:t xml:space="preserve">4795 days), this group exhibits the worst overall survival and is the only cluster to reach median OS (1229 days post-diagnosis). </w:t>
      </w:r>
    </w:p>
    <w:p w14:paraId="1017B4CB" w14:textId="77777777" w:rsidR="00097F3D" w:rsidRPr="00B53A06" w:rsidRDefault="00097F3D" w:rsidP="00C15BFF">
      <w:pPr>
        <w:spacing w:line="240" w:lineRule="auto"/>
        <w:ind w:right="0" w:firstLine="0"/>
        <w:rPr>
          <w:color w:val="auto"/>
        </w:rPr>
      </w:pPr>
    </w:p>
    <w:p w14:paraId="1118F698" w14:textId="7DC292C0" w:rsidR="00C15BFF" w:rsidRPr="00B53A06" w:rsidRDefault="00C15BFF" w:rsidP="00097F3D">
      <w:pPr>
        <w:spacing w:line="240" w:lineRule="auto"/>
        <w:ind w:right="0" w:firstLine="0"/>
        <w:rPr>
          <w:color w:val="auto"/>
        </w:rPr>
      </w:pPr>
      <w:r w:rsidRPr="00B53A06">
        <w:rPr>
          <w:color w:val="auto"/>
        </w:rPr>
        <w:t xml:space="preserve">Our clusters of Wilms tumours </w:t>
      </w:r>
      <w:r w:rsidR="006308BC" w:rsidRPr="00B53A06">
        <w:rPr>
          <w:color w:val="auto"/>
        </w:rPr>
        <w:t>seem</w:t>
      </w:r>
      <w:r w:rsidRPr="00B53A06">
        <w:rPr>
          <w:color w:val="auto"/>
        </w:rPr>
        <w:t xml:space="preserve"> to represent, like the TGCTs non seminomas in the same supergroup, a spectrum of differentiation from blastemal through mixed to epithelial tumours.</w:t>
      </w:r>
    </w:p>
    <w:p w14:paraId="153C17F8" w14:textId="77777777" w:rsidR="00C15BFF" w:rsidRPr="00B53A06" w:rsidRDefault="00C15BFF" w:rsidP="00C15BFF">
      <w:pPr>
        <w:spacing w:line="240" w:lineRule="auto"/>
        <w:ind w:right="0" w:firstLine="0"/>
        <w:rPr>
          <w:color w:val="auto"/>
        </w:rPr>
      </w:pPr>
    </w:p>
    <w:p w14:paraId="3D704A41" w14:textId="77777777" w:rsidR="00C15BFF" w:rsidRPr="00B53A06" w:rsidRDefault="00C15BFF" w:rsidP="00C15BFF">
      <w:pPr>
        <w:widowControl w:val="0"/>
        <w:autoSpaceDE w:val="0"/>
        <w:autoSpaceDN w:val="0"/>
        <w:adjustRightInd w:val="0"/>
        <w:rPr>
          <w:b/>
          <w:bCs/>
          <w:color w:val="auto"/>
          <w:szCs w:val="20"/>
        </w:rPr>
      </w:pPr>
      <w:r w:rsidRPr="00B53A06">
        <w:rPr>
          <w:b/>
          <w:bCs/>
          <w:color w:val="auto"/>
          <w:szCs w:val="20"/>
        </w:rPr>
        <w:t>Bibliography</w:t>
      </w:r>
    </w:p>
    <w:p w14:paraId="47FEEFAF" w14:textId="77777777" w:rsidR="00635001" w:rsidRPr="00B53A06" w:rsidRDefault="00C15BFF">
      <w:pPr>
        <w:widowControl w:val="0"/>
        <w:autoSpaceDE w:val="0"/>
        <w:autoSpaceDN w:val="0"/>
        <w:adjustRightInd w:val="0"/>
        <w:rPr>
          <w:rFonts w:ascii="Times New Roman" w:hAnsi="Times New Roman" w:cs="Times New Roman"/>
          <w:noProof/>
          <w:color w:val="auto"/>
          <w:lang w:val="en-US"/>
        </w:rPr>
      </w:pPr>
      <w:r w:rsidRPr="00B53A06">
        <w:rPr>
          <w:color w:val="auto"/>
          <w:szCs w:val="20"/>
        </w:rPr>
        <w:fldChar w:fldCharType="begin"/>
      </w:r>
      <w:r w:rsidR="00635001" w:rsidRPr="00B53A06">
        <w:rPr>
          <w:color w:val="auto"/>
          <w:szCs w:val="20"/>
        </w:rPr>
        <w:instrText>ADDIN F1000_CSL_BIBLIOGRAPHY</w:instrText>
      </w:r>
      <w:r w:rsidRPr="00B53A06">
        <w:rPr>
          <w:color w:val="auto"/>
          <w:szCs w:val="20"/>
        </w:rPr>
        <w:fldChar w:fldCharType="separate"/>
      </w:r>
    </w:p>
    <w:p w14:paraId="1A3DF4CD"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w:t>
      </w:r>
      <w:r w:rsidRPr="00B53A06">
        <w:rPr>
          <w:rFonts w:ascii="Times New Roman" w:hAnsi="Times New Roman" w:cs="Times New Roman"/>
          <w:noProof/>
          <w:color w:val="auto"/>
          <w:lang w:val="en-US"/>
        </w:rPr>
        <w:tab/>
        <w:t xml:space="preserve">Zou, C.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Cancer-testis antigens expressed in osteosarcoma identified by gene microarray correlate with a poor patient prognosis. </w:t>
      </w:r>
      <w:r w:rsidRPr="00B53A06">
        <w:rPr>
          <w:rFonts w:ascii="Times New Roman" w:hAnsi="Times New Roman" w:cs="Times New Roman"/>
          <w:i/>
          <w:iCs/>
          <w:noProof/>
          <w:color w:val="auto"/>
          <w:lang w:val="en-US"/>
        </w:rPr>
        <w:t>Cancer</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118,</w:t>
      </w:r>
      <w:r w:rsidRPr="00B53A06">
        <w:rPr>
          <w:rFonts w:ascii="Times New Roman" w:hAnsi="Times New Roman" w:cs="Times New Roman"/>
          <w:noProof/>
          <w:color w:val="auto"/>
          <w:lang w:val="en-US"/>
        </w:rPr>
        <w:t xml:space="preserve"> 1845–1855 (2012).</w:t>
      </w:r>
    </w:p>
    <w:p w14:paraId="55E52959"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w:t>
      </w:r>
      <w:r w:rsidRPr="00B53A06">
        <w:rPr>
          <w:rFonts w:ascii="Times New Roman" w:hAnsi="Times New Roman" w:cs="Times New Roman"/>
          <w:noProof/>
          <w:color w:val="auto"/>
          <w:lang w:val="en-US"/>
        </w:rPr>
        <w:tab/>
        <w:t xml:space="preserve">Ashburner, M.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Gene Ontology: tool for the unification of biology. </w:t>
      </w:r>
      <w:r w:rsidRPr="00B53A06">
        <w:rPr>
          <w:rFonts w:ascii="Times New Roman" w:hAnsi="Times New Roman" w:cs="Times New Roman"/>
          <w:i/>
          <w:iCs/>
          <w:noProof/>
          <w:color w:val="auto"/>
          <w:lang w:val="en-US"/>
        </w:rPr>
        <w:t>Nat. Genet.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25,</w:t>
      </w:r>
      <w:r w:rsidRPr="00B53A06">
        <w:rPr>
          <w:rFonts w:ascii="Times New Roman" w:hAnsi="Times New Roman" w:cs="Times New Roman"/>
          <w:noProof/>
          <w:color w:val="auto"/>
          <w:lang w:val="en-US"/>
        </w:rPr>
        <w:t xml:space="preserve"> 25–29 (2000).</w:t>
      </w:r>
    </w:p>
    <w:p w14:paraId="5370231B"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w:t>
      </w:r>
      <w:r w:rsidRPr="00B53A06">
        <w:rPr>
          <w:rFonts w:ascii="Times New Roman" w:hAnsi="Times New Roman" w:cs="Times New Roman"/>
          <w:noProof/>
          <w:color w:val="auto"/>
          <w:lang w:val="en-US"/>
        </w:rPr>
        <w:tab/>
        <w:t xml:space="preserve">The Gene Ontology Consortium. The Gene Ontology Resource: 20 years and still GOing strong. </w:t>
      </w:r>
      <w:r w:rsidRPr="00B53A06">
        <w:rPr>
          <w:rFonts w:ascii="Times New Roman" w:hAnsi="Times New Roman" w:cs="Times New Roman"/>
          <w:i/>
          <w:iCs/>
          <w:noProof/>
          <w:color w:val="auto"/>
          <w:lang w:val="en-US"/>
        </w:rPr>
        <w:t>Nucleic Acids Res.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47,</w:t>
      </w:r>
      <w:r w:rsidRPr="00B53A06">
        <w:rPr>
          <w:rFonts w:ascii="Times New Roman" w:hAnsi="Times New Roman" w:cs="Times New Roman"/>
          <w:noProof/>
          <w:color w:val="auto"/>
          <w:lang w:val="en-US"/>
        </w:rPr>
        <w:t xml:space="preserve"> D330–D338 (2019).</w:t>
      </w:r>
    </w:p>
    <w:p w14:paraId="0FFFB29B"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4.</w:t>
      </w:r>
      <w:r w:rsidRPr="00B53A06">
        <w:rPr>
          <w:rFonts w:ascii="Times New Roman" w:hAnsi="Times New Roman" w:cs="Times New Roman"/>
          <w:noProof/>
          <w:color w:val="auto"/>
          <w:lang w:val="en-US"/>
        </w:rPr>
        <w:tab/>
        <w:t xml:space="preserve">Saab, R.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Osteosarcoma of the pelvis in children and young adults: the St. Jude Children’s Research Hospital experience. </w:t>
      </w:r>
      <w:r w:rsidRPr="00B53A06">
        <w:rPr>
          <w:rFonts w:ascii="Times New Roman" w:hAnsi="Times New Roman" w:cs="Times New Roman"/>
          <w:i/>
          <w:iCs/>
          <w:noProof/>
          <w:color w:val="auto"/>
          <w:lang w:val="en-US"/>
        </w:rPr>
        <w:t>Cancer</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103,</w:t>
      </w:r>
      <w:r w:rsidRPr="00B53A06">
        <w:rPr>
          <w:rFonts w:ascii="Times New Roman" w:hAnsi="Times New Roman" w:cs="Times New Roman"/>
          <w:noProof/>
          <w:color w:val="auto"/>
          <w:lang w:val="en-US"/>
        </w:rPr>
        <w:t xml:space="preserve"> 1468–1474 (2005).</w:t>
      </w:r>
    </w:p>
    <w:p w14:paraId="5F739815"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5.</w:t>
      </w:r>
      <w:r w:rsidRPr="00B53A06">
        <w:rPr>
          <w:rFonts w:ascii="Times New Roman" w:hAnsi="Times New Roman" w:cs="Times New Roman"/>
          <w:noProof/>
          <w:color w:val="auto"/>
          <w:lang w:val="en-US"/>
        </w:rPr>
        <w:tab/>
        <w:t xml:space="preserve">Kawai, A., Huvos, A. G., Meyers, P. A. &amp; Healey, J. H. Osteosarcoma of the pelvis. Oncologic results of 40 patients. </w:t>
      </w:r>
      <w:r w:rsidRPr="00B53A06">
        <w:rPr>
          <w:rFonts w:ascii="Times New Roman" w:hAnsi="Times New Roman" w:cs="Times New Roman"/>
          <w:i/>
          <w:iCs/>
          <w:noProof/>
          <w:color w:val="auto"/>
          <w:lang w:val="en-US"/>
        </w:rPr>
        <w:t>Clin. Orthop. Relat. Res.</w:t>
      </w:r>
      <w:r w:rsidRPr="00B53A06">
        <w:rPr>
          <w:rFonts w:ascii="Times New Roman" w:hAnsi="Times New Roman" w:cs="Times New Roman"/>
          <w:noProof/>
          <w:color w:val="auto"/>
          <w:lang w:val="en-US"/>
        </w:rPr>
        <w:t xml:space="preserve"> 196–207 (1998).</w:t>
      </w:r>
    </w:p>
    <w:p w14:paraId="709E4B2C"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6.</w:t>
      </w:r>
      <w:r w:rsidRPr="00B53A06">
        <w:rPr>
          <w:rFonts w:ascii="Times New Roman" w:hAnsi="Times New Roman" w:cs="Times New Roman"/>
          <w:noProof/>
          <w:color w:val="auto"/>
          <w:lang w:val="en-US"/>
        </w:rPr>
        <w:tab/>
        <w:t xml:space="preserve">Conner, J. R. &amp; Hornick, J. L. SATB2 is a novel marker of osteoblastic differentiation in bone and soft tissue tumours. </w:t>
      </w:r>
      <w:r w:rsidRPr="00B53A06">
        <w:rPr>
          <w:rFonts w:ascii="Times New Roman" w:hAnsi="Times New Roman" w:cs="Times New Roman"/>
          <w:i/>
          <w:iCs/>
          <w:noProof/>
          <w:color w:val="auto"/>
          <w:lang w:val="en-US"/>
        </w:rPr>
        <w:t>Histopathology</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63,</w:t>
      </w:r>
      <w:r w:rsidRPr="00B53A06">
        <w:rPr>
          <w:rFonts w:ascii="Times New Roman" w:hAnsi="Times New Roman" w:cs="Times New Roman"/>
          <w:noProof/>
          <w:color w:val="auto"/>
          <w:lang w:val="en-US"/>
        </w:rPr>
        <w:t xml:space="preserve"> 36–49 (2013).</w:t>
      </w:r>
    </w:p>
    <w:p w14:paraId="03B6C642"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7.</w:t>
      </w:r>
      <w:r w:rsidRPr="00B53A06">
        <w:rPr>
          <w:rFonts w:ascii="Times New Roman" w:hAnsi="Times New Roman" w:cs="Times New Roman"/>
          <w:noProof/>
          <w:color w:val="auto"/>
          <w:lang w:val="en-US"/>
        </w:rPr>
        <w:tab/>
        <w:t xml:space="preserve">Hu, K., Dai, H.-B. &amp; Qiu, Z.-L. mTOR signaling in osteosarcoma: Oncogenesis and therapeutic aspects (Review). </w:t>
      </w:r>
      <w:r w:rsidRPr="00B53A06">
        <w:rPr>
          <w:rFonts w:ascii="Times New Roman" w:hAnsi="Times New Roman" w:cs="Times New Roman"/>
          <w:i/>
          <w:iCs/>
          <w:noProof/>
          <w:color w:val="auto"/>
          <w:lang w:val="en-US"/>
        </w:rPr>
        <w:t>Oncol. Rep.</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36,</w:t>
      </w:r>
      <w:r w:rsidRPr="00B53A06">
        <w:rPr>
          <w:rFonts w:ascii="Times New Roman" w:hAnsi="Times New Roman" w:cs="Times New Roman"/>
          <w:noProof/>
          <w:color w:val="auto"/>
          <w:lang w:val="en-US"/>
        </w:rPr>
        <w:t xml:space="preserve"> 1219–1225 (2016).</w:t>
      </w:r>
    </w:p>
    <w:p w14:paraId="15E07B6A"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8.</w:t>
      </w:r>
      <w:r w:rsidRPr="00B53A06">
        <w:rPr>
          <w:rFonts w:ascii="Times New Roman" w:hAnsi="Times New Roman" w:cs="Times New Roman"/>
          <w:noProof/>
          <w:color w:val="auto"/>
          <w:lang w:val="en-US"/>
        </w:rPr>
        <w:tab/>
        <w:t xml:space="preserve">Pulford, E., Huilgol, K., Moffat, D., Henderson, D. W. &amp; Klebe, S. Malignant mesothelioma, BAP1 immunohistochemistry, and VEGFA: does BAP1 have potential for early diagnosis and assessment of prognosis? </w:t>
      </w:r>
      <w:r w:rsidRPr="00B53A06">
        <w:rPr>
          <w:rFonts w:ascii="Times New Roman" w:hAnsi="Times New Roman" w:cs="Times New Roman"/>
          <w:i/>
          <w:iCs/>
          <w:noProof/>
          <w:color w:val="auto"/>
          <w:lang w:val="en-US"/>
        </w:rPr>
        <w:t>Dis. Markers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2017,</w:t>
      </w:r>
      <w:r w:rsidRPr="00B53A06">
        <w:rPr>
          <w:rFonts w:ascii="Times New Roman" w:hAnsi="Times New Roman" w:cs="Times New Roman"/>
          <w:noProof/>
          <w:color w:val="auto"/>
          <w:lang w:val="en-US"/>
        </w:rPr>
        <w:t xml:space="preserve"> 1310478 (2017).</w:t>
      </w:r>
    </w:p>
    <w:p w14:paraId="5FEB5624"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9.</w:t>
      </w:r>
      <w:r w:rsidRPr="00B53A06">
        <w:rPr>
          <w:rFonts w:ascii="Times New Roman" w:hAnsi="Times New Roman" w:cs="Times New Roman"/>
          <w:noProof/>
          <w:color w:val="auto"/>
          <w:lang w:val="en-US"/>
        </w:rPr>
        <w:tab/>
        <w:t xml:space="preserve">Alakus, H.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BAP1 mutation is a frequent somatic event in peritoneal malignant mesothelioma. </w:t>
      </w:r>
      <w:r w:rsidRPr="00B53A06">
        <w:rPr>
          <w:rFonts w:ascii="Times New Roman" w:hAnsi="Times New Roman" w:cs="Times New Roman"/>
          <w:i/>
          <w:iCs/>
          <w:noProof/>
          <w:color w:val="auto"/>
          <w:lang w:val="en-US"/>
        </w:rPr>
        <w:t>J. Transl. Med.</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13,</w:t>
      </w:r>
      <w:r w:rsidRPr="00B53A06">
        <w:rPr>
          <w:rFonts w:ascii="Times New Roman" w:hAnsi="Times New Roman" w:cs="Times New Roman"/>
          <w:noProof/>
          <w:color w:val="auto"/>
          <w:lang w:val="en-US"/>
        </w:rPr>
        <w:t xml:space="preserve"> 122 (2015).</w:t>
      </w:r>
    </w:p>
    <w:p w14:paraId="62548B9A"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10.</w:t>
      </w:r>
      <w:r w:rsidRPr="00B53A06">
        <w:rPr>
          <w:rFonts w:ascii="Times New Roman" w:hAnsi="Times New Roman" w:cs="Times New Roman"/>
          <w:noProof/>
          <w:color w:val="auto"/>
          <w:lang w:val="en-US"/>
        </w:rPr>
        <w:tab/>
        <w:t xml:space="preserve">Hmeljak, J.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Integrative molecular characterization of malignant pleural mesothelioma. </w:t>
      </w:r>
      <w:r w:rsidRPr="00B53A06">
        <w:rPr>
          <w:rFonts w:ascii="Times New Roman" w:hAnsi="Times New Roman" w:cs="Times New Roman"/>
          <w:i/>
          <w:iCs/>
          <w:noProof/>
          <w:color w:val="auto"/>
          <w:lang w:val="en-US"/>
        </w:rPr>
        <w:t>Cancer Discov.</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8,</w:t>
      </w:r>
      <w:r w:rsidRPr="00B53A06">
        <w:rPr>
          <w:rFonts w:ascii="Times New Roman" w:hAnsi="Times New Roman" w:cs="Times New Roman"/>
          <w:noProof/>
          <w:color w:val="auto"/>
          <w:lang w:val="en-US"/>
        </w:rPr>
        <w:t xml:space="preserve"> 1548–1565 (2018).</w:t>
      </w:r>
    </w:p>
    <w:p w14:paraId="607C7BB2"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11.</w:t>
      </w:r>
      <w:r w:rsidRPr="00B53A06">
        <w:rPr>
          <w:rFonts w:ascii="Times New Roman" w:hAnsi="Times New Roman" w:cs="Times New Roman"/>
          <w:noProof/>
          <w:color w:val="auto"/>
          <w:lang w:val="en-US"/>
        </w:rPr>
        <w:tab/>
        <w:t xml:space="preserve">Gjerstorff, M. F., Andersen, M. H. &amp; Ditzel, H. J. Oncogenic cancer/testis antigens: prime candidates for immunotherapy. </w:t>
      </w:r>
      <w:r w:rsidRPr="00B53A06">
        <w:rPr>
          <w:rFonts w:ascii="Times New Roman" w:hAnsi="Times New Roman" w:cs="Times New Roman"/>
          <w:i/>
          <w:iCs/>
          <w:noProof/>
          <w:color w:val="auto"/>
          <w:lang w:val="en-US"/>
        </w:rPr>
        <w:t>Oncotarget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6,</w:t>
      </w:r>
      <w:r w:rsidRPr="00B53A06">
        <w:rPr>
          <w:rFonts w:ascii="Times New Roman" w:hAnsi="Times New Roman" w:cs="Times New Roman"/>
          <w:noProof/>
          <w:color w:val="auto"/>
          <w:lang w:val="en-US"/>
        </w:rPr>
        <w:t xml:space="preserve"> 15772–15787 (2015).</w:t>
      </w:r>
    </w:p>
    <w:p w14:paraId="22A232F5"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12.</w:t>
      </w:r>
      <w:r w:rsidRPr="00B53A06">
        <w:rPr>
          <w:rFonts w:ascii="Times New Roman" w:hAnsi="Times New Roman" w:cs="Times New Roman"/>
          <w:noProof/>
          <w:color w:val="auto"/>
          <w:lang w:val="en-US"/>
        </w:rPr>
        <w:tab/>
        <w:t xml:space="preserve">Carregaro, F., Stefanini, A. C. B., Henrique, T. &amp; Tajara, E. H. Study of small proline-rich proteins (SPRRs) in health and disease: a review of the literature. </w:t>
      </w:r>
      <w:r w:rsidRPr="00B53A06">
        <w:rPr>
          <w:rFonts w:ascii="Times New Roman" w:hAnsi="Times New Roman" w:cs="Times New Roman"/>
          <w:i/>
          <w:iCs/>
          <w:noProof/>
          <w:color w:val="auto"/>
          <w:lang w:val="en-US"/>
        </w:rPr>
        <w:t>Arch Dermatol Res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305,</w:t>
      </w:r>
      <w:r w:rsidRPr="00B53A06">
        <w:rPr>
          <w:rFonts w:ascii="Times New Roman" w:hAnsi="Times New Roman" w:cs="Times New Roman"/>
          <w:noProof/>
          <w:color w:val="auto"/>
          <w:lang w:val="en-US"/>
        </w:rPr>
        <w:t xml:space="preserve"> 857–866 (2013).</w:t>
      </w:r>
    </w:p>
    <w:p w14:paraId="4389ABEF"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13.</w:t>
      </w:r>
      <w:r w:rsidRPr="00B53A06">
        <w:rPr>
          <w:rFonts w:ascii="Times New Roman" w:hAnsi="Times New Roman" w:cs="Times New Roman"/>
          <w:noProof/>
          <w:color w:val="auto"/>
          <w:lang w:val="en-US"/>
        </w:rPr>
        <w:tab/>
        <w:t xml:space="preserve">Thorsson, V.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The immune landscape of cancer. </w:t>
      </w:r>
      <w:r w:rsidRPr="00B53A06">
        <w:rPr>
          <w:rFonts w:ascii="Times New Roman" w:hAnsi="Times New Roman" w:cs="Times New Roman"/>
          <w:i/>
          <w:iCs/>
          <w:noProof/>
          <w:color w:val="auto"/>
          <w:lang w:val="en-US"/>
        </w:rPr>
        <w:t>Immunity</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48,</w:t>
      </w:r>
      <w:r w:rsidRPr="00B53A06">
        <w:rPr>
          <w:rFonts w:ascii="Times New Roman" w:hAnsi="Times New Roman" w:cs="Times New Roman"/>
          <w:noProof/>
          <w:color w:val="auto"/>
          <w:lang w:val="en-US"/>
        </w:rPr>
        <w:t xml:space="preserve"> 812–830.e14 (2018).</w:t>
      </w:r>
    </w:p>
    <w:p w14:paraId="1395BBE1"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14.</w:t>
      </w:r>
      <w:r w:rsidRPr="00B53A06">
        <w:rPr>
          <w:rFonts w:ascii="Times New Roman" w:hAnsi="Times New Roman" w:cs="Times New Roman"/>
          <w:noProof/>
          <w:color w:val="auto"/>
          <w:lang w:val="en-US"/>
        </w:rPr>
        <w:tab/>
        <w:t xml:space="preserve">The Cancer Genome Atlas Research Network. Comprehensive and integrated genomic characterization of adult soft tissue sarcomas. </w:t>
      </w:r>
      <w:r w:rsidRPr="00B53A06">
        <w:rPr>
          <w:rFonts w:ascii="Times New Roman" w:hAnsi="Times New Roman" w:cs="Times New Roman"/>
          <w:i/>
          <w:iCs/>
          <w:noProof/>
          <w:color w:val="auto"/>
          <w:lang w:val="en-US"/>
        </w:rPr>
        <w:t>Cell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171,</w:t>
      </w:r>
      <w:r w:rsidRPr="00B53A06">
        <w:rPr>
          <w:rFonts w:ascii="Times New Roman" w:hAnsi="Times New Roman" w:cs="Times New Roman"/>
          <w:noProof/>
          <w:color w:val="auto"/>
          <w:lang w:val="en-US"/>
        </w:rPr>
        <w:t xml:space="preserve"> 950–965.e28 (2017).</w:t>
      </w:r>
    </w:p>
    <w:p w14:paraId="72556839"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15.</w:t>
      </w:r>
      <w:r w:rsidRPr="00B53A06">
        <w:rPr>
          <w:rFonts w:ascii="Times New Roman" w:hAnsi="Times New Roman" w:cs="Times New Roman"/>
          <w:noProof/>
          <w:color w:val="auto"/>
          <w:lang w:val="en-US"/>
        </w:rPr>
        <w:tab/>
        <w:t xml:space="preserve">Yang, L.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Validation of a hypoxia related gene signature in multiple soft tissue sarcoma cohorts. </w:t>
      </w:r>
      <w:r w:rsidRPr="00B53A06">
        <w:rPr>
          <w:rFonts w:ascii="Times New Roman" w:hAnsi="Times New Roman" w:cs="Times New Roman"/>
          <w:i/>
          <w:iCs/>
          <w:noProof/>
          <w:color w:val="auto"/>
          <w:lang w:val="en-US"/>
        </w:rPr>
        <w:t>Oncotarget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9,</w:t>
      </w:r>
      <w:r w:rsidRPr="00B53A06">
        <w:rPr>
          <w:rFonts w:ascii="Times New Roman" w:hAnsi="Times New Roman" w:cs="Times New Roman"/>
          <w:noProof/>
          <w:color w:val="auto"/>
          <w:lang w:val="en-US"/>
        </w:rPr>
        <w:t xml:space="preserve"> 3946–3955 (2018).</w:t>
      </w:r>
    </w:p>
    <w:p w14:paraId="518C4978"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lastRenderedPageBreak/>
        <w:t>16.</w:t>
      </w:r>
      <w:r w:rsidRPr="00B53A06">
        <w:rPr>
          <w:rFonts w:ascii="Times New Roman" w:hAnsi="Times New Roman" w:cs="Times New Roman"/>
          <w:noProof/>
          <w:color w:val="auto"/>
          <w:lang w:val="en-US"/>
        </w:rPr>
        <w:tab/>
        <w:t xml:space="preserve">Hirota, S.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Gain-of-function mutations of c-kit in human gastrointestinal stromal tumors. </w:t>
      </w:r>
      <w:r w:rsidRPr="00B53A06">
        <w:rPr>
          <w:rFonts w:ascii="Times New Roman" w:hAnsi="Times New Roman" w:cs="Times New Roman"/>
          <w:i/>
          <w:iCs/>
          <w:noProof/>
          <w:color w:val="auto"/>
          <w:lang w:val="en-US"/>
        </w:rPr>
        <w:t>Science</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279,</w:t>
      </w:r>
      <w:r w:rsidRPr="00B53A06">
        <w:rPr>
          <w:rFonts w:ascii="Times New Roman" w:hAnsi="Times New Roman" w:cs="Times New Roman"/>
          <w:noProof/>
          <w:color w:val="auto"/>
          <w:lang w:val="en-US"/>
        </w:rPr>
        <w:t xml:space="preserve"> 577–580 (1998).</w:t>
      </w:r>
    </w:p>
    <w:p w14:paraId="0DEB56B1"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17.</w:t>
      </w:r>
      <w:r w:rsidRPr="00B53A06">
        <w:rPr>
          <w:rFonts w:ascii="Times New Roman" w:hAnsi="Times New Roman" w:cs="Times New Roman"/>
          <w:noProof/>
          <w:color w:val="auto"/>
          <w:lang w:val="en-US"/>
        </w:rPr>
        <w:tab/>
        <w:t xml:space="preserve">Smithey, B. E., Pappo, A. S. &amp; Hill, D. A. C-kit expression in pediatric solid tumors: a comparative immunohistochemical study. </w:t>
      </w:r>
      <w:r w:rsidRPr="00B53A06">
        <w:rPr>
          <w:rFonts w:ascii="Times New Roman" w:hAnsi="Times New Roman" w:cs="Times New Roman"/>
          <w:i/>
          <w:iCs/>
          <w:noProof/>
          <w:color w:val="auto"/>
          <w:lang w:val="en-US"/>
        </w:rPr>
        <w:t>Am. J. Surg.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26,</w:t>
      </w:r>
      <w:r w:rsidRPr="00B53A06">
        <w:rPr>
          <w:rFonts w:ascii="Times New Roman" w:hAnsi="Times New Roman" w:cs="Times New Roman"/>
          <w:noProof/>
          <w:color w:val="auto"/>
          <w:lang w:val="en-US"/>
        </w:rPr>
        <w:t xml:space="preserve"> 486–492 (2002).</w:t>
      </w:r>
    </w:p>
    <w:p w14:paraId="18696C77"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18.</w:t>
      </w:r>
      <w:r w:rsidRPr="00B53A06">
        <w:rPr>
          <w:rFonts w:ascii="Times New Roman" w:hAnsi="Times New Roman" w:cs="Times New Roman"/>
          <w:noProof/>
          <w:color w:val="auto"/>
          <w:lang w:val="en-US"/>
        </w:rPr>
        <w:tab/>
        <w:t xml:space="preserve">Schaefer, C. F.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PID: the pathway interaction database. </w:t>
      </w:r>
      <w:r w:rsidRPr="00B53A06">
        <w:rPr>
          <w:rFonts w:ascii="Times New Roman" w:hAnsi="Times New Roman" w:cs="Times New Roman"/>
          <w:i/>
          <w:iCs/>
          <w:noProof/>
          <w:color w:val="auto"/>
          <w:lang w:val="en-US"/>
        </w:rPr>
        <w:t>Nucleic Acids Res.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37,</w:t>
      </w:r>
      <w:r w:rsidRPr="00B53A06">
        <w:rPr>
          <w:rFonts w:ascii="Times New Roman" w:hAnsi="Times New Roman" w:cs="Times New Roman"/>
          <w:noProof/>
          <w:color w:val="auto"/>
          <w:lang w:val="en-US"/>
        </w:rPr>
        <w:t xml:space="preserve"> D674-9 (2009).</w:t>
      </w:r>
    </w:p>
    <w:p w14:paraId="1F72D27F"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19.</w:t>
      </w:r>
      <w:r w:rsidRPr="00B53A06">
        <w:rPr>
          <w:rFonts w:ascii="Times New Roman" w:hAnsi="Times New Roman" w:cs="Times New Roman"/>
          <w:noProof/>
          <w:color w:val="auto"/>
          <w:lang w:val="en-US"/>
        </w:rPr>
        <w:tab/>
        <w:t xml:space="preserve">Liberzon, A.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The Molecular Signatures Database (MSigDB) hallmark gene set collection. </w:t>
      </w:r>
      <w:r w:rsidRPr="00B53A06">
        <w:rPr>
          <w:rFonts w:ascii="Times New Roman" w:hAnsi="Times New Roman" w:cs="Times New Roman"/>
          <w:i/>
          <w:iCs/>
          <w:noProof/>
          <w:color w:val="auto"/>
          <w:lang w:val="en-US"/>
        </w:rPr>
        <w:t>Cell Syst.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w:t>
      </w:r>
      <w:r w:rsidRPr="00B53A06">
        <w:rPr>
          <w:rFonts w:ascii="Times New Roman" w:hAnsi="Times New Roman" w:cs="Times New Roman"/>
          <w:noProof/>
          <w:color w:val="auto"/>
          <w:lang w:val="en-US"/>
        </w:rPr>
        <w:t xml:space="preserve"> 417–425 (2015).</w:t>
      </w:r>
    </w:p>
    <w:p w14:paraId="13020DA2"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20.</w:t>
      </w:r>
      <w:r w:rsidRPr="00B53A06">
        <w:rPr>
          <w:rFonts w:ascii="Times New Roman" w:hAnsi="Times New Roman" w:cs="Times New Roman"/>
          <w:noProof/>
          <w:color w:val="auto"/>
          <w:lang w:val="en-US"/>
        </w:rPr>
        <w:tab/>
        <w:t xml:space="preserve">Thway, K., Jones, R. L., Noujaim, J. &amp; Fisher, C. Epithelioid sarcoma: diagnostic features and genetics. </w:t>
      </w:r>
      <w:r w:rsidRPr="00B53A06">
        <w:rPr>
          <w:rFonts w:ascii="Times New Roman" w:hAnsi="Times New Roman" w:cs="Times New Roman"/>
          <w:i/>
          <w:iCs/>
          <w:noProof/>
          <w:color w:val="auto"/>
          <w:lang w:val="en-US"/>
        </w:rPr>
        <w:t>Adv Anat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23,</w:t>
      </w:r>
      <w:r w:rsidRPr="00B53A06">
        <w:rPr>
          <w:rFonts w:ascii="Times New Roman" w:hAnsi="Times New Roman" w:cs="Times New Roman"/>
          <w:noProof/>
          <w:color w:val="auto"/>
          <w:lang w:val="en-US"/>
        </w:rPr>
        <w:t xml:space="preserve"> 41–49 (2016).</w:t>
      </w:r>
    </w:p>
    <w:p w14:paraId="50D1BBDE"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21.</w:t>
      </w:r>
      <w:r w:rsidRPr="00B53A06">
        <w:rPr>
          <w:rFonts w:ascii="Times New Roman" w:hAnsi="Times New Roman" w:cs="Times New Roman"/>
          <w:noProof/>
          <w:color w:val="auto"/>
          <w:lang w:val="en-US"/>
        </w:rPr>
        <w:tab/>
        <w:t xml:space="preserve">Deyrup, A. T. &amp; Montag, A. G. Epithelioid and Epithelial Neoplasms of Bone. </w:t>
      </w:r>
      <w:r w:rsidRPr="00B53A06">
        <w:rPr>
          <w:rFonts w:ascii="Times New Roman" w:hAnsi="Times New Roman" w:cs="Times New Roman"/>
          <w:i/>
          <w:iCs/>
          <w:noProof/>
          <w:color w:val="auto"/>
          <w:lang w:val="en-US"/>
        </w:rPr>
        <w:t>Arch. Pathol. Lab. Med.</w:t>
      </w:r>
      <w:r w:rsidRPr="00B53A06">
        <w:rPr>
          <w:rFonts w:ascii="Times New Roman" w:hAnsi="Times New Roman" w:cs="Times New Roman"/>
          <w:noProof/>
          <w:color w:val="auto"/>
          <w:lang w:val="en-US"/>
        </w:rPr>
        <w:t xml:space="preserve"> (2007).</w:t>
      </w:r>
    </w:p>
    <w:p w14:paraId="19212072"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22.</w:t>
      </w:r>
      <w:r w:rsidRPr="00B53A06">
        <w:rPr>
          <w:rFonts w:ascii="Times New Roman" w:hAnsi="Times New Roman" w:cs="Times New Roman"/>
          <w:noProof/>
          <w:color w:val="auto"/>
          <w:lang w:val="en-US"/>
        </w:rPr>
        <w:tab/>
        <w:t xml:space="preserve">Makise, N.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Dedifferentiated liposarcoma with epithelioid/epithelial features. </w:t>
      </w:r>
      <w:r w:rsidRPr="00B53A06">
        <w:rPr>
          <w:rFonts w:ascii="Times New Roman" w:hAnsi="Times New Roman" w:cs="Times New Roman"/>
          <w:i/>
          <w:iCs/>
          <w:noProof/>
          <w:color w:val="auto"/>
          <w:lang w:val="en-US"/>
        </w:rPr>
        <w:t>Am. J. Surg.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41,</w:t>
      </w:r>
      <w:r w:rsidRPr="00B53A06">
        <w:rPr>
          <w:rFonts w:ascii="Times New Roman" w:hAnsi="Times New Roman" w:cs="Times New Roman"/>
          <w:noProof/>
          <w:color w:val="auto"/>
          <w:lang w:val="en-US"/>
        </w:rPr>
        <w:t xml:space="preserve"> 1523–1531 (2017).</w:t>
      </w:r>
    </w:p>
    <w:p w14:paraId="26E6855D"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23.</w:t>
      </w:r>
      <w:r w:rsidRPr="00B53A06">
        <w:rPr>
          <w:rFonts w:ascii="Times New Roman" w:hAnsi="Times New Roman" w:cs="Times New Roman"/>
          <w:noProof/>
          <w:color w:val="auto"/>
          <w:lang w:val="en-US"/>
        </w:rPr>
        <w:tab/>
        <w:t xml:space="preserve">Newman, A. M.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Robust enumeration of cell subsets from tissue expression profiles. </w:t>
      </w:r>
      <w:r w:rsidRPr="00B53A06">
        <w:rPr>
          <w:rFonts w:ascii="Times New Roman" w:hAnsi="Times New Roman" w:cs="Times New Roman"/>
          <w:i/>
          <w:iCs/>
          <w:noProof/>
          <w:color w:val="auto"/>
          <w:lang w:val="en-US"/>
        </w:rPr>
        <w:t>Nat. Methods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12,</w:t>
      </w:r>
      <w:r w:rsidRPr="00B53A06">
        <w:rPr>
          <w:rFonts w:ascii="Times New Roman" w:hAnsi="Times New Roman" w:cs="Times New Roman"/>
          <w:noProof/>
          <w:color w:val="auto"/>
          <w:lang w:val="en-US"/>
        </w:rPr>
        <w:t xml:space="preserve"> 453–457 (2015).</w:t>
      </w:r>
    </w:p>
    <w:p w14:paraId="7497135A"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24.</w:t>
      </w:r>
      <w:r w:rsidRPr="00B53A06">
        <w:rPr>
          <w:rFonts w:ascii="Times New Roman" w:hAnsi="Times New Roman" w:cs="Times New Roman"/>
          <w:noProof/>
          <w:color w:val="auto"/>
          <w:lang w:val="en-US"/>
        </w:rPr>
        <w:tab/>
        <w:t xml:space="preserve">Parham, D. M. &amp; Barr, F. G. Classification of rhabdomyosarcoma and its molecular basis. </w:t>
      </w:r>
      <w:r w:rsidRPr="00B53A06">
        <w:rPr>
          <w:rFonts w:ascii="Times New Roman" w:hAnsi="Times New Roman" w:cs="Times New Roman"/>
          <w:i/>
          <w:iCs/>
          <w:noProof/>
          <w:color w:val="auto"/>
          <w:lang w:val="en-US"/>
        </w:rPr>
        <w:t>Adv Anat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20,</w:t>
      </w:r>
      <w:r w:rsidRPr="00B53A06">
        <w:rPr>
          <w:rFonts w:ascii="Times New Roman" w:hAnsi="Times New Roman" w:cs="Times New Roman"/>
          <w:noProof/>
          <w:color w:val="auto"/>
          <w:lang w:val="en-US"/>
        </w:rPr>
        <w:t xml:space="preserve"> 387–397 (2013).</w:t>
      </w:r>
    </w:p>
    <w:p w14:paraId="62CE6A57"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25.</w:t>
      </w:r>
      <w:r w:rsidRPr="00B53A06">
        <w:rPr>
          <w:rFonts w:ascii="Times New Roman" w:hAnsi="Times New Roman" w:cs="Times New Roman"/>
          <w:noProof/>
          <w:color w:val="auto"/>
          <w:lang w:val="en-US"/>
        </w:rPr>
        <w:tab/>
        <w:t xml:space="preserve">Davicioni, E.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Molecular classification of rhabdomyosarcoma--genotypic and phenotypic determinants of diagnosis: a report from the Children’s Oncology Group. </w:t>
      </w:r>
      <w:r w:rsidRPr="00B53A06">
        <w:rPr>
          <w:rFonts w:ascii="Times New Roman" w:hAnsi="Times New Roman" w:cs="Times New Roman"/>
          <w:i/>
          <w:iCs/>
          <w:noProof/>
          <w:color w:val="auto"/>
          <w:lang w:val="en-US"/>
        </w:rPr>
        <w:t>Am. J.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174,</w:t>
      </w:r>
      <w:r w:rsidRPr="00B53A06">
        <w:rPr>
          <w:rFonts w:ascii="Times New Roman" w:hAnsi="Times New Roman" w:cs="Times New Roman"/>
          <w:noProof/>
          <w:color w:val="auto"/>
          <w:lang w:val="en-US"/>
        </w:rPr>
        <w:t xml:space="preserve"> 550–564 (2009).</w:t>
      </w:r>
    </w:p>
    <w:p w14:paraId="23D2752E"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26.</w:t>
      </w:r>
      <w:r w:rsidRPr="00B53A06">
        <w:rPr>
          <w:rFonts w:ascii="Times New Roman" w:hAnsi="Times New Roman" w:cs="Times New Roman"/>
          <w:noProof/>
          <w:color w:val="auto"/>
          <w:lang w:val="en-US"/>
        </w:rPr>
        <w:tab/>
        <w:t xml:space="preserve">Gryder, B. E.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PAX3-FOXO1 Establishes Myogenic Super Enhancers and Confers BET Bromodomain Vulnerability. </w:t>
      </w:r>
      <w:r w:rsidRPr="00B53A06">
        <w:rPr>
          <w:rFonts w:ascii="Times New Roman" w:hAnsi="Times New Roman" w:cs="Times New Roman"/>
          <w:i/>
          <w:iCs/>
          <w:noProof/>
          <w:color w:val="auto"/>
          <w:lang w:val="en-US"/>
        </w:rPr>
        <w:t>Cancer Discov.</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7,</w:t>
      </w:r>
      <w:r w:rsidRPr="00B53A06">
        <w:rPr>
          <w:rFonts w:ascii="Times New Roman" w:hAnsi="Times New Roman" w:cs="Times New Roman"/>
          <w:noProof/>
          <w:color w:val="auto"/>
          <w:lang w:val="en-US"/>
        </w:rPr>
        <w:t xml:space="preserve"> 884–899 (2017).</w:t>
      </w:r>
    </w:p>
    <w:p w14:paraId="5BE63CED"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27.</w:t>
      </w:r>
      <w:r w:rsidRPr="00B53A06">
        <w:rPr>
          <w:rFonts w:ascii="Times New Roman" w:hAnsi="Times New Roman" w:cs="Times New Roman"/>
          <w:noProof/>
          <w:color w:val="auto"/>
          <w:lang w:val="en-US"/>
        </w:rPr>
        <w:tab/>
        <w:t xml:space="preserve">Samkari, A. &amp; Al-Maghrabi, H. Rhabdomyosarcoma of the kidney. </w:t>
      </w:r>
      <w:r w:rsidRPr="00B53A06">
        <w:rPr>
          <w:rFonts w:ascii="Times New Roman" w:hAnsi="Times New Roman" w:cs="Times New Roman"/>
          <w:i/>
          <w:iCs/>
          <w:noProof/>
          <w:color w:val="auto"/>
          <w:lang w:val="en-US"/>
        </w:rPr>
        <w:t>Journal of Pediatric Surgery Case Reports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32,</w:t>
      </w:r>
      <w:r w:rsidRPr="00B53A06">
        <w:rPr>
          <w:rFonts w:ascii="Times New Roman" w:hAnsi="Times New Roman" w:cs="Times New Roman"/>
          <w:noProof/>
          <w:color w:val="auto"/>
          <w:lang w:val="en-US"/>
        </w:rPr>
        <w:t xml:space="preserve"> 62–67 (2018).</w:t>
      </w:r>
    </w:p>
    <w:p w14:paraId="2ABC3A6C"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28.</w:t>
      </w:r>
      <w:r w:rsidRPr="00B53A06">
        <w:rPr>
          <w:rFonts w:ascii="Times New Roman" w:hAnsi="Times New Roman" w:cs="Times New Roman"/>
          <w:noProof/>
          <w:color w:val="auto"/>
          <w:lang w:val="en-US"/>
        </w:rPr>
        <w:tab/>
        <w:t xml:space="preserve">Mehrain, R. &amp; Nabahati, M. A case of rhabdomyosarcoma of kidney mimicking nephroblastoma. </w:t>
      </w:r>
      <w:r w:rsidRPr="00B53A06">
        <w:rPr>
          <w:rFonts w:ascii="Times New Roman" w:hAnsi="Times New Roman" w:cs="Times New Roman"/>
          <w:i/>
          <w:iCs/>
          <w:noProof/>
          <w:color w:val="auto"/>
          <w:lang w:val="en-US"/>
        </w:rPr>
        <w:t>Caspian J Intern Med</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w:t>
      </w:r>
      <w:r w:rsidRPr="00B53A06">
        <w:rPr>
          <w:rFonts w:ascii="Times New Roman" w:hAnsi="Times New Roman" w:cs="Times New Roman"/>
          <w:noProof/>
          <w:color w:val="auto"/>
          <w:lang w:val="en-US"/>
        </w:rPr>
        <w:t xml:space="preserve"> 621–623 (2013).</w:t>
      </w:r>
    </w:p>
    <w:p w14:paraId="121A1169"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29.</w:t>
      </w:r>
      <w:r w:rsidRPr="00B53A06">
        <w:rPr>
          <w:rFonts w:ascii="Times New Roman" w:hAnsi="Times New Roman" w:cs="Times New Roman"/>
          <w:noProof/>
          <w:color w:val="auto"/>
          <w:lang w:val="en-US"/>
        </w:rPr>
        <w:tab/>
        <w:t xml:space="preserve">Gerhart, J.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Rhabdomyosarcoma and Wilms tumors contain a subpopulation of noggin producing, myogenic cells immunoreactive for lens beaded filament proteins. </w:t>
      </w:r>
      <w:r w:rsidRPr="00B53A06">
        <w:rPr>
          <w:rFonts w:ascii="Times New Roman" w:hAnsi="Times New Roman" w:cs="Times New Roman"/>
          <w:i/>
          <w:iCs/>
          <w:noProof/>
          <w:color w:val="auto"/>
          <w:lang w:val="en-US"/>
        </w:rPr>
        <w:t>PLoS One</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14,</w:t>
      </w:r>
      <w:r w:rsidRPr="00B53A06">
        <w:rPr>
          <w:rFonts w:ascii="Times New Roman" w:hAnsi="Times New Roman" w:cs="Times New Roman"/>
          <w:noProof/>
          <w:color w:val="auto"/>
          <w:lang w:val="en-US"/>
        </w:rPr>
        <w:t xml:space="preserve"> e0214758 (2019).</w:t>
      </w:r>
    </w:p>
    <w:p w14:paraId="0D1AAA43"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30.</w:t>
      </w:r>
      <w:r w:rsidRPr="00B53A06">
        <w:rPr>
          <w:rFonts w:ascii="Times New Roman" w:hAnsi="Times New Roman" w:cs="Times New Roman"/>
          <w:noProof/>
          <w:color w:val="auto"/>
          <w:lang w:val="en-US"/>
        </w:rPr>
        <w:tab/>
        <w:t xml:space="preserve">Kohsaka, S.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A recurrent neomorphic mutation in MYOD1 defines a clinically aggressive subset of embryonal rhabdomyosarcoma associated with PI3K-AKT pathway mutations. </w:t>
      </w:r>
      <w:r w:rsidRPr="00B53A06">
        <w:rPr>
          <w:rFonts w:ascii="Times New Roman" w:hAnsi="Times New Roman" w:cs="Times New Roman"/>
          <w:i/>
          <w:iCs/>
          <w:noProof/>
          <w:color w:val="auto"/>
          <w:lang w:val="en-US"/>
        </w:rPr>
        <w:t>Nat. Genet.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46,</w:t>
      </w:r>
      <w:r w:rsidRPr="00B53A06">
        <w:rPr>
          <w:rFonts w:ascii="Times New Roman" w:hAnsi="Times New Roman" w:cs="Times New Roman"/>
          <w:noProof/>
          <w:color w:val="auto"/>
          <w:lang w:val="en-US"/>
        </w:rPr>
        <w:t xml:space="preserve"> 595–600 (2014).</w:t>
      </w:r>
    </w:p>
    <w:p w14:paraId="530279E5"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31.</w:t>
      </w:r>
      <w:r w:rsidRPr="00B53A06">
        <w:rPr>
          <w:rFonts w:ascii="Times New Roman" w:hAnsi="Times New Roman" w:cs="Times New Roman"/>
          <w:noProof/>
          <w:color w:val="auto"/>
          <w:lang w:val="en-US"/>
        </w:rPr>
        <w:tab/>
        <w:t xml:space="preserve">An, Y.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Identification of distinct molecular subtypes of uterine carcinosarcoma. </w:t>
      </w:r>
      <w:r w:rsidRPr="00B53A06">
        <w:rPr>
          <w:rFonts w:ascii="Times New Roman" w:hAnsi="Times New Roman" w:cs="Times New Roman"/>
          <w:i/>
          <w:iCs/>
          <w:noProof/>
          <w:color w:val="auto"/>
          <w:lang w:val="en-US"/>
        </w:rPr>
        <w:t>Oncotarget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8,</w:t>
      </w:r>
      <w:r w:rsidRPr="00B53A06">
        <w:rPr>
          <w:rFonts w:ascii="Times New Roman" w:hAnsi="Times New Roman" w:cs="Times New Roman"/>
          <w:noProof/>
          <w:color w:val="auto"/>
          <w:lang w:val="en-US"/>
        </w:rPr>
        <w:t xml:space="preserve"> 15878–15886 (2017).</w:t>
      </w:r>
    </w:p>
    <w:p w14:paraId="210B30D1"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32.</w:t>
      </w:r>
      <w:r w:rsidRPr="00B53A06">
        <w:rPr>
          <w:rFonts w:ascii="Times New Roman" w:hAnsi="Times New Roman" w:cs="Times New Roman"/>
          <w:noProof/>
          <w:color w:val="auto"/>
          <w:lang w:val="en-US"/>
        </w:rPr>
        <w:tab/>
        <w:t xml:space="preserve">Specht, K.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Distinct transcriptional signature and immunoprofile of CIC-DUX4 fusion-positive round cell tumors compared to EWSR1-rearranged Ewing sarcomas: further evidence toward distinct pathologic entities. </w:t>
      </w:r>
      <w:r w:rsidRPr="00B53A06">
        <w:rPr>
          <w:rFonts w:ascii="Times New Roman" w:hAnsi="Times New Roman" w:cs="Times New Roman"/>
          <w:i/>
          <w:iCs/>
          <w:noProof/>
          <w:color w:val="auto"/>
          <w:lang w:val="en-US"/>
        </w:rPr>
        <w:t>Genes. Chromosomes Cancer</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53,</w:t>
      </w:r>
      <w:r w:rsidRPr="00B53A06">
        <w:rPr>
          <w:rFonts w:ascii="Times New Roman" w:hAnsi="Times New Roman" w:cs="Times New Roman"/>
          <w:noProof/>
          <w:color w:val="auto"/>
          <w:lang w:val="en-US"/>
        </w:rPr>
        <w:t xml:space="preserve"> 622–633 (2014).</w:t>
      </w:r>
    </w:p>
    <w:p w14:paraId="455C879C"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33.</w:t>
      </w:r>
      <w:r w:rsidRPr="00B53A06">
        <w:rPr>
          <w:rFonts w:ascii="Times New Roman" w:hAnsi="Times New Roman" w:cs="Times New Roman"/>
          <w:noProof/>
          <w:color w:val="auto"/>
          <w:lang w:val="en-US"/>
        </w:rPr>
        <w:tab/>
        <w:t xml:space="preserve">Yoshimoto, T.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CIC-DUX4 Induces Small Round Cell Sarcomas Distinct from Ewing Sarcoma. </w:t>
      </w:r>
      <w:r w:rsidRPr="00B53A06">
        <w:rPr>
          <w:rFonts w:ascii="Times New Roman" w:hAnsi="Times New Roman" w:cs="Times New Roman"/>
          <w:i/>
          <w:iCs/>
          <w:noProof/>
          <w:color w:val="auto"/>
          <w:lang w:val="en-US"/>
        </w:rPr>
        <w:t>Cancer Res.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77,</w:t>
      </w:r>
      <w:r w:rsidRPr="00B53A06">
        <w:rPr>
          <w:rFonts w:ascii="Times New Roman" w:hAnsi="Times New Roman" w:cs="Times New Roman"/>
          <w:noProof/>
          <w:color w:val="auto"/>
          <w:lang w:val="en-US"/>
        </w:rPr>
        <w:t xml:space="preserve"> 2927–2937 (2017).</w:t>
      </w:r>
    </w:p>
    <w:p w14:paraId="09CB42AB"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34.</w:t>
      </w:r>
      <w:r w:rsidRPr="00B53A06">
        <w:rPr>
          <w:rFonts w:ascii="Times New Roman" w:hAnsi="Times New Roman" w:cs="Times New Roman"/>
          <w:noProof/>
          <w:color w:val="auto"/>
          <w:lang w:val="en-US"/>
        </w:rPr>
        <w:tab/>
        <w:t xml:space="preserve">Smith, S. C.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CIC-DUX sarcomas demonstrate frequent MYC amplification and ETS-family transcription factor expression. </w:t>
      </w:r>
      <w:r w:rsidRPr="00B53A06">
        <w:rPr>
          <w:rFonts w:ascii="Times New Roman" w:hAnsi="Times New Roman" w:cs="Times New Roman"/>
          <w:i/>
          <w:iCs/>
          <w:noProof/>
          <w:color w:val="auto"/>
          <w:lang w:val="en-US"/>
        </w:rPr>
        <w:t>Mod.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28,</w:t>
      </w:r>
      <w:r w:rsidRPr="00B53A06">
        <w:rPr>
          <w:rFonts w:ascii="Times New Roman" w:hAnsi="Times New Roman" w:cs="Times New Roman"/>
          <w:noProof/>
          <w:color w:val="auto"/>
          <w:lang w:val="en-US"/>
        </w:rPr>
        <w:t xml:space="preserve"> 57–68 (2015).</w:t>
      </w:r>
    </w:p>
    <w:p w14:paraId="55C9492D"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35.</w:t>
      </w:r>
      <w:r w:rsidRPr="00B53A06">
        <w:rPr>
          <w:rFonts w:ascii="Times New Roman" w:hAnsi="Times New Roman" w:cs="Times New Roman"/>
          <w:noProof/>
          <w:color w:val="auto"/>
          <w:lang w:val="en-US"/>
        </w:rPr>
        <w:tab/>
        <w:t xml:space="preserve">Pemov, A., Li, H., Presley, W., Wallace, M. R. &amp; Miller, D. T. Genetics of human malignant peripheral nerve sheath tumors. </w:t>
      </w:r>
      <w:r w:rsidRPr="00B53A06">
        <w:rPr>
          <w:rFonts w:ascii="Times New Roman" w:hAnsi="Times New Roman" w:cs="Times New Roman"/>
          <w:i/>
          <w:iCs/>
          <w:noProof/>
          <w:color w:val="auto"/>
          <w:lang w:val="en-US"/>
        </w:rPr>
        <w:t>Neurooncol Adv</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w:t>
      </w:r>
      <w:r w:rsidRPr="00B53A06">
        <w:rPr>
          <w:rFonts w:ascii="Times New Roman" w:hAnsi="Times New Roman" w:cs="Times New Roman"/>
          <w:noProof/>
          <w:color w:val="auto"/>
          <w:lang w:val="en-US"/>
        </w:rPr>
        <w:t xml:space="preserve"> i50–i61 (2020).</w:t>
      </w:r>
    </w:p>
    <w:p w14:paraId="26091FE3"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36.</w:t>
      </w:r>
      <w:r w:rsidRPr="00B53A06">
        <w:rPr>
          <w:rFonts w:ascii="Times New Roman" w:hAnsi="Times New Roman" w:cs="Times New Roman"/>
          <w:noProof/>
          <w:color w:val="auto"/>
          <w:lang w:val="en-US"/>
        </w:rPr>
        <w:tab/>
        <w:t xml:space="preserve">Kiuru, M. &amp; Busam, K. J. The NF1 gene in tumor syndromes and melanoma. </w:t>
      </w:r>
      <w:r w:rsidRPr="00B53A06">
        <w:rPr>
          <w:rFonts w:ascii="Times New Roman" w:hAnsi="Times New Roman" w:cs="Times New Roman"/>
          <w:i/>
          <w:iCs/>
          <w:noProof/>
          <w:color w:val="auto"/>
          <w:lang w:val="en-US"/>
        </w:rPr>
        <w:t>Lab. Invest.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97,</w:t>
      </w:r>
      <w:r w:rsidRPr="00B53A06">
        <w:rPr>
          <w:rFonts w:ascii="Times New Roman" w:hAnsi="Times New Roman" w:cs="Times New Roman"/>
          <w:noProof/>
          <w:color w:val="auto"/>
          <w:lang w:val="en-US"/>
        </w:rPr>
        <w:t xml:space="preserve"> 146–157 (2017).</w:t>
      </w:r>
    </w:p>
    <w:p w14:paraId="47190774"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37.</w:t>
      </w:r>
      <w:r w:rsidRPr="00B53A06">
        <w:rPr>
          <w:rFonts w:ascii="Times New Roman" w:hAnsi="Times New Roman" w:cs="Times New Roman"/>
          <w:noProof/>
          <w:color w:val="auto"/>
          <w:lang w:val="en-US"/>
        </w:rPr>
        <w:tab/>
        <w:t xml:space="preserve">Costa, A. D. A. &amp; Gutmann, D. H. Brain tumors in Neurofibromatosis type 1. </w:t>
      </w:r>
      <w:r w:rsidRPr="00B53A06">
        <w:rPr>
          <w:rFonts w:ascii="Times New Roman" w:hAnsi="Times New Roman" w:cs="Times New Roman"/>
          <w:i/>
          <w:iCs/>
          <w:noProof/>
          <w:color w:val="auto"/>
          <w:lang w:val="en-US"/>
        </w:rPr>
        <w:t>Neurooncol Adv</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w:t>
      </w:r>
      <w:r w:rsidRPr="00B53A06">
        <w:rPr>
          <w:rFonts w:ascii="Times New Roman" w:hAnsi="Times New Roman" w:cs="Times New Roman"/>
          <w:noProof/>
          <w:color w:val="auto"/>
          <w:lang w:val="en-US"/>
        </w:rPr>
        <w:t xml:space="preserve"> vdz040 (2019).</w:t>
      </w:r>
    </w:p>
    <w:p w14:paraId="263FCBA1"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38.</w:t>
      </w:r>
      <w:r w:rsidRPr="00B53A06">
        <w:rPr>
          <w:rFonts w:ascii="Times New Roman" w:hAnsi="Times New Roman" w:cs="Times New Roman"/>
          <w:noProof/>
          <w:color w:val="auto"/>
          <w:lang w:val="en-US"/>
        </w:rPr>
        <w:tab/>
        <w:t xml:space="preserve">Kim, Y.-S., Shin, S., Jung, S.-H. &amp; Chung, Y.-J. Pathogenic NF1 truncating mutation and copy number alterations in a dedifferentiated liposarcoma with multiple lung metastasis: a case report. </w:t>
      </w:r>
      <w:r w:rsidRPr="00B53A06">
        <w:rPr>
          <w:rFonts w:ascii="Times New Roman" w:hAnsi="Times New Roman" w:cs="Times New Roman"/>
          <w:i/>
          <w:iCs/>
          <w:noProof/>
          <w:color w:val="auto"/>
          <w:lang w:val="en-US"/>
        </w:rPr>
        <w:t>BMC Med. Genet.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21,</w:t>
      </w:r>
      <w:r w:rsidRPr="00B53A06">
        <w:rPr>
          <w:rFonts w:ascii="Times New Roman" w:hAnsi="Times New Roman" w:cs="Times New Roman"/>
          <w:noProof/>
          <w:color w:val="auto"/>
          <w:lang w:val="en-US"/>
        </w:rPr>
        <w:t xml:space="preserve"> 200 (2020).</w:t>
      </w:r>
    </w:p>
    <w:p w14:paraId="787394D6"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39.</w:t>
      </w:r>
      <w:r w:rsidRPr="00B53A06">
        <w:rPr>
          <w:rFonts w:ascii="Times New Roman" w:hAnsi="Times New Roman" w:cs="Times New Roman"/>
          <w:noProof/>
          <w:color w:val="auto"/>
          <w:lang w:val="en-US"/>
        </w:rPr>
        <w:tab/>
        <w:t xml:space="preserve">Kossler, N.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Neurofibromin (Nf1) is required for skeletal muscle development. </w:t>
      </w:r>
      <w:r w:rsidRPr="00B53A06">
        <w:rPr>
          <w:rFonts w:ascii="Times New Roman" w:hAnsi="Times New Roman" w:cs="Times New Roman"/>
          <w:i/>
          <w:iCs/>
          <w:noProof/>
          <w:color w:val="auto"/>
          <w:lang w:val="en-US"/>
        </w:rPr>
        <w:t>Hum. Mol. Genet.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20,</w:t>
      </w:r>
      <w:r w:rsidRPr="00B53A06">
        <w:rPr>
          <w:rFonts w:ascii="Times New Roman" w:hAnsi="Times New Roman" w:cs="Times New Roman"/>
          <w:noProof/>
          <w:color w:val="auto"/>
          <w:lang w:val="en-US"/>
        </w:rPr>
        <w:t xml:space="preserve"> 2697–2709 (2011).</w:t>
      </w:r>
    </w:p>
    <w:p w14:paraId="0521BC2C"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40.</w:t>
      </w:r>
      <w:r w:rsidRPr="00B53A06">
        <w:rPr>
          <w:rFonts w:ascii="Times New Roman" w:hAnsi="Times New Roman" w:cs="Times New Roman"/>
          <w:noProof/>
          <w:color w:val="auto"/>
          <w:lang w:val="en-US"/>
        </w:rPr>
        <w:tab/>
        <w:t xml:space="preserve">Shen, H.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Integrated molecular characterization of testicular germ cell tumors. </w:t>
      </w:r>
      <w:r w:rsidRPr="00B53A06">
        <w:rPr>
          <w:rFonts w:ascii="Times New Roman" w:hAnsi="Times New Roman" w:cs="Times New Roman"/>
          <w:i/>
          <w:iCs/>
          <w:noProof/>
          <w:color w:val="auto"/>
          <w:lang w:val="en-US"/>
        </w:rPr>
        <w:t>Cell Rep.</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23,</w:t>
      </w:r>
      <w:r w:rsidRPr="00B53A06">
        <w:rPr>
          <w:rFonts w:ascii="Times New Roman" w:hAnsi="Times New Roman" w:cs="Times New Roman"/>
          <w:noProof/>
          <w:color w:val="auto"/>
          <w:lang w:val="en-US"/>
        </w:rPr>
        <w:t xml:space="preserve"> 3392–3406 (2018).</w:t>
      </w:r>
    </w:p>
    <w:p w14:paraId="7A3CA325"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41.</w:t>
      </w:r>
      <w:r w:rsidRPr="00B53A06">
        <w:rPr>
          <w:rFonts w:ascii="Times New Roman" w:hAnsi="Times New Roman" w:cs="Times New Roman"/>
          <w:noProof/>
          <w:color w:val="auto"/>
          <w:lang w:val="en-US"/>
        </w:rPr>
        <w:tab/>
        <w:t xml:space="preserve">Korkola, J. E.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Gene expression-based classification of nonseminomatous male germ cell tumors. </w:t>
      </w:r>
      <w:r w:rsidRPr="00B53A06">
        <w:rPr>
          <w:rFonts w:ascii="Times New Roman" w:hAnsi="Times New Roman" w:cs="Times New Roman"/>
          <w:i/>
          <w:iCs/>
          <w:noProof/>
          <w:color w:val="auto"/>
          <w:lang w:val="en-US"/>
        </w:rPr>
        <w:t>Oncogene</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24,</w:t>
      </w:r>
      <w:r w:rsidRPr="00B53A06">
        <w:rPr>
          <w:rFonts w:ascii="Times New Roman" w:hAnsi="Times New Roman" w:cs="Times New Roman"/>
          <w:noProof/>
          <w:color w:val="auto"/>
          <w:lang w:val="en-US"/>
        </w:rPr>
        <w:t xml:space="preserve"> 5101–5107 (2005).</w:t>
      </w:r>
    </w:p>
    <w:p w14:paraId="034BC75E"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42.</w:t>
      </w:r>
      <w:r w:rsidRPr="00B53A06">
        <w:rPr>
          <w:rFonts w:ascii="Times New Roman" w:hAnsi="Times New Roman" w:cs="Times New Roman"/>
          <w:noProof/>
          <w:color w:val="auto"/>
          <w:lang w:val="en-US"/>
        </w:rPr>
        <w:tab/>
        <w:t xml:space="preserve">Korkola, J. E.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Down-regulation of stem cell genes, including those in a 200-kb gene cluster at 12p13.31, is associated with in vivo differentiation of human male germ cell tumors. </w:t>
      </w:r>
      <w:r w:rsidRPr="00B53A06">
        <w:rPr>
          <w:rFonts w:ascii="Times New Roman" w:hAnsi="Times New Roman" w:cs="Times New Roman"/>
          <w:i/>
          <w:iCs/>
          <w:noProof/>
          <w:color w:val="auto"/>
          <w:lang w:val="en-US"/>
        </w:rPr>
        <w:t>Cancer Res.</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66,</w:t>
      </w:r>
      <w:r w:rsidRPr="00B53A06">
        <w:rPr>
          <w:rFonts w:ascii="Times New Roman" w:hAnsi="Times New Roman" w:cs="Times New Roman"/>
          <w:noProof/>
          <w:color w:val="auto"/>
          <w:lang w:val="en-US"/>
        </w:rPr>
        <w:t xml:space="preserve"> 820–827 (2006).</w:t>
      </w:r>
    </w:p>
    <w:p w14:paraId="0D2C1D9E"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43.</w:t>
      </w:r>
      <w:r w:rsidRPr="00B53A06">
        <w:rPr>
          <w:rFonts w:ascii="Times New Roman" w:hAnsi="Times New Roman" w:cs="Times New Roman"/>
          <w:noProof/>
          <w:color w:val="auto"/>
          <w:lang w:val="en-US"/>
        </w:rPr>
        <w:tab/>
        <w:t xml:space="preserve">Li, C.-M.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Gene expression in Wilms’ tumor mimics the earliest committed stage in the metanephric </w:t>
      </w:r>
      <w:r w:rsidRPr="00B53A06">
        <w:rPr>
          <w:rFonts w:ascii="Times New Roman" w:hAnsi="Times New Roman" w:cs="Times New Roman"/>
          <w:noProof/>
          <w:color w:val="auto"/>
          <w:lang w:val="en-US"/>
        </w:rPr>
        <w:lastRenderedPageBreak/>
        <w:t xml:space="preserve">mesenchymal-epithelial transition. </w:t>
      </w:r>
      <w:r w:rsidRPr="00B53A06">
        <w:rPr>
          <w:rFonts w:ascii="Times New Roman" w:hAnsi="Times New Roman" w:cs="Times New Roman"/>
          <w:i/>
          <w:iCs/>
          <w:noProof/>
          <w:color w:val="auto"/>
          <w:lang w:val="en-US"/>
        </w:rPr>
        <w:t>Am. J. Pathol.</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160,</w:t>
      </w:r>
      <w:r w:rsidRPr="00B53A06">
        <w:rPr>
          <w:rFonts w:ascii="Times New Roman" w:hAnsi="Times New Roman" w:cs="Times New Roman"/>
          <w:noProof/>
          <w:color w:val="auto"/>
          <w:lang w:val="en-US"/>
        </w:rPr>
        <w:t xml:space="preserve"> 2181–2190 (2002).</w:t>
      </w:r>
    </w:p>
    <w:p w14:paraId="70790047" w14:textId="77777777" w:rsidR="00635001" w:rsidRPr="00B53A06" w:rsidRDefault="00635001">
      <w:pPr>
        <w:widowControl w:val="0"/>
        <w:autoSpaceDE w:val="0"/>
        <w:autoSpaceDN w:val="0"/>
        <w:adjustRightInd w:val="0"/>
        <w:ind w:left="440" w:hanging="440"/>
        <w:rPr>
          <w:rFonts w:ascii="Times New Roman" w:hAnsi="Times New Roman" w:cs="Times New Roman"/>
          <w:noProof/>
          <w:color w:val="auto"/>
          <w:lang w:val="en-US"/>
        </w:rPr>
      </w:pPr>
      <w:r w:rsidRPr="00B53A06">
        <w:rPr>
          <w:rFonts w:ascii="Times New Roman" w:hAnsi="Times New Roman" w:cs="Times New Roman"/>
          <w:noProof/>
          <w:color w:val="auto"/>
          <w:lang w:val="en-US"/>
        </w:rPr>
        <w:t>44.</w:t>
      </w:r>
      <w:r w:rsidRPr="00B53A06">
        <w:rPr>
          <w:rFonts w:ascii="Times New Roman" w:hAnsi="Times New Roman" w:cs="Times New Roman"/>
          <w:noProof/>
          <w:color w:val="auto"/>
          <w:lang w:val="en-US"/>
        </w:rPr>
        <w:tab/>
        <w:t xml:space="preserve">Gadd, S. </w:t>
      </w:r>
      <w:r w:rsidRPr="00B53A06">
        <w:rPr>
          <w:rFonts w:ascii="Times New Roman" w:hAnsi="Times New Roman" w:cs="Times New Roman"/>
          <w:i/>
          <w:iCs/>
          <w:noProof/>
          <w:color w:val="auto"/>
          <w:lang w:val="en-US"/>
        </w:rPr>
        <w:t>et al.</w:t>
      </w:r>
      <w:r w:rsidRPr="00B53A06">
        <w:rPr>
          <w:rFonts w:ascii="Times New Roman" w:hAnsi="Times New Roman" w:cs="Times New Roman"/>
          <w:noProof/>
          <w:color w:val="auto"/>
          <w:lang w:val="en-US"/>
        </w:rPr>
        <w:t xml:space="preserve"> A Children’s Oncology Group and TARGET initiative exploring the genetic landscape of Wilms tumor. </w:t>
      </w:r>
      <w:r w:rsidRPr="00B53A06">
        <w:rPr>
          <w:rFonts w:ascii="Times New Roman" w:hAnsi="Times New Roman" w:cs="Times New Roman"/>
          <w:i/>
          <w:iCs/>
          <w:noProof/>
          <w:color w:val="auto"/>
          <w:lang w:val="en-US"/>
        </w:rPr>
        <w:t>Nat. Genet.</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49,</w:t>
      </w:r>
      <w:r w:rsidRPr="00B53A06">
        <w:rPr>
          <w:rFonts w:ascii="Times New Roman" w:hAnsi="Times New Roman" w:cs="Times New Roman"/>
          <w:noProof/>
          <w:color w:val="auto"/>
          <w:lang w:val="en-US"/>
        </w:rPr>
        <w:t xml:space="preserve"> 1487–1494 (2017).</w:t>
      </w:r>
    </w:p>
    <w:p w14:paraId="6D0C985F" w14:textId="77777777" w:rsidR="00635001" w:rsidRPr="00B53A06" w:rsidRDefault="00635001">
      <w:pPr>
        <w:widowControl w:val="0"/>
        <w:autoSpaceDE w:val="0"/>
        <w:autoSpaceDN w:val="0"/>
        <w:adjustRightInd w:val="0"/>
        <w:ind w:left="440" w:hanging="440"/>
        <w:rPr>
          <w:noProof/>
          <w:color w:val="auto"/>
        </w:rPr>
      </w:pPr>
      <w:r w:rsidRPr="00B53A06">
        <w:rPr>
          <w:rFonts w:ascii="Times New Roman" w:hAnsi="Times New Roman" w:cs="Times New Roman"/>
          <w:noProof/>
          <w:color w:val="auto"/>
          <w:lang w:val="en-US"/>
        </w:rPr>
        <w:t>45.</w:t>
      </w:r>
      <w:r w:rsidRPr="00B53A06">
        <w:rPr>
          <w:rFonts w:ascii="Times New Roman" w:hAnsi="Times New Roman" w:cs="Times New Roman"/>
          <w:noProof/>
          <w:color w:val="auto"/>
          <w:lang w:val="en-US"/>
        </w:rPr>
        <w:tab/>
        <w:t xml:space="preserve">ENCODE Project Consortium. An integrated encyclopedia of DNA elements in the human genome. </w:t>
      </w:r>
      <w:r w:rsidRPr="00B53A06">
        <w:rPr>
          <w:rFonts w:ascii="Times New Roman" w:hAnsi="Times New Roman" w:cs="Times New Roman"/>
          <w:i/>
          <w:iCs/>
          <w:noProof/>
          <w:color w:val="auto"/>
          <w:lang w:val="en-US"/>
        </w:rPr>
        <w:t>Nature</w:t>
      </w:r>
      <w:r w:rsidRPr="00B53A06">
        <w:rPr>
          <w:rFonts w:ascii="Times New Roman" w:hAnsi="Times New Roman" w:cs="Times New Roman"/>
          <w:noProof/>
          <w:color w:val="auto"/>
          <w:lang w:val="en-US"/>
        </w:rPr>
        <w:t xml:space="preserve"> </w:t>
      </w:r>
      <w:r w:rsidRPr="00B53A06">
        <w:rPr>
          <w:rFonts w:ascii="Times New Roman" w:hAnsi="Times New Roman" w:cs="Times New Roman"/>
          <w:b/>
          <w:bCs/>
          <w:noProof/>
          <w:color w:val="auto"/>
          <w:lang w:val="en-US"/>
        </w:rPr>
        <w:t>489,</w:t>
      </w:r>
      <w:r w:rsidRPr="00B53A06">
        <w:rPr>
          <w:rFonts w:ascii="Times New Roman" w:hAnsi="Times New Roman" w:cs="Times New Roman"/>
          <w:noProof/>
          <w:color w:val="auto"/>
          <w:lang w:val="en-US"/>
        </w:rPr>
        <w:t xml:space="preserve"> 57–74 (2012).</w:t>
      </w:r>
    </w:p>
    <w:p w14:paraId="212713FA" w14:textId="173E577F" w:rsidR="00C15BFF" w:rsidRPr="00B53A06" w:rsidRDefault="00C15BFF" w:rsidP="00635001">
      <w:pPr>
        <w:widowControl w:val="0"/>
        <w:autoSpaceDE w:val="0"/>
        <w:autoSpaceDN w:val="0"/>
        <w:adjustRightInd w:val="0"/>
        <w:rPr>
          <w:color w:val="auto"/>
          <w:szCs w:val="20"/>
        </w:rPr>
      </w:pPr>
      <w:r w:rsidRPr="00B53A06">
        <w:rPr>
          <w:color w:val="auto"/>
          <w:szCs w:val="20"/>
        </w:rPr>
        <w:fldChar w:fldCharType="end"/>
      </w:r>
    </w:p>
    <w:p w14:paraId="5070B5AD" w14:textId="4CBB1B3F" w:rsidR="009073EC" w:rsidRPr="00B53A06" w:rsidRDefault="009073EC" w:rsidP="00C15BFF">
      <w:pPr>
        <w:rPr>
          <w:color w:val="auto"/>
        </w:rPr>
      </w:pPr>
    </w:p>
    <w:sectPr w:rsidR="009073EC" w:rsidRPr="00B53A06" w:rsidSect="00BC47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Comitani" w:date="2021-03-19T22:15:00Z" w:initials="FC">
    <w:p w14:paraId="029492FF" w14:textId="3232F921" w:rsidR="003423F6" w:rsidRDefault="003423F6">
      <w:pPr>
        <w:pStyle w:val="CommentText"/>
      </w:pPr>
      <w:r>
        <w:rPr>
          <w:rStyle w:val="CommentReference"/>
        </w:rPr>
        <w:annotationRef/>
      </w:r>
      <w:r>
        <w:t>TODO FC: cite NATHAN and explain overlap.</w:t>
      </w:r>
    </w:p>
  </w:comment>
  <w:comment w:id="1" w:author="Federico Comitani [2]" w:date="2020-08-25T15:59:00Z" w:initials="FC">
    <w:p w14:paraId="70894299" w14:textId="77777777" w:rsidR="003423F6" w:rsidRDefault="003423F6" w:rsidP="00C15BFF">
      <w:pPr>
        <w:pStyle w:val="CommentText"/>
      </w:pPr>
      <w:r>
        <w:rPr>
          <w:rStyle w:val="CommentReference"/>
        </w:rPr>
        <w:annotationRef/>
      </w:r>
      <w:r>
        <w:t>cite Nathan</w:t>
      </w:r>
    </w:p>
  </w:comment>
  <w:comment w:id="2" w:author="Sarah Cohen-Gogo" w:date="2021-11-17T23:03:00Z" w:initials="SC">
    <w:p w14:paraId="281C832D" w14:textId="40BF4391" w:rsidR="0035608F" w:rsidRDefault="0035608F">
      <w:pPr>
        <w:pStyle w:val="CommentText"/>
      </w:pPr>
      <w:r>
        <w:rPr>
          <w:rStyle w:val="CommentReference"/>
        </w:rPr>
        <w:annotationRef/>
      </w:r>
      <w:r>
        <w:t>cite</w:t>
      </w:r>
    </w:p>
  </w:comment>
  <w:comment w:id="4" w:author="Guest User" w:date="2021-08-19T23:55:00Z" w:initials="GU">
    <w:p w14:paraId="3B6E159F" w14:textId="43386E20" w:rsidR="477E33CD" w:rsidRDefault="477E33CD">
      <w:pPr>
        <w:pStyle w:val="CommentText"/>
      </w:pPr>
      <w:r>
        <w:t xml:space="preserve">Should we also mention ALPL expression? its in the supplementary </w:t>
      </w:r>
      <w:r w:rsidR="00391A8C">
        <w:t>Fig.</w:t>
      </w:r>
      <w:r>
        <w:t xml:space="preserve"> anyway</w:t>
      </w:r>
      <w:r>
        <w:rPr>
          <w:rStyle w:val="CommentReference"/>
        </w:rPr>
        <w:annotationRef/>
      </w:r>
    </w:p>
  </w:comment>
  <w:comment w:id="5" w:author="Guest User" w:date="2021-08-19T23:48:00Z" w:initials="GU">
    <w:p w14:paraId="724239FF" w14:textId="125063FC" w:rsidR="477E33CD" w:rsidRDefault="477E33CD">
      <w:pPr>
        <w:pStyle w:val="CommentText"/>
      </w:pPr>
      <w:r>
        <w:t xml:space="preserve">Do we want to include some business about the bone development score in the supplemental </w:t>
      </w:r>
      <w:r w:rsidR="00391A8C">
        <w:t>Fig.</w:t>
      </w:r>
      <w:r>
        <w:t>?</w:t>
      </w:r>
      <w:r>
        <w:rPr>
          <w:rStyle w:val="CommentReference"/>
        </w:rPr>
        <w:annotationRef/>
      </w:r>
    </w:p>
  </w:comment>
  <w:comment w:id="6" w:author="Guest User" w:date="2021-08-19T23:54:00Z" w:initials="GU">
    <w:p w14:paraId="78F73F54" w14:textId="1662E5AD" w:rsidR="477E33CD" w:rsidRDefault="477E33CD">
      <w:pPr>
        <w:pStyle w:val="CommentText"/>
      </w:pPr>
      <w:r>
        <w:t>Should we remove this? I think the point is made with the other two and those are in the genesets in supp fig 23d</w:t>
      </w:r>
      <w:r>
        <w:rPr>
          <w:rStyle w:val="CommentReference"/>
        </w:rPr>
        <w:annotationRef/>
      </w:r>
    </w:p>
  </w:comment>
  <w:comment w:id="7" w:author="Guest User" w:date="2021-08-20T00:00:00Z" w:initials="GU">
    <w:p w14:paraId="612125CC" w14:textId="1335D75A" w:rsidR="477E33CD" w:rsidRDefault="477E33CD">
      <w:pPr>
        <w:pStyle w:val="CommentText"/>
      </w:pPr>
      <w:r>
        <w:t xml:space="preserve">Do we want to replace leukocyte fractions etc with immune score to better reflect the supplemntal </w:t>
      </w:r>
      <w:r w:rsidR="00391A8C">
        <w:t>Fig.</w:t>
      </w:r>
      <w:r>
        <w:t>s (23d)?</w:t>
      </w:r>
      <w:r>
        <w:rPr>
          <w:rStyle w:val="CommentReference"/>
        </w:rPr>
        <w:annotationRef/>
      </w:r>
    </w:p>
  </w:comment>
  <w:comment w:id="8" w:author="Federico Comitani [2]" w:date="2020-08-25T17:51:00Z" w:initials="FC">
    <w:p w14:paraId="2AE02AE1" w14:textId="0DC45C60" w:rsidR="003423F6" w:rsidRDefault="003423F6" w:rsidP="00C15BFF">
      <w:pPr>
        <w:pStyle w:val="CommentText"/>
      </w:pPr>
      <w:r>
        <w:rPr>
          <w:rStyle w:val="CommentReference"/>
        </w:rPr>
        <w:annotationRef/>
      </w:r>
      <w:r>
        <w:t xml:space="preserve">This is a contradiction, mitotic index is correlated to </w:t>
      </w:r>
      <w:r w:rsidR="00960F71" w:rsidRPr="00960F71">
        <w:rPr>
          <w:i/>
        </w:rPr>
        <w:t>TP53</w:t>
      </w:r>
    </w:p>
    <w:p w14:paraId="74D9B514" w14:textId="77777777" w:rsidR="003423F6" w:rsidRDefault="00AE26F1" w:rsidP="00C15BFF">
      <w:pPr>
        <w:pStyle w:val="CommentText"/>
      </w:pPr>
      <w:hyperlink r:id="rId1" w:history="1">
        <w:r w:rsidR="003423F6" w:rsidRPr="008A1709">
          <w:rPr>
            <w:rStyle w:val="Hyperlink"/>
          </w:rPr>
          <w:t>https://www.ncbi.nlm.nih.gov/pmc/articles/PMC5489034/</w:t>
        </w:r>
      </w:hyperlink>
    </w:p>
  </w:comment>
  <w:comment w:id="9" w:author="Joshua Nash" w:date="2020-08-26T20:39:00Z" w:initials="JN">
    <w:p w14:paraId="5F04BB12" w14:textId="77777777" w:rsidR="003423F6" w:rsidRDefault="003423F6" w:rsidP="00C15BFF">
      <w:pPr>
        <w:pStyle w:val="CommentText"/>
        <w:ind w:firstLine="0"/>
      </w:pPr>
      <w:r>
        <w:rPr>
          <w:rStyle w:val="CommentReference"/>
        </w:rPr>
        <w:annotationRef/>
      </w:r>
      <w:r>
        <w:t>may not be true in sarcomas, that was for melanoma. Either way BCL2 and CDK2NA are NDE so I wouldn’t worry about this</w:t>
      </w:r>
    </w:p>
  </w:comment>
  <w:comment w:id="10" w:author="Guest User" w:date="2021-08-20T00:02:00Z" w:initials="GU">
    <w:p w14:paraId="26E836D0" w14:textId="7A539CBB" w:rsidR="477E33CD" w:rsidRDefault="477E33CD">
      <w:pPr>
        <w:pStyle w:val="CommentText"/>
      </w:pPr>
      <w:r>
        <w:t>same comment as above - fraction or score?</w:t>
      </w:r>
      <w:r>
        <w:rPr>
          <w:rStyle w:val="CommentReference"/>
        </w:rPr>
        <w:annotationRef/>
      </w:r>
    </w:p>
  </w:comment>
  <w:comment w:id="11" w:author="Josh Nash" w:date="2021-04-19T21:52:00Z" w:initials="JN">
    <w:p w14:paraId="6EDD45F7" w14:textId="0543D4C7" w:rsidR="00870E9F" w:rsidRDefault="00870E9F">
      <w:pPr>
        <w:pStyle w:val="CommentText"/>
      </w:pPr>
      <w:r>
        <w:rPr>
          <w:rStyle w:val="CommentReference"/>
        </w:rPr>
        <w:annotationRef/>
      </w:r>
      <w:r>
        <w:t xml:space="preserve">This is not so important to the cluster’s identity. angiogenesis </w:t>
      </w:r>
      <w:r w:rsidR="00F1010A">
        <w:t xml:space="preserve">however </w:t>
      </w:r>
      <w:r>
        <w:t xml:space="preserve">actually comes up in epithelioid sarcomas </w:t>
      </w:r>
      <w:r w:rsidR="006F5128">
        <w:t xml:space="preserve">as reviewed in </w:t>
      </w:r>
      <w:hyperlink r:id="rId2" w:history="1">
        <w:r w:rsidR="00E55EF8" w:rsidRPr="00D64BFC">
          <w:rPr>
            <w:rStyle w:val="Hyperlink"/>
          </w:rPr>
          <w:t>https://www.ncbi.nlm.nih.gov/pmc/articles/PMC3359746/</w:t>
        </w:r>
      </w:hyperlink>
    </w:p>
    <w:p w14:paraId="10E851C1" w14:textId="39B667FB" w:rsidR="00E55EF8" w:rsidRDefault="00E55EF8" w:rsidP="00E55EF8">
      <w:pPr>
        <w:pStyle w:val="CommentText"/>
        <w:ind w:firstLine="0"/>
      </w:pPr>
    </w:p>
  </w:comment>
  <w:comment w:id="12" w:author="Guest User" w:date="2021-08-20T00:05:00Z" w:initials="GU">
    <w:p w14:paraId="281DE041" w14:textId="046016D0" w:rsidR="477E33CD" w:rsidRDefault="477E33CD">
      <w:pPr>
        <w:pStyle w:val="CommentText"/>
      </w:pPr>
      <w:r>
        <w:t>again, score or fraction</w:t>
      </w:r>
      <w:r>
        <w:rPr>
          <w:rStyle w:val="CommentReference"/>
        </w:rPr>
        <w:annotationRef/>
      </w:r>
    </w:p>
  </w:comment>
  <w:comment w:id="13" w:author="Sarah Cohen-Gogo" w:date="2021-11-17T23:09:00Z" w:initials="SC">
    <w:p w14:paraId="18C6BD5B" w14:textId="64E48E13" w:rsidR="009A7393" w:rsidRDefault="009A7393">
      <w:pPr>
        <w:pStyle w:val="CommentText"/>
      </w:pPr>
      <w:r>
        <w:rPr>
          <w:rStyle w:val="CommentReference"/>
        </w:rPr>
        <w:annotationRef/>
      </w:r>
      <w:r>
        <w:t>I really don’t know how I feel about the information about age</w:t>
      </w:r>
      <w:r w:rsidR="00881E9A">
        <w:t xml:space="preserve"> into all those sections</w:t>
      </w:r>
    </w:p>
  </w:comment>
  <w:comment w:id="14" w:author="Guest User" w:date="2021-08-20T00:22:00Z" w:initials="GU">
    <w:p w14:paraId="60AF4D94" w14:textId="4B3857BE" w:rsidR="477E33CD" w:rsidRDefault="477E33CD">
      <w:pPr>
        <w:pStyle w:val="CommentText"/>
      </w:pPr>
      <w:r>
        <w:t>need citation</w:t>
      </w:r>
      <w:r>
        <w:rPr>
          <w:rStyle w:val="CommentReference"/>
        </w:rPr>
        <w:annotationRef/>
      </w:r>
    </w:p>
  </w:comment>
  <w:comment w:id="16" w:author="Three Shlien" w:date="2021-05-27T18:17:00Z" w:initials="TS">
    <w:p w14:paraId="2B0F4EC2" w14:textId="78271AF7" w:rsidR="001F0EF3" w:rsidRDefault="001F0EF3">
      <w:pPr>
        <w:pStyle w:val="CommentText"/>
      </w:pPr>
      <w:r>
        <w:rPr>
          <w:rStyle w:val="CommentReference"/>
        </w:rPr>
        <w:annotationRef/>
      </w:r>
      <w:r>
        <w:t>Missing the value of this gset here…</w:t>
      </w:r>
    </w:p>
  </w:comment>
  <w:comment w:id="17" w:author="Josh Nash" w:date="2021-04-22T19:40:00Z" w:initials="JN">
    <w:p w14:paraId="5FEA0DDF" w14:textId="2D4DD38D" w:rsidR="006C197E" w:rsidRDefault="006C197E">
      <w:pPr>
        <w:pStyle w:val="CommentText"/>
      </w:pPr>
      <w:r>
        <w:rPr>
          <w:rStyle w:val="CommentReference"/>
        </w:rPr>
        <w:annotationRef/>
      </w:r>
      <w:r>
        <w:t xml:space="preserve">Alternatively, pairwise comparison between this cluster and its siblings </w:t>
      </w:r>
      <w:proofErr w:type="gramStart"/>
      <w:r>
        <w:t>as a whole is</w:t>
      </w:r>
      <w:proofErr w:type="gramEnd"/>
      <w:r w:rsidR="003478FD">
        <w:t>:</w:t>
      </w:r>
    </w:p>
    <w:p w14:paraId="684DB4BC" w14:textId="77777777" w:rsidR="006C197E" w:rsidRDefault="006C197E" w:rsidP="006C197E">
      <w:pPr>
        <w:pStyle w:val="CommentText"/>
        <w:numPr>
          <w:ilvl w:val="0"/>
          <w:numId w:val="24"/>
        </w:numPr>
      </w:pPr>
      <w:r>
        <w:t xml:space="preserve">Upregualted medNES = </w:t>
      </w:r>
      <w:r w:rsidR="005C70D4" w:rsidRPr="005C70D4">
        <w:t>1.14</w:t>
      </w:r>
      <w:r w:rsidR="005C70D4">
        <w:t xml:space="preserve">, MWU adj. p-val = </w:t>
      </w:r>
      <w:r w:rsidR="005C70D4" w:rsidRPr="005C70D4">
        <w:t>1</w:t>
      </w:r>
      <w:r w:rsidR="005C70D4">
        <w:t>.17e-04</w:t>
      </w:r>
    </w:p>
    <w:p w14:paraId="19BA4ACC" w14:textId="0436D097" w:rsidR="005C70D4" w:rsidRDefault="005C70D4" w:rsidP="006C197E">
      <w:pPr>
        <w:pStyle w:val="CommentText"/>
        <w:numPr>
          <w:ilvl w:val="0"/>
          <w:numId w:val="24"/>
        </w:numPr>
      </w:pPr>
      <w:r>
        <w:t xml:space="preserve">Downregulated medNES = </w:t>
      </w:r>
      <w:r w:rsidR="003478FD" w:rsidRPr="003478FD">
        <w:t>0.90</w:t>
      </w:r>
      <w:r>
        <w:t>, MWU adj. p-val =</w:t>
      </w:r>
      <w:r w:rsidRPr="005C70D4">
        <w:t>1</w:t>
      </w:r>
      <w:r w:rsidR="003478FD">
        <w:t>.</w:t>
      </w:r>
      <w:r w:rsidRPr="005C70D4">
        <w:t>9</w:t>
      </w:r>
      <w:r w:rsidR="003478FD">
        <w:t>3e-03</w:t>
      </w:r>
    </w:p>
  </w:comment>
  <w:comment w:id="18" w:author="Sarah Cohen-Gogo" w:date="2021-11-17T23:13:00Z" w:initials="SC">
    <w:p w14:paraId="4FA4AE0A" w14:textId="6B3C6A49" w:rsidR="00EF07D3" w:rsidRDefault="00EF07D3">
      <w:pPr>
        <w:pStyle w:val="CommentText"/>
      </w:pPr>
      <w:r>
        <w:rPr>
          <w:rStyle w:val="CommentReference"/>
        </w:rPr>
        <w:annotationRef/>
      </w:r>
      <w:r>
        <w:t>Do you have any way to check for NF1 var</w:t>
      </w:r>
      <w:r w:rsidR="00ED35EF">
        <w:t>iants from the RNAseq? I know this is not the purpose of this approach, but would be great to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492FF" w15:done="0"/>
  <w15:commentEx w15:paraId="70894299" w15:done="0"/>
  <w15:commentEx w15:paraId="281C832D" w15:done="0"/>
  <w15:commentEx w15:paraId="3B6E159F" w15:done="0"/>
  <w15:commentEx w15:paraId="724239FF" w15:done="0"/>
  <w15:commentEx w15:paraId="78F73F54" w15:done="0"/>
  <w15:commentEx w15:paraId="612125CC" w15:done="0"/>
  <w15:commentEx w15:paraId="74D9B514" w15:done="0"/>
  <w15:commentEx w15:paraId="5F04BB12" w15:paraIdParent="74D9B514" w15:done="0"/>
  <w15:commentEx w15:paraId="26E836D0" w15:done="0"/>
  <w15:commentEx w15:paraId="10E851C1" w15:done="0"/>
  <w15:commentEx w15:paraId="281DE041" w15:done="0"/>
  <w15:commentEx w15:paraId="18C6BD5B" w15:done="0"/>
  <w15:commentEx w15:paraId="60AF4D94" w15:done="0"/>
  <w15:commentEx w15:paraId="2B0F4EC2" w15:done="0"/>
  <w15:commentEx w15:paraId="19BA4ACC" w15:done="0"/>
  <w15:commentEx w15:paraId="4FA4AE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F5AA3" w16cex:dateUtc="2021-03-19T21:15:00Z"/>
  <w16cex:commentExtensible w16cex:durableId="22EF5F66" w16cex:dateUtc="2020-08-25T13:59:00Z"/>
  <w16cex:commentExtensible w16cex:durableId="253FB467" w16cex:dateUtc="2021-11-17T22:03:00Z"/>
  <w16cex:commentExtensible w16cex:durableId="7966B68C" w16cex:dateUtc="2021-08-19T21:55:00Z"/>
  <w16cex:commentExtensible w16cex:durableId="65B86E27" w16cex:dateUtc="2021-08-19T21:48:00Z"/>
  <w16cex:commentExtensible w16cex:durableId="38FF8724" w16cex:dateUtc="2021-08-19T21:54:00Z"/>
  <w16cex:commentExtensible w16cex:durableId="1EFE6E5F" w16cex:dateUtc="2021-08-19T22:00:00Z"/>
  <w16cex:commentExtensible w16cex:durableId="22EF79C3" w16cex:dateUtc="2020-08-25T15:51:00Z"/>
  <w16cex:commentExtensible w16cex:durableId="22F0F2AB" w16cex:dateUtc="2020-08-26T18:39:00Z"/>
  <w16cex:commentExtensible w16cex:durableId="010C7B1B" w16cex:dateUtc="2021-08-19T22:02:00Z"/>
  <w16cex:commentExtensible w16cex:durableId="242825AA" w16cex:dateUtc="2021-04-19T19:52:00Z"/>
  <w16cex:commentExtensible w16cex:durableId="4BDB2E8E" w16cex:dateUtc="2021-08-19T22:05:00Z"/>
  <w16cex:commentExtensible w16cex:durableId="253FB5DB" w16cex:dateUtc="2021-11-17T22:09:00Z"/>
  <w16cex:commentExtensible w16cex:durableId="74BD25F3" w16cex:dateUtc="2021-08-19T22:22:00Z"/>
  <w16cex:commentExtensible w16cex:durableId="245A0C49" w16cex:dateUtc="2021-05-27T16:17:00Z"/>
  <w16cex:commentExtensible w16cex:durableId="242BFB68" w16cex:dateUtc="2021-04-22T17:40:00Z"/>
  <w16cex:commentExtensible w16cex:durableId="253FB6A5" w16cex:dateUtc="2021-11-17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492FF" w16cid:durableId="23FF5AA3"/>
  <w16cid:commentId w16cid:paraId="70894299" w16cid:durableId="22EF5F66"/>
  <w16cid:commentId w16cid:paraId="281C832D" w16cid:durableId="253FB467"/>
  <w16cid:commentId w16cid:paraId="3B6E159F" w16cid:durableId="7966B68C"/>
  <w16cid:commentId w16cid:paraId="724239FF" w16cid:durableId="65B86E27"/>
  <w16cid:commentId w16cid:paraId="78F73F54" w16cid:durableId="38FF8724"/>
  <w16cid:commentId w16cid:paraId="612125CC" w16cid:durableId="1EFE6E5F"/>
  <w16cid:commentId w16cid:paraId="74D9B514" w16cid:durableId="22EF79C3"/>
  <w16cid:commentId w16cid:paraId="5F04BB12" w16cid:durableId="22F0F2AB"/>
  <w16cid:commentId w16cid:paraId="26E836D0" w16cid:durableId="010C7B1B"/>
  <w16cid:commentId w16cid:paraId="10E851C1" w16cid:durableId="242825AA"/>
  <w16cid:commentId w16cid:paraId="281DE041" w16cid:durableId="4BDB2E8E"/>
  <w16cid:commentId w16cid:paraId="18C6BD5B" w16cid:durableId="253FB5DB"/>
  <w16cid:commentId w16cid:paraId="60AF4D94" w16cid:durableId="74BD25F3"/>
  <w16cid:commentId w16cid:paraId="2B0F4EC2" w16cid:durableId="245A0C49"/>
  <w16cid:commentId w16cid:paraId="19BA4ACC" w16cid:durableId="242BFB68"/>
  <w16cid:commentId w16cid:paraId="4FA4AE0A" w16cid:durableId="253FB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C5D8" w14:textId="77777777" w:rsidR="001C6D9C" w:rsidRDefault="001C6D9C" w:rsidP="00275FA7">
      <w:pPr>
        <w:spacing w:after="0" w:line="240" w:lineRule="auto"/>
      </w:pPr>
      <w:r>
        <w:separator/>
      </w:r>
    </w:p>
  </w:endnote>
  <w:endnote w:type="continuationSeparator" w:id="0">
    <w:p w14:paraId="34F8289A" w14:textId="77777777" w:rsidR="001C6D9C" w:rsidRDefault="001C6D9C" w:rsidP="00275FA7">
      <w:pPr>
        <w:spacing w:after="0" w:line="240" w:lineRule="auto"/>
      </w:pPr>
      <w:r>
        <w:continuationSeparator/>
      </w:r>
    </w:p>
  </w:endnote>
  <w:endnote w:type="continuationNotice" w:id="1">
    <w:p w14:paraId="71D96546" w14:textId="77777777" w:rsidR="001C6D9C" w:rsidRDefault="001C6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8990" w14:textId="77777777" w:rsidR="001C6D9C" w:rsidRDefault="001C6D9C" w:rsidP="00275FA7">
      <w:pPr>
        <w:spacing w:after="0" w:line="240" w:lineRule="auto"/>
      </w:pPr>
      <w:r>
        <w:separator/>
      </w:r>
    </w:p>
  </w:footnote>
  <w:footnote w:type="continuationSeparator" w:id="0">
    <w:p w14:paraId="608D3E4A" w14:textId="77777777" w:rsidR="001C6D9C" w:rsidRDefault="001C6D9C" w:rsidP="00275FA7">
      <w:pPr>
        <w:spacing w:after="0" w:line="240" w:lineRule="auto"/>
      </w:pPr>
      <w:r>
        <w:continuationSeparator/>
      </w:r>
    </w:p>
  </w:footnote>
  <w:footnote w:type="continuationNotice" w:id="1">
    <w:p w14:paraId="59121E46" w14:textId="77777777" w:rsidR="001C6D9C" w:rsidRDefault="001C6D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467"/>
    <w:multiLevelType w:val="hybridMultilevel"/>
    <w:tmpl w:val="0BF895DC"/>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0BF"/>
    <w:multiLevelType w:val="hybridMultilevel"/>
    <w:tmpl w:val="AB0C68C4"/>
    <w:lvl w:ilvl="0" w:tplc="11287E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74BA"/>
    <w:multiLevelType w:val="hybridMultilevel"/>
    <w:tmpl w:val="CE0E8C68"/>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300F"/>
    <w:multiLevelType w:val="hybridMultilevel"/>
    <w:tmpl w:val="9578CBAE"/>
    <w:lvl w:ilvl="0" w:tplc="31945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03D87"/>
    <w:multiLevelType w:val="hybridMultilevel"/>
    <w:tmpl w:val="A8A8B7B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D5400"/>
    <w:multiLevelType w:val="hybridMultilevel"/>
    <w:tmpl w:val="785A9BCC"/>
    <w:lvl w:ilvl="0" w:tplc="122EE9D6">
      <w:numFmt w:val="bullet"/>
      <w:lvlText w:val="-"/>
      <w:lvlJc w:val="left"/>
      <w:pPr>
        <w:ind w:left="720" w:hanging="360"/>
      </w:pPr>
      <w:rPr>
        <w:rFonts w:ascii="Cambria" w:eastAsia="Cambr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1F94"/>
    <w:multiLevelType w:val="hybridMultilevel"/>
    <w:tmpl w:val="04B85836"/>
    <w:lvl w:ilvl="0" w:tplc="A8960ED2">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270D5E21"/>
    <w:multiLevelType w:val="hybridMultilevel"/>
    <w:tmpl w:val="541C51F0"/>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F54FC"/>
    <w:multiLevelType w:val="hybridMultilevel"/>
    <w:tmpl w:val="57023C64"/>
    <w:lvl w:ilvl="0" w:tplc="BFA6B402">
      <w:start w:val="76"/>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03F88"/>
    <w:multiLevelType w:val="hybridMultilevel"/>
    <w:tmpl w:val="0A8ABFFC"/>
    <w:lvl w:ilvl="0" w:tplc="5DEA77E4">
      <w:numFmt w:val="bullet"/>
      <w:lvlText w:val="-"/>
      <w:lvlJc w:val="left"/>
      <w:pPr>
        <w:ind w:left="720" w:hanging="360"/>
      </w:pPr>
      <w:rPr>
        <w:rFonts w:ascii="Cambria" w:eastAsia="Cambria"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E0488"/>
    <w:multiLevelType w:val="hybridMultilevel"/>
    <w:tmpl w:val="453C910C"/>
    <w:lvl w:ilvl="0" w:tplc="14380C3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90E45"/>
    <w:multiLevelType w:val="hybridMultilevel"/>
    <w:tmpl w:val="FF4A7086"/>
    <w:lvl w:ilvl="0" w:tplc="9572CEBE">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D5479"/>
    <w:multiLevelType w:val="hybridMultilevel"/>
    <w:tmpl w:val="9DAA1D26"/>
    <w:lvl w:ilvl="0" w:tplc="A016DFEA">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3" w15:restartNumberingAfterBreak="0">
    <w:nsid w:val="50DD635A"/>
    <w:multiLevelType w:val="hybridMultilevel"/>
    <w:tmpl w:val="52AE5B4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4133B"/>
    <w:multiLevelType w:val="hybridMultilevel"/>
    <w:tmpl w:val="3912C1E6"/>
    <w:lvl w:ilvl="0" w:tplc="D46A93D0">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5" w15:restartNumberingAfterBreak="0">
    <w:nsid w:val="598870D3"/>
    <w:multiLevelType w:val="hybridMultilevel"/>
    <w:tmpl w:val="C3589B96"/>
    <w:lvl w:ilvl="0" w:tplc="18329E2E">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6" w15:restartNumberingAfterBreak="0">
    <w:nsid w:val="72C94B30"/>
    <w:multiLevelType w:val="hybridMultilevel"/>
    <w:tmpl w:val="8AA43046"/>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E4CF8"/>
    <w:multiLevelType w:val="hybridMultilevel"/>
    <w:tmpl w:val="F5AEA228"/>
    <w:lvl w:ilvl="0" w:tplc="8F1218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20621"/>
    <w:multiLevelType w:val="hybridMultilevel"/>
    <w:tmpl w:val="A5A67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4349F"/>
    <w:multiLevelType w:val="hybridMultilevel"/>
    <w:tmpl w:val="5F00FBFA"/>
    <w:lvl w:ilvl="0" w:tplc="CB2275BE">
      <w:start w:val="20"/>
      <w:numFmt w:val="bullet"/>
      <w:lvlText w:val="-"/>
      <w:lvlJc w:val="left"/>
      <w:pPr>
        <w:ind w:left="72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E29E1"/>
    <w:multiLevelType w:val="hybridMultilevel"/>
    <w:tmpl w:val="C96A9B96"/>
    <w:lvl w:ilvl="0" w:tplc="20A4A7DA">
      <w:start w:val="2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45875"/>
    <w:multiLevelType w:val="hybridMultilevel"/>
    <w:tmpl w:val="EBF8093E"/>
    <w:lvl w:ilvl="0" w:tplc="76609CE8">
      <w:start w:val="1"/>
      <w:numFmt w:val="decimal"/>
      <w:lvlText w:val="%1."/>
      <w:lvlJc w:val="left"/>
      <w:pPr>
        <w:ind w:left="549" w:hanging="360"/>
      </w:pPr>
      <w:rPr>
        <w:rFonts w:hint="default"/>
        <w:color w:val="000000"/>
        <w:u w:val="none"/>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2" w15:restartNumberingAfterBreak="0">
    <w:nsid w:val="7BE146E0"/>
    <w:multiLevelType w:val="hybridMultilevel"/>
    <w:tmpl w:val="86201746"/>
    <w:lvl w:ilvl="0" w:tplc="EC5ACF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34C31"/>
    <w:multiLevelType w:val="hybridMultilevel"/>
    <w:tmpl w:val="CDDA9C10"/>
    <w:lvl w:ilvl="0" w:tplc="9E9403F6">
      <w:numFmt w:val="bullet"/>
      <w:lvlText w:val="-"/>
      <w:lvlJc w:val="left"/>
      <w:pPr>
        <w:ind w:left="720" w:hanging="360"/>
      </w:pPr>
      <w:rPr>
        <w:rFonts w:ascii="Cambria" w:eastAsia="Cambria" w:hAnsi="Cambria" w:cs="Cambria"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1"/>
  </w:num>
  <w:num w:numId="5">
    <w:abstractNumId w:val="22"/>
  </w:num>
  <w:num w:numId="6">
    <w:abstractNumId w:val="7"/>
  </w:num>
  <w:num w:numId="7">
    <w:abstractNumId w:val="16"/>
  </w:num>
  <w:num w:numId="8">
    <w:abstractNumId w:val="2"/>
  </w:num>
  <w:num w:numId="9">
    <w:abstractNumId w:val="18"/>
  </w:num>
  <w:num w:numId="10">
    <w:abstractNumId w:val="0"/>
  </w:num>
  <w:num w:numId="11">
    <w:abstractNumId w:val="4"/>
  </w:num>
  <w:num w:numId="12">
    <w:abstractNumId w:val="1"/>
  </w:num>
  <w:num w:numId="13">
    <w:abstractNumId w:val="3"/>
  </w:num>
  <w:num w:numId="14">
    <w:abstractNumId w:val="17"/>
  </w:num>
  <w:num w:numId="15">
    <w:abstractNumId w:val="15"/>
  </w:num>
  <w:num w:numId="16">
    <w:abstractNumId w:val="20"/>
  </w:num>
  <w:num w:numId="17">
    <w:abstractNumId w:val="19"/>
  </w:num>
  <w:num w:numId="18">
    <w:abstractNumId w:val="21"/>
  </w:num>
  <w:num w:numId="19">
    <w:abstractNumId w:val="23"/>
  </w:num>
  <w:num w:numId="20">
    <w:abstractNumId w:val="5"/>
  </w:num>
  <w:num w:numId="21">
    <w:abstractNumId w:val="9"/>
  </w:num>
  <w:num w:numId="22">
    <w:abstractNumId w:val="6"/>
  </w:num>
  <w:num w:numId="23">
    <w:abstractNumId w:val="14"/>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Comitani">
    <w15:presenceInfo w15:providerId="AD" w15:userId="S::federico.comitani@sickkids.ca::aa617a2c-5ece-4a42-8a93-b791e9eb15b2"/>
  </w15:person>
  <w15:person w15:author="Federico Comitani [2]">
    <w15:presenceInfo w15:providerId="Windows Live" w15:userId="747fdb469deaba55"/>
  </w15:person>
  <w15:person w15:author="Sarah Cohen-Gogo">
    <w15:presenceInfo w15:providerId="Windows Live" w15:userId="c9a0c00ac9b15981"/>
  </w15:person>
  <w15:person w15:author="Joshua Nash">
    <w15:presenceInfo w15:providerId="AD" w15:userId="S::14jon@queensu.ca::7d01a782-6c9a-4c9d-8a32-b3dbf7376341"/>
  </w15:person>
  <w15:person w15:author="Josh Nash">
    <w15:presenceInfo w15:providerId="AD" w15:userId="S::josh.nash@sickkids.ca::6e0d4f4e-4f41-467d-8f06-9fb255591481"/>
  </w15:person>
  <w15:person w15:author="Three Shlien">
    <w15:presenceInfo w15:providerId="Windows Live" w15:userId="7501844891a703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grammar="clean"/>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6D"/>
    <w:rsid w:val="00000B07"/>
    <w:rsid w:val="000011E7"/>
    <w:rsid w:val="00001693"/>
    <w:rsid w:val="00002C37"/>
    <w:rsid w:val="00002F2D"/>
    <w:rsid w:val="00003499"/>
    <w:rsid w:val="000035BD"/>
    <w:rsid w:val="000047AC"/>
    <w:rsid w:val="0000482B"/>
    <w:rsid w:val="00004DCB"/>
    <w:rsid w:val="000052DB"/>
    <w:rsid w:val="00005C79"/>
    <w:rsid w:val="00006295"/>
    <w:rsid w:val="00006335"/>
    <w:rsid w:val="00006699"/>
    <w:rsid w:val="000066CB"/>
    <w:rsid w:val="00007132"/>
    <w:rsid w:val="000071FA"/>
    <w:rsid w:val="00007A3A"/>
    <w:rsid w:val="0000F942"/>
    <w:rsid w:val="0001029C"/>
    <w:rsid w:val="0001064C"/>
    <w:rsid w:val="00010730"/>
    <w:rsid w:val="00010E67"/>
    <w:rsid w:val="00010EE9"/>
    <w:rsid w:val="00011ABC"/>
    <w:rsid w:val="00012304"/>
    <w:rsid w:val="00012B16"/>
    <w:rsid w:val="00013193"/>
    <w:rsid w:val="000146F9"/>
    <w:rsid w:val="00015066"/>
    <w:rsid w:val="00015239"/>
    <w:rsid w:val="00015C01"/>
    <w:rsid w:val="00017D72"/>
    <w:rsid w:val="00017FA5"/>
    <w:rsid w:val="00020868"/>
    <w:rsid w:val="000212E5"/>
    <w:rsid w:val="000217BC"/>
    <w:rsid w:val="00021F06"/>
    <w:rsid w:val="000220A1"/>
    <w:rsid w:val="0002279F"/>
    <w:rsid w:val="00022813"/>
    <w:rsid w:val="000232C5"/>
    <w:rsid w:val="0002339C"/>
    <w:rsid w:val="00023630"/>
    <w:rsid w:val="00024489"/>
    <w:rsid w:val="00025663"/>
    <w:rsid w:val="0002610D"/>
    <w:rsid w:val="00026969"/>
    <w:rsid w:val="00026C33"/>
    <w:rsid w:val="00031C69"/>
    <w:rsid w:val="00032C89"/>
    <w:rsid w:val="00034D0D"/>
    <w:rsid w:val="00035E56"/>
    <w:rsid w:val="000376AD"/>
    <w:rsid w:val="000402CD"/>
    <w:rsid w:val="00040F93"/>
    <w:rsid w:val="0004123D"/>
    <w:rsid w:val="00041F4D"/>
    <w:rsid w:val="000427F8"/>
    <w:rsid w:val="00045F1E"/>
    <w:rsid w:val="00046637"/>
    <w:rsid w:val="00046F94"/>
    <w:rsid w:val="00047AB8"/>
    <w:rsid w:val="00047ABA"/>
    <w:rsid w:val="00050418"/>
    <w:rsid w:val="00050A14"/>
    <w:rsid w:val="000513D9"/>
    <w:rsid w:val="000515C0"/>
    <w:rsid w:val="0005192F"/>
    <w:rsid w:val="00051A96"/>
    <w:rsid w:val="00052055"/>
    <w:rsid w:val="000521B6"/>
    <w:rsid w:val="00052304"/>
    <w:rsid w:val="00053A43"/>
    <w:rsid w:val="000541AF"/>
    <w:rsid w:val="00054E37"/>
    <w:rsid w:val="0005756C"/>
    <w:rsid w:val="00061634"/>
    <w:rsid w:val="00064D85"/>
    <w:rsid w:val="000652F1"/>
    <w:rsid w:val="00065FAC"/>
    <w:rsid w:val="0006619E"/>
    <w:rsid w:val="00067D8E"/>
    <w:rsid w:val="0007048A"/>
    <w:rsid w:val="000704D1"/>
    <w:rsid w:val="00070AC9"/>
    <w:rsid w:val="0007142C"/>
    <w:rsid w:val="00072F85"/>
    <w:rsid w:val="00074497"/>
    <w:rsid w:val="00074632"/>
    <w:rsid w:val="00076018"/>
    <w:rsid w:val="00076355"/>
    <w:rsid w:val="000771BE"/>
    <w:rsid w:val="0007775F"/>
    <w:rsid w:val="00081139"/>
    <w:rsid w:val="00081348"/>
    <w:rsid w:val="00081964"/>
    <w:rsid w:val="000831C6"/>
    <w:rsid w:val="000860C3"/>
    <w:rsid w:val="000865D7"/>
    <w:rsid w:val="0008713D"/>
    <w:rsid w:val="00087774"/>
    <w:rsid w:val="0009004F"/>
    <w:rsid w:val="00090F9E"/>
    <w:rsid w:val="0009136D"/>
    <w:rsid w:val="0009147E"/>
    <w:rsid w:val="0009227F"/>
    <w:rsid w:val="00092491"/>
    <w:rsid w:val="0009457D"/>
    <w:rsid w:val="000967A6"/>
    <w:rsid w:val="000968DB"/>
    <w:rsid w:val="00096E38"/>
    <w:rsid w:val="00097006"/>
    <w:rsid w:val="0009747F"/>
    <w:rsid w:val="00097F3D"/>
    <w:rsid w:val="000A02EF"/>
    <w:rsid w:val="000A0A27"/>
    <w:rsid w:val="000A3AB7"/>
    <w:rsid w:val="000A4366"/>
    <w:rsid w:val="000A598A"/>
    <w:rsid w:val="000A5B55"/>
    <w:rsid w:val="000A5F3C"/>
    <w:rsid w:val="000A7353"/>
    <w:rsid w:val="000A776B"/>
    <w:rsid w:val="000B0A19"/>
    <w:rsid w:val="000B1665"/>
    <w:rsid w:val="000B1787"/>
    <w:rsid w:val="000B2211"/>
    <w:rsid w:val="000B2AE0"/>
    <w:rsid w:val="000B2BBD"/>
    <w:rsid w:val="000B5261"/>
    <w:rsid w:val="000B569E"/>
    <w:rsid w:val="000B6088"/>
    <w:rsid w:val="000B6E23"/>
    <w:rsid w:val="000B7732"/>
    <w:rsid w:val="000C05E3"/>
    <w:rsid w:val="000C0CF7"/>
    <w:rsid w:val="000C1562"/>
    <w:rsid w:val="000C2A5E"/>
    <w:rsid w:val="000C3AFE"/>
    <w:rsid w:val="000C3B40"/>
    <w:rsid w:val="000C46EE"/>
    <w:rsid w:val="000C60EF"/>
    <w:rsid w:val="000C65E5"/>
    <w:rsid w:val="000C6EAC"/>
    <w:rsid w:val="000C7B45"/>
    <w:rsid w:val="000D05BB"/>
    <w:rsid w:val="000D072A"/>
    <w:rsid w:val="000D0D45"/>
    <w:rsid w:val="000D17D7"/>
    <w:rsid w:val="000D2FA3"/>
    <w:rsid w:val="000D32AC"/>
    <w:rsid w:val="000D32C9"/>
    <w:rsid w:val="000D3409"/>
    <w:rsid w:val="000D3C10"/>
    <w:rsid w:val="000D56B1"/>
    <w:rsid w:val="000D5A96"/>
    <w:rsid w:val="000D5DC5"/>
    <w:rsid w:val="000D5FCE"/>
    <w:rsid w:val="000D60C1"/>
    <w:rsid w:val="000D6465"/>
    <w:rsid w:val="000D65D3"/>
    <w:rsid w:val="000D6991"/>
    <w:rsid w:val="000DB04C"/>
    <w:rsid w:val="000E03F7"/>
    <w:rsid w:val="000E04B6"/>
    <w:rsid w:val="000E0BEC"/>
    <w:rsid w:val="000E0DB1"/>
    <w:rsid w:val="000E12B8"/>
    <w:rsid w:val="000E154A"/>
    <w:rsid w:val="000E2A4C"/>
    <w:rsid w:val="000E2E76"/>
    <w:rsid w:val="000E3825"/>
    <w:rsid w:val="000E3ED6"/>
    <w:rsid w:val="000E47E0"/>
    <w:rsid w:val="000E4EDF"/>
    <w:rsid w:val="000E57ED"/>
    <w:rsid w:val="000E7260"/>
    <w:rsid w:val="000E761A"/>
    <w:rsid w:val="000E7922"/>
    <w:rsid w:val="000E7996"/>
    <w:rsid w:val="000E7FF3"/>
    <w:rsid w:val="000F1754"/>
    <w:rsid w:val="000F2CEE"/>
    <w:rsid w:val="000F322C"/>
    <w:rsid w:val="000F331F"/>
    <w:rsid w:val="000F3C44"/>
    <w:rsid w:val="000F3FAB"/>
    <w:rsid w:val="000F4616"/>
    <w:rsid w:val="000F493C"/>
    <w:rsid w:val="000F4E6A"/>
    <w:rsid w:val="000F53DE"/>
    <w:rsid w:val="000F612D"/>
    <w:rsid w:val="000F6543"/>
    <w:rsid w:val="000F766C"/>
    <w:rsid w:val="001005B4"/>
    <w:rsid w:val="0010083E"/>
    <w:rsid w:val="00100AA0"/>
    <w:rsid w:val="00101108"/>
    <w:rsid w:val="00101713"/>
    <w:rsid w:val="00103710"/>
    <w:rsid w:val="001038B9"/>
    <w:rsid w:val="00104C4A"/>
    <w:rsid w:val="001056F9"/>
    <w:rsid w:val="001074C7"/>
    <w:rsid w:val="00107779"/>
    <w:rsid w:val="00107976"/>
    <w:rsid w:val="001103CC"/>
    <w:rsid w:val="001103CF"/>
    <w:rsid w:val="00110BC9"/>
    <w:rsid w:val="00111127"/>
    <w:rsid w:val="001114C9"/>
    <w:rsid w:val="00111ABC"/>
    <w:rsid w:val="001125CA"/>
    <w:rsid w:val="00112A73"/>
    <w:rsid w:val="00112DAF"/>
    <w:rsid w:val="00112FF3"/>
    <w:rsid w:val="00113B6A"/>
    <w:rsid w:val="00114759"/>
    <w:rsid w:val="00115743"/>
    <w:rsid w:val="00115ED7"/>
    <w:rsid w:val="00116729"/>
    <w:rsid w:val="00116BCB"/>
    <w:rsid w:val="00117A84"/>
    <w:rsid w:val="00117BC7"/>
    <w:rsid w:val="001200A6"/>
    <w:rsid w:val="001203C1"/>
    <w:rsid w:val="00120BEC"/>
    <w:rsid w:val="0012162A"/>
    <w:rsid w:val="00121716"/>
    <w:rsid w:val="0012264A"/>
    <w:rsid w:val="00122C18"/>
    <w:rsid w:val="00122D74"/>
    <w:rsid w:val="00124A60"/>
    <w:rsid w:val="00124AE6"/>
    <w:rsid w:val="00125071"/>
    <w:rsid w:val="00126634"/>
    <w:rsid w:val="001268AF"/>
    <w:rsid w:val="0012709E"/>
    <w:rsid w:val="001271BC"/>
    <w:rsid w:val="0012721D"/>
    <w:rsid w:val="00127B7D"/>
    <w:rsid w:val="00130157"/>
    <w:rsid w:val="00130449"/>
    <w:rsid w:val="001314B3"/>
    <w:rsid w:val="00132A7B"/>
    <w:rsid w:val="001332CA"/>
    <w:rsid w:val="00133E38"/>
    <w:rsid w:val="001342F7"/>
    <w:rsid w:val="001343A2"/>
    <w:rsid w:val="00135FFC"/>
    <w:rsid w:val="001360FD"/>
    <w:rsid w:val="00136A8D"/>
    <w:rsid w:val="001410A4"/>
    <w:rsid w:val="00141A31"/>
    <w:rsid w:val="00141C86"/>
    <w:rsid w:val="00141E75"/>
    <w:rsid w:val="001432D1"/>
    <w:rsid w:val="00143C2D"/>
    <w:rsid w:val="00144D01"/>
    <w:rsid w:val="00145D28"/>
    <w:rsid w:val="00146292"/>
    <w:rsid w:val="00146398"/>
    <w:rsid w:val="00147CA7"/>
    <w:rsid w:val="00152895"/>
    <w:rsid w:val="001531C1"/>
    <w:rsid w:val="001531D9"/>
    <w:rsid w:val="00153B31"/>
    <w:rsid w:val="001565F2"/>
    <w:rsid w:val="00156FFC"/>
    <w:rsid w:val="001605A1"/>
    <w:rsid w:val="00160E27"/>
    <w:rsid w:val="00161AA5"/>
    <w:rsid w:val="00161D6C"/>
    <w:rsid w:val="0016217D"/>
    <w:rsid w:val="001624A2"/>
    <w:rsid w:val="001626AB"/>
    <w:rsid w:val="0016344B"/>
    <w:rsid w:val="0016345C"/>
    <w:rsid w:val="001643F1"/>
    <w:rsid w:val="00165A34"/>
    <w:rsid w:val="001663F9"/>
    <w:rsid w:val="00166DCD"/>
    <w:rsid w:val="00167707"/>
    <w:rsid w:val="0016792E"/>
    <w:rsid w:val="001704E4"/>
    <w:rsid w:val="0017126D"/>
    <w:rsid w:val="001720BF"/>
    <w:rsid w:val="00172A24"/>
    <w:rsid w:val="00172ED4"/>
    <w:rsid w:val="00173A59"/>
    <w:rsid w:val="00174B66"/>
    <w:rsid w:val="0017501F"/>
    <w:rsid w:val="00175268"/>
    <w:rsid w:val="00176D4B"/>
    <w:rsid w:val="00177FDC"/>
    <w:rsid w:val="00180A9F"/>
    <w:rsid w:val="00181F75"/>
    <w:rsid w:val="0018243A"/>
    <w:rsid w:val="0018245B"/>
    <w:rsid w:val="00182E33"/>
    <w:rsid w:val="001830E8"/>
    <w:rsid w:val="00183940"/>
    <w:rsid w:val="00183C0B"/>
    <w:rsid w:val="0018572B"/>
    <w:rsid w:val="00185CFC"/>
    <w:rsid w:val="00186B96"/>
    <w:rsid w:val="00186F78"/>
    <w:rsid w:val="001902F6"/>
    <w:rsid w:val="0019068A"/>
    <w:rsid w:val="00191304"/>
    <w:rsid w:val="00191324"/>
    <w:rsid w:val="00192DD8"/>
    <w:rsid w:val="00193198"/>
    <w:rsid w:val="00193613"/>
    <w:rsid w:val="00194293"/>
    <w:rsid w:val="0019556B"/>
    <w:rsid w:val="001955BE"/>
    <w:rsid w:val="001962B6"/>
    <w:rsid w:val="00197498"/>
    <w:rsid w:val="001978B8"/>
    <w:rsid w:val="001A0C4A"/>
    <w:rsid w:val="001A2491"/>
    <w:rsid w:val="001A25B6"/>
    <w:rsid w:val="001A2783"/>
    <w:rsid w:val="001A2B6E"/>
    <w:rsid w:val="001A2C89"/>
    <w:rsid w:val="001A2FEC"/>
    <w:rsid w:val="001A5588"/>
    <w:rsid w:val="001A641E"/>
    <w:rsid w:val="001A7C90"/>
    <w:rsid w:val="001B03D0"/>
    <w:rsid w:val="001B0793"/>
    <w:rsid w:val="001B085E"/>
    <w:rsid w:val="001B128F"/>
    <w:rsid w:val="001B3015"/>
    <w:rsid w:val="001B30C7"/>
    <w:rsid w:val="001B392B"/>
    <w:rsid w:val="001B3CF9"/>
    <w:rsid w:val="001B4D9E"/>
    <w:rsid w:val="001B647A"/>
    <w:rsid w:val="001B658F"/>
    <w:rsid w:val="001B6717"/>
    <w:rsid w:val="001B6DFE"/>
    <w:rsid w:val="001B74A4"/>
    <w:rsid w:val="001B7830"/>
    <w:rsid w:val="001B7F4B"/>
    <w:rsid w:val="001C0641"/>
    <w:rsid w:val="001C0966"/>
    <w:rsid w:val="001C1365"/>
    <w:rsid w:val="001C246A"/>
    <w:rsid w:val="001C2E2E"/>
    <w:rsid w:val="001C332F"/>
    <w:rsid w:val="001C44AF"/>
    <w:rsid w:val="001C64E1"/>
    <w:rsid w:val="001C6861"/>
    <w:rsid w:val="001C6D9C"/>
    <w:rsid w:val="001C6F09"/>
    <w:rsid w:val="001C6F76"/>
    <w:rsid w:val="001C7E9F"/>
    <w:rsid w:val="001D2124"/>
    <w:rsid w:val="001D22B3"/>
    <w:rsid w:val="001D2313"/>
    <w:rsid w:val="001D2769"/>
    <w:rsid w:val="001D2B31"/>
    <w:rsid w:val="001D340B"/>
    <w:rsid w:val="001D385E"/>
    <w:rsid w:val="001D4287"/>
    <w:rsid w:val="001D4B2F"/>
    <w:rsid w:val="001D4B63"/>
    <w:rsid w:val="001D4D69"/>
    <w:rsid w:val="001E0160"/>
    <w:rsid w:val="001E0680"/>
    <w:rsid w:val="001E1053"/>
    <w:rsid w:val="001E1EF0"/>
    <w:rsid w:val="001E2633"/>
    <w:rsid w:val="001E2C44"/>
    <w:rsid w:val="001E3070"/>
    <w:rsid w:val="001E386A"/>
    <w:rsid w:val="001E38A1"/>
    <w:rsid w:val="001E3ABF"/>
    <w:rsid w:val="001E3CD2"/>
    <w:rsid w:val="001E4A7C"/>
    <w:rsid w:val="001E4C77"/>
    <w:rsid w:val="001E5087"/>
    <w:rsid w:val="001E52A7"/>
    <w:rsid w:val="001E55BD"/>
    <w:rsid w:val="001E610C"/>
    <w:rsid w:val="001E63ED"/>
    <w:rsid w:val="001E73FD"/>
    <w:rsid w:val="001F0EF3"/>
    <w:rsid w:val="001F2337"/>
    <w:rsid w:val="001F251A"/>
    <w:rsid w:val="001F2882"/>
    <w:rsid w:val="001F2A7D"/>
    <w:rsid w:val="001F4695"/>
    <w:rsid w:val="001F5E2A"/>
    <w:rsid w:val="001F617F"/>
    <w:rsid w:val="001F6318"/>
    <w:rsid w:val="001F6C2E"/>
    <w:rsid w:val="001F6CC5"/>
    <w:rsid w:val="00200A23"/>
    <w:rsid w:val="00200AE8"/>
    <w:rsid w:val="002029B0"/>
    <w:rsid w:val="00202F79"/>
    <w:rsid w:val="002042C4"/>
    <w:rsid w:val="00204792"/>
    <w:rsid w:val="0021094B"/>
    <w:rsid w:val="00212007"/>
    <w:rsid w:val="002122A4"/>
    <w:rsid w:val="00212A76"/>
    <w:rsid w:val="00214700"/>
    <w:rsid w:val="00214D20"/>
    <w:rsid w:val="0021545B"/>
    <w:rsid w:val="0021618F"/>
    <w:rsid w:val="002168B0"/>
    <w:rsid w:val="0022004A"/>
    <w:rsid w:val="00220077"/>
    <w:rsid w:val="00220602"/>
    <w:rsid w:val="002218BA"/>
    <w:rsid w:val="00222FB2"/>
    <w:rsid w:val="002230FF"/>
    <w:rsid w:val="00223289"/>
    <w:rsid w:val="00224E79"/>
    <w:rsid w:val="00225C01"/>
    <w:rsid w:val="002265DB"/>
    <w:rsid w:val="00226F94"/>
    <w:rsid w:val="002301F5"/>
    <w:rsid w:val="00231DD3"/>
    <w:rsid w:val="00232A9D"/>
    <w:rsid w:val="0023356B"/>
    <w:rsid w:val="00233D13"/>
    <w:rsid w:val="00234858"/>
    <w:rsid w:val="00235044"/>
    <w:rsid w:val="00235092"/>
    <w:rsid w:val="002364DB"/>
    <w:rsid w:val="002366AE"/>
    <w:rsid w:val="00236989"/>
    <w:rsid w:val="002376CB"/>
    <w:rsid w:val="00237870"/>
    <w:rsid w:val="00237A0E"/>
    <w:rsid w:val="002411E7"/>
    <w:rsid w:val="00241A62"/>
    <w:rsid w:val="002428B8"/>
    <w:rsid w:val="00243748"/>
    <w:rsid w:val="00245831"/>
    <w:rsid w:val="00246AAD"/>
    <w:rsid w:val="00246CD0"/>
    <w:rsid w:val="00246FF1"/>
    <w:rsid w:val="00247652"/>
    <w:rsid w:val="00247747"/>
    <w:rsid w:val="00247E6B"/>
    <w:rsid w:val="00248FB9"/>
    <w:rsid w:val="002500D0"/>
    <w:rsid w:val="00250EBC"/>
    <w:rsid w:val="002515B2"/>
    <w:rsid w:val="00251810"/>
    <w:rsid w:val="0025289C"/>
    <w:rsid w:val="0025333A"/>
    <w:rsid w:val="002540E6"/>
    <w:rsid w:val="002554C7"/>
    <w:rsid w:val="00255936"/>
    <w:rsid w:val="00255C22"/>
    <w:rsid w:val="00257A68"/>
    <w:rsid w:val="00260641"/>
    <w:rsid w:val="00260ED7"/>
    <w:rsid w:val="0026105A"/>
    <w:rsid w:val="002610CB"/>
    <w:rsid w:val="002627D8"/>
    <w:rsid w:val="00263D8C"/>
    <w:rsid w:val="00264DD7"/>
    <w:rsid w:val="00265651"/>
    <w:rsid w:val="002707FD"/>
    <w:rsid w:val="002710B9"/>
    <w:rsid w:val="0027140C"/>
    <w:rsid w:val="0027183A"/>
    <w:rsid w:val="00271A59"/>
    <w:rsid w:val="00271E66"/>
    <w:rsid w:val="002723BD"/>
    <w:rsid w:val="0027317A"/>
    <w:rsid w:val="002738BD"/>
    <w:rsid w:val="002750D4"/>
    <w:rsid w:val="002755EC"/>
    <w:rsid w:val="00275FA7"/>
    <w:rsid w:val="00276590"/>
    <w:rsid w:val="002765B1"/>
    <w:rsid w:val="00276631"/>
    <w:rsid w:val="002773AD"/>
    <w:rsid w:val="002773DE"/>
    <w:rsid w:val="00280388"/>
    <w:rsid w:val="00280588"/>
    <w:rsid w:val="00281F74"/>
    <w:rsid w:val="00282518"/>
    <w:rsid w:val="002825B4"/>
    <w:rsid w:val="0028270C"/>
    <w:rsid w:val="00283271"/>
    <w:rsid w:val="00284F8F"/>
    <w:rsid w:val="00285B68"/>
    <w:rsid w:val="00285FF3"/>
    <w:rsid w:val="002867C0"/>
    <w:rsid w:val="00291B37"/>
    <w:rsid w:val="00291DB0"/>
    <w:rsid w:val="00291F83"/>
    <w:rsid w:val="00292323"/>
    <w:rsid w:val="00292562"/>
    <w:rsid w:val="00292DF2"/>
    <w:rsid w:val="0029301E"/>
    <w:rsid w:val="0029452F"/>
    <w:rsid w:val="00294651"/>
    <w:rsid w:val="00294F5A"/>
    <w:rsid w:val="00295661"/>
    <w:rsid w:val="00295DBE"/>
    <w:rsid w:val="00295E6B"/>
    <w:rsid w:val="002A07BC"/>
    <w:rsid w:val="002A0DA5"/>
    <w:rsid w:val="002A1C62"/>
    <w:rsid w:val="002A2BF0"/>
    <w:rsid w:val="002A5CF9"/>
    <w:rsid w:val="002A5F6C"/>
    <w:rsid w:val="002A5F9C"/>
    <w:rsid w:val="002A6F96"/>
    <w:rsid w:val="002A7980"/>
    <w:rsid w:val="002B0D37"/>
    <w:rsid w:val="002B1DCC"/>
    <w:rsid w:val="002B35D2"/>
    <w:rsid w:val="002B3CE9"/>
    <w:rsid w:val="002B402A"/>
    <w:rsid w:val="002B410E"/>
    <w:rsid w:val="002B4A37"/>
    <w:rsid w:val="002B4BD7"/>
    <w:rsid w:val="002B55FA"/>
    <w:rsid w:val="002B5EFB"/>
    <w:rsid w:val="002B653E"/>
    <w:rsid w:val="002B745D"/>
    <w:rsid w:val="002B75B7"/>
    <w:rsid w:val="002B7743"/>
    <w:rsid w:val="002B7807"/>
    <w:rsid w:val="002C0727"/>
    <w:rsid w:val="002C1E85"/>
    <w:rsid w:val="002C25C9"/>
    <w:rsid w:val="002C3046"/>
    <w:rsid w:val="002C5951"/>
    <w:rsid w:val="002C5B9B"/>
    <w:rsid w:val="002C6A41"/>
    <w:rsid w:val="002C70B2"/>
    <w:rsid w:val="002D033C"/>
    <w:rsid w:val="002D222B"/>
    <w:rsid w:val="002D5CBC"/>
    <w:rsid w:val="002D678C"/>
    <w:rsid w:val="002D73DE"/>
    <w:rsid w:val="002E134F"/>
    <w:rsid w:val="002E1A55"/>
    <w:rsid w:val="002E1B85"/>
    <w:rsid w:val="002E261E"/>
    <w:rsid w:val="002E2CFF"/>
    <w:rsid w:val="002E3FF0"/>
    <w:rsid w:val="002E47C6"/>
    <w:rsid w:val="002E47E6"/>
    <w:rsid w:val="002E4F0F"/>
    <w:rsid w:val="002E5A44"/>
    <w:rsid w:val="002E7C1A"/>
    <w:rsid w:val="002F0148"/>
    <w:rsid w:val="002F0369"/>
    <w:rsid w:val="002F0891"/>
    <w:rsid w:val="002F0D20"/>
    <w:rsid w:val="002F1B31"/>
    <w:rsid w:val="002F28EF"/>
    <w:rsid w:val="002F2DF4"/>
    <w:rsid w:val="002F390F"/>
    <w:rsid w:val="002F5574"/>
    <w:rsid w:val="002F67C7"/>
    <w:rsid w:val="002F6DDE"/>
    <w:rsid w:val="00301A58"/>
    <w:rsid w:val="00301C72"/>
    <w:rsid w:val="00303829"/>
    <w:rsid w:val="00305919"/>
    <w:rsid w:val="003062B5"/>
    <w:rsid w:val="00307282"/>
    <w:rsid w:val="00307591"/>
    <w:rsid w:val="00307C07"/>
    <w:rsid w:val="0031005C"/>
    <w:rsid w:val="00310732"/>
    <w:rsid w:val="00310A68"/>
    <w:rsid w:val="0031154C"/>
    <w:rsid w:val="00311EFA"/>
    <w:rsid w:val="00311F72"/>
    <w:rsid w:val="0031238F"/>
    <w:rsid w:val="003133CF"/>
    <w:rsid w:val="00314188"/>
    <w:rsid w:val="00314706"/>
    <w:rsid w:val="00314934"/>
    <w:rsid w:val="00316239"/>
    <w:rsid w:val="00316922"/>
    <w:rsid w:val="00317391"/>
    <w:rsid w:val="00317FE4"/>
    <w:rsid w:val="00320EFF"/>
    <w:rsid w:val="00321564"/>
    <w:rsid w:val="00321933"/>
    <w:rsid w:val="003222F4"/>
    <w:rsid w:val="00323104"/>
    <w:rsid w:val="00324BEE"/>
    <w:rsid w:val="00326FF0"/>
    <w:rsid w:val="00327D15"/>
    <w:rsid w:val="00327E9A"/>
    <w:rsid w:val="00330C0F"/>
    <w:rsid w:val="00333152"/>
    <w:rsid w:val="00333642"/>
    <w:rsid w:val="003338EF"/>
    <w:rsid w:val="00333BC9"/>
    <w:rsid w:val="0033475C"/>
    <w:rsid w:val="003349C9"/>
    <w:rsid w:val="003349CF"/>
    <w:rsid w:val="00335CC1"/>
    <w:rsid w:val="003362F8"/>
    <w:rsid w:val="00336DE5"/>
    <w:rsid w:val="00337497"/>
    <w:rsid w:val="003404F2"/>
    <w:rsid w:val="003410F8"/>
    <w:rsid w:val="0034155E"/>
    <w:rsid w:val="00341875"/>
    <w:rsid w:val="00342036"/>
    <w:rsid w:val="003423F6"/>
    <w:rsid w:val="003426DC"/>
    <w:rsid w:val="00342A68"/>
    <w:rsid w:val="0034302B"/>
    <w:rsid w:val="003436B0"/>
    <w:rsid w:val="003437B6"/>
    <w:rsid w:val="00344175"/>
    <w:rsid w:val="003443C0"/>
    <w:rsid w:val="00344DC2"/>
    <w:rsid w:val="0034514F"/>
    <w:rsid w:val="00346A01"/>
    <w:rsid w:val="00346DCD"/>
    <w:rsid w:val="003478FD"/>
    <w:rsid w:val="00347FD6"/>
    <w:rsid w:val="00350CFC"/>
    <w:rsid w:val="0035175E"/>
    <w:rsid w:val="0035217D"/>
    <w:rsid w:val="00353075"/>
    <w:rsid w:val="0035496D"/>
    <w:rsid w:val="0035608F"/>
    <w:rsid w:val="00356729"/>
    <w:rsid w:val="0035678C"/>
    <w:rsid w:val="00356E34"/>
    <w:rsid w:val="00360465"/>
    <w:rsid w:val="003605DB"/>
    <w:rsid w:val="00362523"/>
    <w:rsid w:val="00363463"/>
    <w:rsid w:val="003635DD"/>
    <w:rsid w:val="003652E8"/>
    <w:rsid w:val="003658CE"/>
    <w:rsid w:val="003669C9"/>
    <w:rsid w:val="0036700F"/>
    <w:rsid w:val="00367EF8"/>
    <w:rsid w:val="00367F41"/>
    <w:rsid w:val="00370445"/>
    <w:rsid w:val="00370498"/>
    <w:rsid w:val="00370A0B"/>
    <w:rsid w:val="003727DF"/>
    <w:rsid w:val="00372E50"/>
    <w:rsid w:val="003733B3"/>
    <w:rsid w:val="003735EB"/>
    <w:rsid w:val="00373D2E"/>
    <w:rsid w:val="00373E26"/>
    <w:rsid w:val="0037496A"/>
    <w:rsid w:val="00375A5E"/>
    <w:rsid w:val="003767DD"/>
    <w:rsid w:val="00377C23"/>
    <w:rsid w:val="003801FA"/>
    <w:rsid w:val="00380A66"/>
    <w:rsid w:val="00381186"/>
    <w:rsid w:val="00381963"/>
    <w:rsid w:val="00381DC7"/>
    <w:rsid w:val="00382019"/>
    <w:rsid w:val="00382BF3"/>
    <w:rsid w:val="00382E78"/>
    <w:rsid w:val="00383DA6"/>
    <w:rsid w:val="00385267"/>
    <w:rsid w:val="00385D48"/>
    <w:rsid w:val="00386753"/>
    <w:rsid w:val="00386A77"/>
    <w:rsid w:val="00387239"/>
    <w:rsid w:val="00387C82"/>
    <w:rsid w:val="00387F02"/>
    <w:rsid w:val="003904FF"/>
    <w:rsid w:val="00390B4B"/>
    <w:rsid w:val="0039157D"/>
    <w:rsid w:val="00391A8C"/>
    <w:rsid w:val="00391B7D"/>
    <w:rsid w:val="00392F2A"/>
    <w:rsid w:val="00394003"/>
    <w:rsid w:val="00394852"/>
    <w:rsid w:val="00394A4C"/>
    <w:rsid w:val="00394C5B"/>
    <w:rsid w:val="003950AF"/>
    <w:rsid w:val="003959A9"/>
    <w:rsid w:val="00395D89"/>
    <w:rsid w:val="00396492"/>
    <w:rsid w:val="0039695F"/>
    <w:rsid w:val="00396C75"/>
    <w:rsid w:val="003A0259"/>
    <w:rsid w:val="003A02B8"/>
    <w:rsid w:val="003A0D86"/>
    <w:rsid w:val="003A2675"/>
    <w:rsid w:val="003A39D4"/>
    <w:rsid w:val="003A3FE3"/>
    <w:rsid w:val="003A4A88"/>
    <w:rsid w:val="003A4C09"/>
    <w:rsid w:val="003A57A0"/>
    <w:rsid w:val="003A6817"/>
    <w:rsid w:val="003A7229"/>
    <w:rsid w:val="003A7317"/>
    <w:rsid w:val="003A7571"/>
    <w:rsid w:val="003A771F"/>
    <w:rsid w:val="003A7AD9"/>
    <w:rsid w:val="003B136C"/>
    <w:rsid w:val="003B13F9"/>
    <w:rsid w:val="003B1B70"/>
    <w:rsid w:val="003B487E"/>
    <w:rsid w:val="003B4A27"/>
    <w:rsid w:val="003B4DB2"/>
    <w:rsid w:val="003B5B8E"/>
    <w:rsid w:val="003B5EF3"/>
    <w:rsid w:val="003B6169"/>
    <w:rsid w:val="003B648D"/>
    <w:rsid w:val="003B7243"/>
    <w:rsid w:val="003B7DC3"/>
    <w:rsid w:val="003C01C6"/>
    <w:rsid w:val="003C14CB"/>
    <w:rsid w:val="003C1F8F"/>
    <w:rsid w:val="003C2785"/>
    <w:rsid w:val="003C3F27"/>
    <w:rsid w:val="003C3F66"/>
    <w:rsid w:val="003C4382"/>
    <w:rsid w:val="003C43CD"/>
    <w:rsid w:val="003C4D90"/>
    <w:rsid w:val="003C4DEB"/>
    <w:rsid w:val="003C56C3"/>
    <w:rsid w:val="003C6F21"/>
    <w:rsid w:val="003C72A5"/>
    <w:rsid w:val="003D191A"/>
    <w:rsid w:val="003D1DEB"/>
    <w:rsid w:val="003D275B"/>
    <w:rsid w:val="003D3648"/>
    <w:rsid w:val="003D402A"/>
    <w:rsid w:val="003D482A"/>
    <w:rsid w:val="003D4DC2"/>
    <w:rsid w:val="003D5F02"/>
    <w:rsid w:val="003D621F"/>
    <w:rsid w:val="003D6E18"/>
    <w:rsid w:val="003D7078"/>
    <w:rsid w:val="003D772E"/>
    <w:rsid w:val="003D7FF3"/>
    <w:rsid w:val="003E0156"/>
    <w:rsid w:val="003E0A6C"/>
    <w:rsid w:val="003E1812"/>
    <w:rsid w:val="003E3557"/>
    <w:rsid w:val="003E416F"/>
    <w:rsid w:val="003E41A7"/>
    <w:rsid w:val="003E55E3"/>
    <w:rsid w:val="003E5CD5"/>
    <w:rsid w:val="003E5F18"/>
    <w:rsid w:val="003E6482"/>
    <w:rsid w:val="003E6E37"/>
    <w:rsid w:val="003E6F3F"/>
    <w:rsid w:val="003E71A3"/>
    <w:rsid w:val="003F1700"/>
    <w:rsid w:val="003F1B5A"/>
    <w:rsid w:val="003F2289"/>
    <w:rsid w:val="003F4308"/>
    <w:rsid w:val="003F483C"/>
    <w:rsid w:val="003F5017"/>
    <w:rsid w:val="003F52F6"/>
    <w:rsid w:val="003F6F06"/>
    <w:rsid w:val="003F7685"/>
    <w:rsid w:val="003F7F6C"/>
    <w:rsid w:val="00400D58"/>
    <w:rsid w:val="00401104"/>
    <w:rsid w:val="0040271C"/>
    <w:rsid w:val="004027D1"/>
    <w:rsid w:val="00402AA1"/>
    <w:rsid w:val="00402CE2"/>
    <w:rsid w:val="00403393"/>
    <w:rsid w:val="0040344A"/>
    <w:rsid w:val="0040360A"/>
    <w:rsid w:val="00403684"/>
    <w:rsid w:val="004036A3"/>
    <w:rsid w:val="00403D9A"/>
    <w:rsid w:val="00403EC3"/>
    <w:rsid w:val="004041F0"/>
    <w:rsid w:val="00405D14"/>
    <w:rsid w:val="00405EE9"/>
    <w:rsid w:val="00406504"/>
    <w:rsid w:val="00407A23"/>
    <w:rsid w:val="00410865"/>
    <w:rsid w:val="00411D66"/>
    <w:rsid w:val="0041218B"/>
    <w:rsid w:val="00412257"/>
    <w:rsid w:val="00413551"/>
    <w:rsid w:val="0041393B"/>
    <w:rsid w:val="00413E15"/>
    <w:rsid w:val="00414145"/>
    <w:rsid w:val="004157AF"/>
    <w:rsid w:val="0041644E"/>
    <w:rsid w:val="0041685D"/>
    <w:rsid w:val="00416D76"/>
    <w:rsid w:val="00417671"/>
    <w:rsid w:val="00417817"/>
    <w:rsid w:val="004205CD"/>
    <w:rsid w:val="00420B21"/>
    <w:rsid w:val="004221AD"/>
    <w:rsid w:val="004224B3"/>
    <w:rsid w:val="0042513F"/>
    <w:rsid w:val="00425BD2"/>
    <w:rsid w:val="00426020"/>
    <w:rsid w:val="0042611A"/>
    <w:rsid w:val="0042655B"/>
    <w:rsid w:val="004278CF"/>
    <w:rsid w:val="00430267"/>
    <w:rsid w:val="00430957"/>
    <w:rsid w:val="00430ACB"/>
    <w:rsid w:val="004313D6"/>
    <w:rsid w:val="00431631"/>
    <w:rsid w:val="0043179C"/>
    <w:rsid w:val="004320B3"/>
    <w:rsid w:val="0043237C"/>
    <w:rsid w:val="00432AFE"/>
    <w:rsid w:val="00433631"/>
    <w:rsid w:val="00433EBC"/>
    <w:rsid w:val="0043449F"/>
    <w:rsid w:val="004344D6"/>
    <w:rsid w:val="0043631A"/>
    <w:rsid w:val="00436369"/>
    <w:rsid w:val="004368ED"/>
    <w:rsid w:val="00436C2B"/>
    <w:rsid w:val="0043710B"/>
    <w:rsid w:val="0043745E"/>
    <w:rsid w:val="00437B06"/>
    <w:rsid w:val="0044003D"/>
    <w:rsid w:val="00440BA1"/>
    <w:rsid w:val="0044130C"/>
    <w:rsid w:val="00441E01"/>
    <w:rsid w:val="00442EDC"/>
    <w:rsid w:val="0044311E"/>
    <w:rsid w:val="0044358C"/>
    <w:rsid w:val="00444BFD"/>
    <w:rsid w:val="00444D68"/>
    <w:rsid w:val="0044550B"/>
    <w:rsid w:val="00446452"/>
    <w:rsid w:val="0044721B"/>
    <w:rsid w:val="00447260"/>
    <w:rsid w:val="00449B51"/>
    <w:rsid w:val="0045050E"/>
    <w:rsid w:val="004517EE"/>
    <w:rsid w:val="004518F8"/>
    <w:rsid w:val="00452D53"/>
    <w:rsid w:val="00452EFC"/>
    <w:rsid w:val="004534E6"/>
    <w:rsid w:val="0045350F"/>
    <w:rsid w:val="0045474B"/>
    <w:rsid w:val="00454E2D"/>
    <w:rsid w:val="004563B1"/>
    <w:rsid w:val="004566BD"/>
    <w:rsid w:val="004606A6"/>
    <w:rsid w:val="00461596"/>
    <w:rsid w:val="00461B91"/>
    <w:rsid w:val="00461BCC"/>
    <w:rsid w:val="00462B85"/>
    <w:rsid w:val="00462E75"/>
    <w:rsid w:val="004631D2"/>
    <w:rsid w:val="00463A1A"/>
    <w:rsid w:val="00463DFB"/>
    <w:rsid w:val="00464809"/>
    <w:rsid w:val="004667C6"/>
    <w:rsid w:val="0046685E"/>
    <w:rsid w:val="00466A1C"/>
    <w:rsid w:val="00466DAE"/>
    <w:rsid w:val="00472C3B"/>
    <w:rsid w:val="004730A3"/>
    <w:rsid w:val="0047348B"/>
    <w:rsid w:val="004740D4"/>
    <w:rsid w:val="0047420E"/>
    <w:rsid w:val="00474B35"/>
    <w:rsid w:val="0047576D"/>
    <w:rsid w:val="004758F4"/>
    <w:rsid w:val="004814EE"/>
    <w:rsid w:val="00482307"/>
    <w:rsid w:val="0048230E"/>
    <w:rsid w:val="004826B1"/>
    <w:rsid w:val="00482E3D"/>
    <w:rsid w:val="00483254"/>
    <w:rsid w:val="00483921"/>
    <w:rsid w:val="00483EC0"/>
    <w:rsid w:val="00485852"/>
    <w:rsid w:val="004863B9"/>
    <w:rsid w:val="004870FF"/>
    <w:rsid w:val="00487C20"/>
    <w:rsid w:val="0049021D"/>
    <w:rsid w:val="004935C1"/>
    <w:rsid w:val="00493B69"/>
    <w:rsid w:val="00494078"/>
    <w:rsid w:val="00494A2B"/>
    <w:rsid w:val="00495ECE"/>
    <w:rsid w:val="00497518"/>
    <w:rsid w:val="004977E7"/>
    <w:rsid w:val="00497997"/>
    <w:rsid w:val="004A012D"/>
    <w:rsid w:val="004A2119"/>
    <w:rsid w:val="004A2344"/>
    <w:rsid w:val="004A26DA"/>
    <w:rsid w:val="004A4094"/>
    <w:rsid w:val="004A5312"/>
    <w:rsid w:val="004A5865"/>
    <w:rsid w:val="004A63AA"/>
    <w:rsid w:val="004A66ED"/>
    <w:rsid w:val="004A7CED"/>
    <w:rsid w:val="004B122B"/>
    <w:rsid w:val="004B1532"/>
    <w:rsid w:val="004B2377"/>
    <w:rsid w:val="004B3809"/>
    <w:rsid w:val="004B3B21"/>
    <w:rsid w:val="004B3F01"/>
    <w:rsid w:val="004B430E"/>
    <w:rsid w:val="004B4BFD"/>
    <w:rsid w:val="004B6887"/>
    <w:rsid w:val="004B6910"/>
    <w:rsid w:val="004B7C4C"/>
    <w:rsid w:val="004C00E8"/>
    <w:rsid w:val="004C0269"/>
    <w:rsid w:val="004C030B"/>
    <w:rsid w:val="004C045F"/>
    <w:rsid w:val="004C05A9"/>
    <w:rsid w:val="004C0760"/>
    <w:rsid w:val="004C0848"/>
    <w:rsid w:val="004C0C98"/>
    <w:rsid w:val="004C1B53"/>
    <w:rsid w:val="004C2426"/>
    <w:rsid w:val="004C2456"/>
    <w:rsid w:val="004C2716"/>
    <w:rsid w:val="004C279D"/>
    <w:rsid w:val="004C2D30"/>
    <w:rsid w:val="004C3619"/>
    <w:rsid w:val="004C3B5C"/>
    <w:rsid w:val="004C42CC"/>
    <w:rsid w:val="004C4CC3"/>
    <w:rsid w:val="004C4E53"/>
    <w:rsid w:val="004C5D97"/>
    <w:rsid w:val="004C7546"/>
    <w:rsid w:val="004D0283"/>
    <w:rsid w:val="004D07F5"/>
    <w:rsid w:val="004D191D"/>
    <w:rsid w:val="004D2E33"/>
    <w:rsid w:val="004D32D2"/>
    <w:rsid w:val="004D3EE8"/>
    <w:rsid w:val="004D458D"/>
    <w:rsid w:val="004D65C0"/>
    <w:rsid w:val="004D74B9"/>
    <w:rsid w:val="004E048C"/>
    <w:rsid w:val="004E144A"/>
    <w:rsid w:val="004E33C6"/>
    <w:rsid w:val="004E34DB"/>
    <w:rsid w:val="004E362B"/>
    <w:rsid w:val="004E3B8A"/>
    <w:rsid w:val="004E3C0A"/>
    <w:rsid w:val="004E4965"/>
    <w:rsid w:val="004E4DD3"/>
    <w:rsid w:val="004E4EE9"/>
    <w:rsid w:val="004E509F"/>
    <w:rsid w:val="004E5AE4"/>
    <w:rsid w:val="004E6E48"/>
    <w:rsid w:val="004E7AF7"/>
    <w:rsid w:val="004F0C2C"/>
    <w:rsid w:val="004F0D3F"/>
    <w:rsid w:val="004F0F57"/>
    <w:rsid w:val="004F1331"/>
    <w:rsid w:val="004F35FB"/>
    <w:rsid w:val="004F3CCC"/>
    <w:rsid w:val="004F4300"/>
    <w:rsid w:val="004F4817"/>
    <w:rsid w:val="004F4874"/>
    <w:rsid w:val="004F551C"/>
    <w:rsid w:val="004F5EDA"/>
    <w:rsid w:val="004F64C6"/>
    <w:rsid w:val="004F6BCB"/>
    <w:rsid w:val="004F7B45"/>
    <w:rsid w:val="00500DF4"/>
    <w:rsid w:val="00501551"/>
    <w:rsid w:val="005020D4"/>
    <w:rsid w:val="005031F3"/>
    <w:rsid w:val="00503684"/>
    <w:rsid w:val="00504067"/>
    <w:rsid w:val="005040B7"/>
    <w:rsid w:val="00505085"/>
    <w:rsid w:val="005057E1"/>
    <w:rsid w:val="00505F24"/>
    <w:rsid w:val="00506088"/>
    <w:rsid w:val="00507376"/>
    <w:rsid w:val="005076CF"/>
    <w:rsid w:val="005107AC"/>
    <w:rsid w:val="0051130B"/>
    <w:rsid w:val="0051178D"/>
    <w:rsid w:val="00514922"/>
    <w:rsid w:val="00515933"/>
    <w:rsid w:val="005159EE"/>
    <w:rsid w:val="005168DB"/>
    <w:rsid w:val="00517E28"/>
    <w:rsid w:val="005210FE"/>
    <w:rsid w:val="00521539"/>
    <w:rsid w:val="0052176F"/>
    <w:rsid w:val="00521E12"/>
    <w:rsid w:val="005220A4"/>
    <w:rsid w:val="005236F6"/>
    <w:rsid w:val="00525475"/>
    <w:rsid w:val="0052589C"/>
    <w:rsid w:val="00525F7D"/>
    <w:rsid w:val="0052751B"/>
    <w:rsid w:val="00527621"/>
    <w:rsid w:val="00531590"/>
    <w:rsid w:val="005325ED"/>
    <w:rsid w:val="00532D7D"/>
    <w:rsid w:val="00533345"/>
    <w:rsid w:val="00533A7F"/>
    <w:rsid w:val="0053496A"/>
    <w:rsid w:val="00535290"/>
    <w:rsid w:val="0053703B"/>
    <w:rsid w:val="005373A5"/>
    <w:rsid w:val="005408AF"/>
    <w:rsid w:val="00541167"/>
    <w:rsid w:val="00542014"/>
    <w:rsid w:val="00543776"/>
    <w:rsid w:val="005438EE"/>
    <w:rsid w:val="00544EE1"/>
    <w:rsid w:val="005456AE"/>
    <w:rsid w:val="005502E8"/>
    <w:rsid w:val="00550BAB"/>
    <w:rsid w:val="0055155F"/>
    <w:rsid w:val="00551DD0"/>
    <w:rsid w:val="0055240B"/>
    <w:rsid w:val="005526C0"/>
    <w:rsid w:val="00552C7B"/>
    <w:rsid w:val="00552CCF"/>
    <w:rsid w:val="00553F55"/>
    <w:rsid w:val="00554076"/>
    <w:rsid w:val="0055420A"/>
    <w:rsid w:val="00554375"/>
    <w:rsid w:val="005547CA"/>
    <w:rsid w:val="005552C4"/>
    <w:rsid w:val="0055636A"/>
    <w:rsid w:val="005565D2"/>
    <w:rsid w:val="00556B68"/>
    <w:rsid w:val="00561027"/>
    <w:rsid w:val="00561118"/>
    <w:rsid w:val="005614F3"/>
    <w:rsid w:val="00561585"/>
    <w:rsid w:val="00562438"/>
    <w:rsid w:val="00562AD3"/>
    <w:rsid w:val="00563AEA"/>
    <w:rsid w:val="00563DD7"/>
    <w:rsid w:val="005642DF"/>
    <w:rsid w:val="005648A3"/>
    <w:rsid w:val="00565301"/>
    <w:rsid w:val="005656D9"/>
    <w:rsid w:val="00565E8A"/>
    <w:rsid w:val="00565FC5"/>
    <w:rsid w:val="005668BA"/>
    <w:rsid w:val="0056739F"/>
    <w:rsid w:val="0056796B"/>
    <w:rsid w:val="0057050E"/>
    <w:rsid w:val="00572425"/>
    <w:rsid w:val="00572BB6"/>
    <w:rsid w:val="005750FA"/>
    <w:rsid w:val="005751B0"/>
    <w:rsid w:val="00575B47"/>
    <w:rsid w:val="00575BC0"/>
    <w:rsid w:val="0057639E"/>
    <w:rsid w:val="00577172"/>
    <w:rsid w:val="005778B6"/>
    <w:rsid w:val="00577B84"/>
    <w:rsid w:val="00581508"/>
    <w:rsid w:val="005816CB"/>
    <w:rsid w:val="005818B6"/>
    <w:rsid w:val="005821E2"/>
    <w:rsid w:val="005840B9"/>
    <w:rsid w:val="005842F8"/>
    <w:rsid w:val="005845E2"/>
    <w:rsid w:val="005849D0"/>
    <w:rsid w:val="00584ACE"/>
    <w:rsid w:val="00584B3A"/>
    <w:rsid w:val="00586AA3"/>
    <w:rsid w:val="00587CFA"/>
    <w:rsid w:val="00591D82"/>
    <w:rsid w:val="00591EE7"/>
    <w:rsid w:val="005924B3"/>
    <w:rsid w:val="0059281E"/>
    <w:rsid w:val="00592E55"/>
    <w:rsid w:val="00593A30"/>
    <w:rsid w:val="00593B06"/>
    <w:rsid w:val="00593C03"/>
    <w:rsid w:val="00594352"/>
    <w:rsid w:val="00595741"/>
    <w:rsid w:val="00596830"/>
    <w:rsid w:val="00597BF6"/>
    <w:rsid w:val="00597E08"/>
    <w:rsid w:val="005A093E"/>
    <w:rsid w:val="005A165D"/>
    <w:rsid w:val="005A2874"/>
    <w:rsid w:val="005A2917"/>
    <w:rsid w:val="005A3013"/>
    <w:rsid w:val="005A3153"/>
    <w:rsid w:val="005A3B41"/>
    <w:rsid w:val="005A3FB9"/>
    <w:rsid w:val="005A405B"/>
    <w:rsid w:val="005A4943"/>
    <w:rsid w:val="005A52ED"/>
    <w:rsid w:val="005A6054"/>
    <w:rsid w:val="005A69C5"/>
    <w:rsid w:val="005A6E5A"/>
    <w:rsid w:val="005A726D"/>
    <w:rsid w:val="005A76B9"/>
    <w:rsid w:val="005A777B"/>
    <w:rsid w:val="005B029B"/>
    <w:rsid w:val="005B0AB4"/>
    <w:rsid w:val="005B0D2C"/>
    <w:rsid w:val="005B1A58"/>
    <w:rsid w:val="005B1B20"/>
    <w:rsid w:val="005B1CF4"/>
    <w:rsid w:val="005B2501"/>
    <w:rsid w:val="005B2A43"/>
    <w:rsid w:val="005B2C7C"/>
    <w:rsid w:val="005B345E"/>
    <w:rsid w:val="005B354A"/>
    <w:rsid w:val="005B4029"/>
    <w:rsid w:val="005B584C"/>
    <w:rsid w:val="005B5EB5"/>
    <w:rsid w:val="005C0348"/>
    <w:rsid w:val="005C1198"/>
    <w:rsid w:val="005C1544"/>
    <w:rsid w:val="005C16AA"/>
    <w:rsid w:val="005C1857"/>
    <w:rsid w:val="005C29F3"/>
    <w:rsid w:val="005C49FE"/>
    <w:rsid w:val="005C4CBF"/>
    <w:rsid w:val="005C61D7"/>
    <w:rsid w:val="005C6BAF"/>
    <w:rsid w:val="005C70D4"/>
    <w:rsid w:val="005C73CB"/>
    <w:rsid w:val="005C7BCB"/>
    <w:rsid w:val="005D02F5"/>
    <w:rsid w:val="005D0452"/>
    <w:rsid w:val="005D15BF"/>
    <w:rsid w:val="005D15F6"/>
    <w:rsid w:val="005D21D4"/>
    <w:rsid w:val="005D3805"/>
    <w:rsid w:val="005D57F0"/>
    <w:rsid w:val="005D61C0"/>
    <w:rsid w:val="005D693A"/>
    <w:rsid w:val="005D738D"/>
    <w:rsid w:val="005D750B"/>
    <w:rsid w:val="005D7793"/>
    <w:rsid w:val="005E0C57"/>
    <w:rsid w:val="005E0F2C"/>
    <w:rsid w:val="005E101A"/>
    <w:rsid w:val="005E253F"/>
    <w:rsid w:val="005E3DE5"/>
    <w:rsid w:val="005E425A"/>
    <w:rsid w:val="005E5D10"/>
    <w:rsid w:val="005E5D42"/>
    <w:rsid w:val="005E5E66"/>
    <w:rsid w:val="005E63F9"/>
    <w:rsid w:val="005E6C96"/>
    <w:rsid w:val="005E6E2F"/>
    <w:rsid w:val="005F1520"/>
    <w:rsid w:val="005F1F5F"/>
    <w:rsid w:val="005F2E4B"/>
    <w:rsid w:val="005F388A"/>
    <w:rsid w:val="005F41B9"/>
    <w:rsid w:val="005F547B"/>
    <w:rsid w:val="005F6045"/>
    <w:rsid w:val="005F7127"/>
    <w:rsid w:val="006004AE"/>
    <w:rsid w:val="00601206"/>
    <w:rsid w:val="006017D9"/>
    <w:rsid w:val="006027A5"/>
    <w:rsid w:val="006043B1"/>
    <w:rsid w:val="00604EF6"/>
    <w:rsid w:val="00605681"/>
    <w:rsid w:val="006060DB"/>
    <w:rsid w:val="00606B41"/>
    <w:rsid w:val="0060798E"/>
    <w:rsid w:val="00607FE0"/>
    <w:rsid w:val="0061089A"/>
    <w:rsid w:val="00612845"/>
    <w:rsid w:val="00612B51"/>
    <w:rsid w:val="0061358C"/>
    <w:rsid w:val="00614917"/>
    <w:rsid w:val="0061621D"/>
    <w:rsid w:val="00616233"/>
    <w:rsid w:val="006162FA"/>
    <w:rsid w:val="00616AD8"/>
    <w:rsid w:val="00616BAA"/>
    <w:rsid w:val="00616F2B"/>
    <w:rsid w:val="00617E84"/>
    <w:rsid w:val="00620025"/>
    <w:rsid w:val="00623164"/>
    <w:rsid w:val="00623826"/>
    <w:rsid w:val="006254E5"/>
    <w:rsid w:val="00625533"/>
    <w:rsid w:val="00625832"/>
    <w:rsid w:val="00625BD4"/>
    <w:rsid w:val="006268E0"/>
    <w:rsid w:val="0062708E"/>
    <w:rsid w:val="006277F0"/>
    <w:rsid w:val="00630534"/>
    <w:rsid w:val="00630551"/>
    <w:rsid w:val="00630717"/>
    <w:rsid w:val="006308BC"/>
    <w:rsid w:val="006317B1"/>
    <w:rsid w:val="00633957"/>
    <w:rsid w:val="00634536"/>
    <w:rsid w:val="00634DE0"/>
    <w:rsid w:val="00635001"/>
    <w:rsid w:val="00635DBD"/>
    <w:rsid w:val="00635DC5"/>
    <w:rsid w:val="00641D0C"/>
    <w:rsid w:val="00641F6E"/>
    <w:rsid w:val="00641F77"/>
    <w:rsid w:val="00642D2E"/>
    <w:rsid w:val="0064379A"/>
    <w:rsid w:val="00644856"/>
    <w:rsid w:val="006450E4"/>
    <w:rsid w:val="0065011E"/>
    <w:rsid w:val="00651F68"/>
    <w:rsid w:val="0065266F"/>
    <w:rsid w:val="00652847"/>
    <w:rsid w:val="00654099"/>
    <w:rsid w:val="00654BFB"/>
    <w:rsid w:val="00654EA1"/>
    <w:rsid w:val="006572C0"/>
    <w:rsid w:val="0065774E"/>
    <w:rsid w:val="00657CFC"/>
    <w:rsid w:val="00657FA0"/>
    <w:rsid w:val="006607AD"/>
    <w:rsid w:val="00660C61"/>
    <w:rsid w:val="0066134D"/>
    <w:rsid w:val="00661650"/>
    <w:rsid w:val="006623D2"/>
    <w:rsid w:val="006625D1"/>
    <w:rsid w:val="00662BD6"/>
    <w:rsid w:val="006633D7"/>
    <w:rsid w:val="006638A1"/>
    <w:rsid w:val="006640E1"/>
    <w:rsid w:val="00664762"/>
    <w:rsid w:val="00667182"/>
    <w:rsid w:val="0066733A"/>
    <w:rsid w:val="00670429"/>
    <w:rsid w:val="006711BC"/>
    <w:rsid w:val="00672111"/>
    <w:rsid w:val="00673332"/>
    <w:rsid w:val="00673878"/>
    <w:rsid w:val="006757A5"/>
    <w:rsid w:val="00676217"/>
    <w:rsid w:val="0067645D"/>
    <w:rsid w:val="00677224"/>
    <w:rsid w:val="006776E2"/>
    <w:rsid w:val="00677A65"/>
    <w:rsid w:val="00680501"/>
    <w:rsid w:val="00680B40"/>
    <w:rsid w:val="00680CB5"/>
    <w:rsid w:val="006810FC"/>
    <w:rsid w:val="00682F53"/>
    <w:rsid w:val="00684437"/>
    <w:rsid w:val="006848BA"/>
    <w:rsid w:val="00684DD2"/>
    <w:rsid w:val="00685BA5"/>
    <w:rsid w:val="0068638B"/>
    <w:rsid w:val="0068644E"/>
    <w:rsid w:val="0068650C"/>
    <w:rsid w:val="006870B5"/>
    <w:rsid w:val="0068728D"/>
    <w:rsid w:val="00687562"/>
    <w:rsid w:val="006878AB"/>
    <w:rsid w:val="00690BDE"/>
    <w:rsid w:val="00690F1E"/>
    <w:rsid w:val="00691317"/>
    <w:rsid w:val="006925DC"/>
    <w:rsid w:val="0069278A"/>
    <w:rsid w:val="0069346E"/>
    <w:rsid w:val="00693FE9"/>
    <w:rsid w:val="0069408C"/>
    <w:rsid w:val="006940EF"/>
    <w:rsid w:val="006A0085"/>
    <w:rsid w:val="006A0158"/>
    <w:rsid w:val="006A1330"/>
    <w:rsid w:val="006A1D48"/>
    <w:rsid w:val="006A1EF9"/>
    <w:rsid w:val="006A260B"/>
    <w:rsid w:val="006A29CF"/>
    <w:rsid w:val="006A33F4"/>
    <w:rsid w:val="006A3501"/>
    <w:rsid w:val="006A37C8"/>
    <w:rsid w:val="006A49A5"/>
    <w:rsid w:val="006A4A25"/>
    <w:rsid w:val="006A4D5F"/>
    <w:rsid w:val="006A5D7E"/>
    <w:rsid w:val="006A60C4"/>
    <w:rsid w:val="006A69AA"/>
    <w:rsid w:val="006A73B4"/>
    <w:rsid w:val="006A7449"/>
    <w:rsid w:val="006A77A1"/>
    <w:rsid w:val="006A7CC9"/>
    <w:rsid w:val="006A7D47"/>
    <w:rsid w:val="006A7DA6"/>
    <w:rsid w:val="006B0675"/>
    <w:rsid w:val="006B07E5"/>
    <w:rsid w:val="006B1565"/>
    <w:rsid w:val="006B2E9D"/>
    <w:rsid w:val="006B3F6A"/>
    <w:rsid w:val="006B5310"/>
    <w:rsid w:val="006B548E"/>
    <w:rsid w:val="006B76B4"/>
    <w:rsid w:val="006BE674"/>
    <w:rsid w:val="006C0A62"/>
    <w:rsid w:val="006C0A7C"/>
    <w:rsid w:val="006C197E"/>
    <w:rsid w:val="006C2531"/>
    <w:rsid w:val="006C27FC"/>
    <w:rsid w:val="006C2B3E"/>
    <w:rsid w:val="006C2DB4"/>
    <w:rsid w:val="006C3669"/>
    <w:rsid w:val="006C4825"/>
    <w:rsid w:val="006C70FA"/>
    <w:rsid w:val="006C7161"/>
    <w:rsid w:val="006D0E98"/>
    <w:rsid w:val="006D1422"/>
    <w:rsid w:val="006D26E9"/>
    <w:rsid w:val="006D2764"/>
    <w:rsid w:val="006D2ADC"/>
    <w:rsid w:val="006D40A3"/>
    <w:rsid w:val="006D40AB"/>
    <w:rsid w:val="006D49EC"/>
    <w:rsid w:val="006D6080"/>
    <w:rsid w:val="006D6E01"/>
    <w:rsid w:val="006D79B0"/>
    <w:rsid w:val="006E0224"/>
    <w:rsid w:val="006E0429"/>
    <w:rsid w:val="006E12E5"/>
    <w:rsid w:val="006E13CA"/>
    <w:rsid w:val="006E158B"/>
    <w:rsid w:val="006E1CF0"/>
    <w:rsid w:val="006E3076"/>
    <w:rsid w:val="006E5251"/>
    <w:rsid w:val="006E5570"/>
    <w:rsid w:val="006E5A26"/>
    <w:rsid w:val="006E5F6A"/>
    <w:rsid w:val="006E627A"/>
    <w:rsid w:val="006E7453"/>
    <w:rsid w:val="006E76C0"/>
    <w:rsid w:val="006F01F7"/>
    <w:rsid w:val="006F2259"/>
    <w:rsid w:val="006F3EEF"/>
    <w:rsid w:val="006F4E94"/>
    <w:rsid w:val="006F5128"/>
    <w:rsid w:val="006F538F"/>
    <w:rsid w:val="006F6C89"/>
    <w:rsid w:val="0070008F"/>
    <w:rsid w:val="00700DAD"/>
    <w:rsid w:val="00700DEE"/>
    <w:rsid w:val="00702501"/>
    <w:rsid w:val="00703757"/>
    <w:rsid w:val="00703F0A"/>
    <w:rsid w:val="0070508C"/>
    <w:rsid w:val="00705266"/>
    <w:rsid w:val="007068F9"/>
    <w:rsid w:val="0070757E"/>
    <w:rsid w:val="007078F7"/>
    <w:rsid w:val="0071044C"/>
    <w:rsid w:val="00710C2B"/>
    <w:rsid w:val="00711C39"/>
    <w:rsid w:val="007125F8"/>
    <w:rsid w:val="0071261D"/>
    <w:rsid w:val="0071278A"/>
    <w:rsid w:val="00712E27"/>
    <w:rsid w:val="00712E69"/>
    <w:rsid w:val="007131D0"/>
    <w:rsid w:val="00713854"/>
    <w:rsid w:val="0071480B"/>
    <w:rsid w:val="00714A47"/>
    <w:rsid w:val="00716161"/>
    <w:rsid w:val="00720B0C"/>
    <w:rsid w:val="00721CD6"/>
    <w:rsid w:val="00722DE2"/>
    <w:rsid w:val="00723554"/>
    <w:rsid w:val="00723923"/>
    <w:rsid w:val="00724A0C"/>
    <w:rsid w:val="0072529C"/>
    <w:rsid w:val="007259AA"/>
    <w:rsid w:val="00726689"/>
    <w:rsid w:val="00726B39"/>
    <w:rsid w:val="00727389"/>
    <w:rsid w:val="00730054"/>
    <w:rsid w:val="00730603"/>
    <w:rsid w:val="00731210"/>
    <w:rsid w:val="00731D4E"/>
    <w:rsid w:val="00731F3B"/>
    <w:rsid w:val="0073318B"/>
    <w:rsid w:val="007333D4"/>
    <w:rsid w:val="007336D4"/>
    <w:rsid w:val="007351D0"/>
    <w:rsid w:val="0073661F"/>
    <w:rsid w:val="00736655"/>
    <w:rsid w:val="00737481"/>
    <w:rsid w:val="00737775"/>
    <w:rsid w:val="00740A54"/>
    <w:rsid w:val="00740C1F"/>
    <w:rsid w:val="00740C46"/>
    <w:rsid w:val="00741EB8"/>
    <w:rsid w:val="00741EF6"/>
    <w:rsid w:val="007422D7"/>
    <w:rsid w:val="00743C1A"/>
    <w:rsid w:val="00744371"/>
    <w:rsid w:val="00745BF9"/>
    <w:rsid w:val="007461C2"/>
    <w:rsid w:val="007462BF"/>
    <w:rsid w:val="00746581"/>
    <w:rsid w:val="00746EFC"/>
    <w:rsid w:val="00747147"/>
    <w:rsid w:val="00747B96"/>
    <w:rsid w:val="00751120"/>
    <w:rsid w:val="00751575"/>
    <w:rsid w:val="0075236E"/>
    <w:rsid w:val="00752BB1"/>
    <w:rsid w:val="00752D2C"/>
    <w:rsid w:val="00752F64"/>
    <w:rsid w:val="007543C3"/>
    <w:rsid w:val="00754A23"/>
    <w:rsid w:val="00755C9E"/>
    <w:rsid w:val="00755D03"/>
    <w:rsid w:val="007566D4"/>
    <w:rsid w:val="0075684A"/>
    <w:rsid w:val="00756C6A"/>
    <w:rsid w:val="00761BC1"/>
    <w:rsid w:val="007621BD"/>
    <w:rsid w:val="007625A2"/>
    <w:rsid w:val="00762AC6"/>
    <w:rsid w:val="00763589"/>
    <w:rsid w:val="00765041"/>
    <w:rsid w:val="007654C1"/>
    <w:rsid w:val="00766433"/>
    <w:rsid w:val="007666CC"/>
    <w:rsid w:val="00766C0F"/>
    <w:rsid w:val="0076706F"/>
    <w:rsid w:val="00767930"/>
    <w:rsid w:val="00770004"/>
    <w:rsid w:val="007705D5"/>
    <w:rsid w:val="00770AF0"/>
    <w:rsid w:val="007718D6"/>
    <w:rsid w:val="00771A14"/>
    <w:rsid w:val="00771BBB"/>
    <w:rsid w:val="00772920"/>
    <w:rsid w:val="0077338C"/>
    <w:rsid w:val="00773DEF"/>
    <w:rsid w:val="0077421D"/>
    <w:rsid w:val="007746B8"/>
    <w:rsid w:val="007748D1"/>
    <w:rsid w:val="00774CC8"/>
    <w:rsid w:val="00774CFE"/>
    <w:rsid w:val="00774DD2"/>
    <w:rsid w:val="00775FA5"/>
    <w:rsid w:val="007772C4"/>
    <w:rsid w:val="007800C0"/>
    <w:rsid w:val="00780494"/>
    <w:rsid w:val="00780F9F"/>
    <w:rsid w:val="00781C83"/>
    <w:rsid w:val="007825F2"/>
    <w:rsid w:val="00782B47"/>
    <w:rsid w:val="007833EB"/>
    <w:rsid w:val="00784911"/>
    <w:rsid w:val="00784C8B"/>
    <w:rsid w:val="00785FF8"/>
    <w:rsid w:val="007865A1"/>
    <w:rsid w:val="00790264"/>
    <w:rsid w:val="00793245"/>
    <w:rsid w:val="007933FD"/>
    <w:rsid w:val="0079352F"/>
    <w:rsid w:val="0079382F"/>
    <w:rsid w:val="007948FF"/>
    <w:rsid w:val="007956B7"/>
    <w:rsid w:val="00795B13"/>
    <w:rsid w:val="00795B98"/>
    <w:rsid w:val="007974F1"/>
    <w:rsid w:val="00797E4F"/>
    <w:rsid w:val="00797EDF"/>
    <w:rsid w:val="007A0541"/>
    <w:rsid w:val="007A08AE"/>
    <w:rsid w:val="007A0927"/>
    <w:rsid w:val="007A0A5B"/>
    <w:rsid w:val="007A1880"/>
    <w:rsid w:val="007A1F8D"/>
    <w:rsid w:val="007A24C4"/>
    <w:rsid w:val="007A2514"/>
    <w:rsid w:val="007A2C66"/>
    <w:rsid w:val="007A37F7"/>
    <w:rsid w:val="007A3CC5"/>
    <w:rsid w:val="007A482B"/>
    <w:rsid w:val="007A4E7C"/>
    <w:rsid w:val="007A5263"/>
    <w:rsid w:val="007A583E"/>
    <w:rsid w:val="007B0365"/>
    <w:rsid w:val="007B05EA"/>
    <w:rsid w:val="007B08A9"/>
    <w:rsid w:val="007B08BD"/>
    <w:rsid w:val="007B2F17"/>
    <w:rsid w:val="007B2FB4"/>
    <w:rsid w:val="007B3477"/>
    <w:rsid w:val="007B40BF"/>
    <w:rsid w:val="007B5434"/>
    <w:rsid w:val="007B5690"/>
    <w:rsid w:val="007B57FE"/>
    <w:rsid w:val="007B6760"/>
    <w:rsid w:val="007B6A80"/>
    <w:rsid w:val="007B6EF2"/>
    <w:rsid w:val="007B7088"/>
    <w:rsid w:val="007B77AB"/>
    <w:rsid w:val="007B7E0D"/>
    <w:rsid w:val="007C065A"/>
    <w:rsid w:val="007C0915"/>
    <w:rsid w:val="007C1DD0"/>
    <w:rsid w:val="007C22A7"/>
    <w:rsid w:val="007C23C0"/>
    <w:rsid w:val="007C3161"/>
    <w:rsid w:val="007C32E1"/>
    <w:rsid w:val="007C36AC"/>
    <w:rsid w:val="007C36E1"/>
    <w:rsid w:val="007C3936"/>
    <w:rsid w:val="007C3D2E"/>
    <w:rsid w:val="007C44EE"/>
    <w:rsid w:val="007C45C3"/>
    <w:rsid w:val="007C619E"/>
    <w:rsid w:val="007C621F"/>
    <w:rsid w:val="007C64D1"/>
    <w:rsid w:val="007C74BE"/>
    <w:rsid w:val="007C7D17"/>
    <w:rsid w:val="007D0726"/>
    <w:rsid w:val="007D07F8"/>
    <w:rsid w:val="007D1077"/>
    <w:rsid w:val="007D11DC"/>
    <w:rsid w:val="007D1AFC"/>
    <w:rsid w:val="007D1D58"/>
    <w:rsid w:val="007D1E3F"/>
    <w:rsid w:val="007D280D"/>
    <w:rsid w:val="007D3464"/>
    <w:rsid w:val="007D3512"/>
    <w:rsid w:val="007D42C4"/>
    <w:rsid w:val="007D572D"/>
    <w:rsid w:val="007D70E6"/>
    <w:rsid w:val="007E1C9A"/>
    <w:rsid w:val="007E30AE"/>
    <w:rsid w:val="007E36DC"/>
    <w:rsid w:val="007E455F"/>
    <w:rsid w:val="007E4CAC"/>
    <w:rsid w:val="007E5F6E"/>
    <w:rsid w:val="007E6310"/>
    <w:rsid w:val="007E75B3"/>
    <w:rsid w:val="007E7FA1"/>
    <w:rsid w:val="007F0580"/>
    <w:rsid w:val="007F0B0A"/>
    <w:rsid w:val="007F0E8A"/>
    <w:rsid w:val="007F1A4D"/>
    <w:rsid w:val="007F1A57"/>
    <w:rsid w:val="007F21F5"/>
    <w:rsid w:val="007F2968"/>
    <w:rsid w:val="007F34D6"/>
    <w:rsid w:val="007F376D"/>
    <w:rsid w:val="007F3BCB"/>
    <w:rsid w:val="007F40C2"/>
    <w:rsid w:val="007F4865"/>
    <w:rsid w:val="007F55FB"/>
    <w:rsid w:val="007F7035"/>
    <w:rsid w:val="007F7283"/>
    <w:rsid w:val="008005FF"/>
    <w:rsid w:val="008007AA"/>
    <w:rsid w:val="00803625"/>
    <w:rsid w:val="00803BD5"/>
    <w:rsid w:val="00805FD7"/>
    <w:rsid w:val="00807537"/>
    <w:rsid w:val="00810420"/>
    <w:rsid w:val="008104C3"/>
    <w:rsid w:val="0081090D"/>
    <w:rsid w:val="0081116C"/>
    <w:rsid w:val="00811A99"/>
    <w:rsid w:val="00811D74"/>
    <w:rsid w:val="008120F1"/>
    <w:rsid w:val="0081212A"/>
    <w:rsid w:val="00812457"/>
    <w:rsid w:val="0081245A"/>
    <w:rsid w:val="00812BDF"/>
    <w:rsid w:val="00812FFE"/>
    <w:rsid w:val="00813B42"/>
    <w:rsid w:val="0081452A"/>
    <w:rsid w:val="00815DF5"/>
    <w:rsid w:val="00815F06"/>
    <w:rsid w:val="00816F07"/>
    <w:rsid w:val="008213DC"/>
    <w:rsid w:val="008222D2"/>
    <w:rsid w:val="00822A33"/>
    <w:rsid w:val="00822C09"/>
    <w:rsid w:val="00822C9D"/>
    <w:rsid w:val="00822CA8"/>
    <w:rsid w:val="008233E1"/>
    <w:rsid w:val="0082384B"/>
    <w:rsid w:val="00824102"/>
    <w:rsid w:val="008256FC"/>
    <w:rsid w:val="00826756"/>
    <w:rsid w:val="00827F6D"/>
    <w:rsid w:val="00830F86"/>
    <w:rsid w:val="0083116E"/>
    <w:rsid w:val="00831BFA"/>
    <w:rsid w:val="00832661"/>
    <w:rsid w:val="008326E4"/>
    <w:rsid w:val="00832FBE"/>
    <w:rsid w:val="00833EBC"/>
    <w:rsid w:val="00834089"/>
    <w:rsid w:val="008349FC"/>
    <w:rsid w:val="00834F28"/>
    <w:rsid w:val="008358CA"/>
    <w:rsid w:val="00836BBC"/>
    <w:rsid w:val="008375FF"/>
    <w:rsid w:val="00837736"/>
    <w:rsid w:val="0084015A"/>
    <w:rsid w:val="00841F9D"/>
    <w:rsid w:val="00842085"/>
    <w:rsid w:val="00842340"/>
    <w:rsid w:val="00842ACB"/>
    <w:rsid w:val="00842F5A"/>
    <w:rsid w:val="00842F8A"/>
    <w:rsid w:val="008433E0"/>
    <w:rsid w:val="0084400D"/>
    <w:rsid w:val="00844CC6"/>
    <w:rsid w:val="008459FE"/>
    <w:rsid w:val="008466AE"/>
    <w:rsid w:val="00846CB7"/>
    <w:rsid w:val="0085085B"/>
    <w:rsid w:val="00851582"/>
    <w:rsid w:val="0085419F"/>
    <w:rsid w:val="00854C9D"/>
    <w:rsid w:val="00855874"/>
    <w:rsid w:val="00855BD2"/>
    <w:rsid w:val="00856D25"/>
    <w:rsid w:val="00856FBB"/>
    <w:rsid w:val="00857862"/>
    <w:rsid w:val="00860487"/>
    <w:rsid w:val="0086132A"/>
    <w:rsid w:val="0086198D"/>
    <w:rsid w:val="008629B9"/>
    <w:rsid w:val="00863242"/>
    <w:rsid w:val="00863CE2"/>
    <w:rsid w:val="00865C3B"/>
    <w:rsid w:val="00865CB0"/>
    <w:rsid w:val="00866538"/>
    <w:rsid w:val="00867536"/>
    <w:rsid w:val="00867822"/>
    <w:rsid w:val="00867DFC"/>
    <w:rsid w:val="00870031"/>
    <w:rsid w:val="008704CB"/>
    <w:rsid w:val="00870B82"/>
    <w:rsid w:val="00870E9F"/>
    <w:rsid w:val="00871DDE"/>
    <w:rsid w:val="00872096"/>
    <w:rsid w:val="00874283"/>
    <w:rsid w:val="008744CE"/>
    <w:rsid w:val="00874565"/>
    <w:rsid w:val="0087456A"/>
    <w:rsid w:val="00876B13"/>
    <w:rsid w:val="0088025E"/>
    <w:rsid w:val="00880903"/>
    <w:rsid w:val="00880AE3"/>
    <w:rsid w:val="00881771"/>
    <w:rsid w:val="00881E9A"/>
    <w:rsid w:val="00881F50"/>
    <w:rsid w:val="00882182"/>
    <w:rsid w:val="00882B01"/>
    <w:rsid w:val="00882DC6"/>
    <w:rsid w:val="00883A8C"/>
    <w:rsid w:val="0088442F"/>
    <w:rsid w:val="00884C92"/>
    <w:rsid w:val="00885970"/>
    <w:rsid w:val="00887C98"/>
    <w:rsid w:val="00891712"/>
    <w:rsid w:val="008926FD"/>
    <w:rsid w:val="00892771"/>
    <w:rsid w:val="00893448"/>
    <w:rsid w:val="00894C3D"/>
    <w:rsid w:val="00895347"/>
    <w:rsid w:val="00896B40"/>
    <w:rsid w:val="0089738F"/>
    <w:rsid w:val="00897763"/>
    <w:rsid w:val="00897D46"/>
    <w:rsid w:val="008A1395"/>
    <w:rsid w:val="008A1E97"/>
    <w:rsid w:val="008A35EA"/>
    <w:rsid w:val="008A3806"/>
    <w:rsid w:val="008A384F"/>
    <w:rsid w:val="008A3E83"/>
    <w:rsid w:val="008A5B4A"/>
    <w:rsid w:val="008A5E7E"/>
    <w:rsid w:val="008A79BA"/>
    <w:rsid w:val="008A7A07"/>
    <w:rsid w:val="008A7A33"/>
    <w:rsid w:val="008B1947"/>
    <w:rsid w:val="008B19A8"/>
    <w:rsid w:val="008B3544"/>
    <w:rsid w:val="008B5D11"/>
    <w:rsid w:val="008B65B4"/>
    <w:rsid w:val="008B735D"/>
    <w:rsid w:val="008B7417"/>
    <w:rsid w:val="008C0129"/>
    <w:rsid w:val="008C0672"/>
    <w:rsid w:val="008C06A8"/>
    <w:rsid w:val="008C0972"/>
    <w:rsid w:val="008C0B9B"/>
    <w:rsid w:val="008C1776"/>
    <w:rsid w:val="008C293F"/>
    <w:rsid w:val="008C2AA3"/>
    <w:rsid w:val="008C3766"/>
    <w:rsid w:val="008C4936"/>
    <w:rsid w:val="008C4E63"/>
    <w:rsid w:val="008C507F"/>
    <w:rsid w:val="008C557D"/>
    <w:rsid w:val="008C5BB7"/>
    <w:rsid w:val="008C6150"/>
    <w:rsid w:val="008C6BAE"/>
    <w:rsid w:val="008C73CD"/>
    <w:rsid w:val="008C7D4D"/>
    <w:rsid w:val="008D1E0A"/>
    <w:rsid w:val="008D23AE"/>
    <w:rsid w:val="008D2512"/>
    <w:rsid w:val="008D2935"/>
    <w:rsid w:val="008D2B84"/>
    <w:rsid w:val="008D36F9"/>
    <w:rsid w:val="008D4088"/>
    <w:rsid w:val="008D40EB"/>
    <w:rsid w:val="008D4151"/>
    <w:rsid w:val="008D4517"/>
    <w:rsid w:val="008D4619"/>
    <w:rsid w:val="008D4BF7"/>
    <w:rsid w:val="008D5486"/>
    <w:rsid w:val="008D6426"/>
    <w:rsid w:val="008D6878"/>
    <w:rsid w:val="008D6ACB"/>
    <w:rsid w:val="008D6FC6"/>
    <w:rsid w:val="008E0126"/>
    <w:rsid w:val="008E43CC"/>
    <w:rsid w:val="008E53DC"/>
    <w:rsid w:val="008E5AB2"/>
    <w:rsid w:val="008E5EFB"/>
    <w:rsid w:val="008E70E5"/>
    <w:rsid w:val="008E75A4"/>
    <w:rsid w:val="008E787F"/>
    <w:rsid w:val="008F0E6F"/>
    <w:rsid w:val="008F1604"/>
    <w:rsid w:val="008F1A82"/>
    <w:rsid w:val="008F1C20"/>
    <w:rsid w:val="008F1C7A"/>
    <w:rsid w:val="008F236C"/>
    <w:rsid w:val="008F267D"/>
    <w:rsid w:val="008F2D56"/>
    <w:rsid w:val="008F55AB"/>
    <w:rsid w:val="008F60B0"/>
    <w:rsid w:val="008F6311"/>
    <w:rsid w:val="008F6456"/>
    <w:rsid w:val="008F6A74"/>
    <w:rsid w:val="008F6D82"/>
    <w:rsid w:val="008F7F8E"/>
    <w:rsid w:val="009002EB"/>
    <w:rsid w:val="00900521"/>
    <w:rsid w:val="00900693"/>
    <w:rsid w:val="009008CD"/>
    <w:rsid w:val="009009A0"/>
    <w:rsid w:val="00900CC1"/>
    <w:rsid w:val="00900E90"/>
    <w:rsid w:val="009039C3"/>
    <w:rsid w:val="00904471"/>
    <w:rsid w:val="0090549F"/>
    <w:rsid w:val="0090596E"/>
    <w:rsid w:val="00905B7F"/>
    <w:rsid w:val="0090649D"/>
    <w:rsid w:val="00907259"/>
    <w:rsid w:val="009073EC"/>
    <w:rsid w:val="00907B51"/>
    <w:rsid w:val="00907CD5"/>
    <w:rsid w:val="00907CFC"/>
    <w:rsid w:val="009104E3"/>
    <w:rsid w:val="0091147A"/>
    <w:rsid w:val="00912114"/>
    <w:rsid w:val="009134BB"/>
    <w:rsid w:val="00913678"/>
    <w:rsid w:val="00913F95"/>
    <w:rsid w:val="00914004"/>
    <w:rsid w:val="00914CE1"/>
    <w:rsid w:val="0091786F"/>
    <w:rsid w:val="00920A22"/>
    <w:rsid w:val="00922072"/>
    <w:rsid w:val="00922357"/>
    <w:rsid w:val="009246B3"/>
    <w:rsid w:val="00924CBE"/>
    <w:rsid w:val="00927880"/>
    <w:rsid w:val="00930EB8"/>
    <w:rsid w:val="00931012"/>
    <w:rsid w:val="00931786"/>
    <w:rsid w:val="00931B9C"/>
    <w:rsid w:val="00931DE1"/>
    <w:rsid w:val="009326BB"/>
    <w:rsid w:val="00932E1A"/>
    <w:rsid w:val="009338AD"/>
    <w:rsid w:val="00934239"/>
    <w:rsid w:val="009351A4"/>
    <w:rsid w:val="0094083A"/>
    <w:rsid w:val="00941323"/>
    <w:rsid w:val="009419D4"/>
    <w:rsid w:val="00941D97"/>
    <w:rsid w:val="00942987"/>
    <w:rsid w:val="00943B15"/>
    <w:rsid w:val="0094473C"/>
    <w:rsid w:val="00944EB7"/>
    <w:rsid w:val="00944F26"/>
    <w:rsid w:val="00945C29"/>
    <w:rsid w:val="00946280"/>
    <w:rsid w:val="009500DB"/>
    <w:rsid w:val="0095218F"/>
    <w:rsid w:val="0095313C"/>
    <w:rsid w:val="0095473A"/>
    <w:rsid w:val="0095485B"/>
    <w:rsid w:val="00955975"/>
    <w:rsid w:val="00960B7F"/>
    <w:rsid w:val="00960F71"/>
    <w:rsid w:val="00963F68"/>
    <w:rsid w:val="0096437B"/>
    <w:rsid w:val="00964B9C"/>
    <w:rsid w:val="00965E63"/>
    <w:rsid w:val="00965EFD"/>
    <w:rsid w:val="009664D1"/>
    <w:rsid w:val="00966A35"/>
    <w:rsid w:val="009673CC"/>
    <w:rsid w:val="0097007D"/>
    <w:rsid w:val="009702F0"/>
    <w:rsid w:val="00970654"/>
    <w:rsid w:val="00970B17"/>
    <w:rsid w:val="00972FF6"/>
    <w:rsid w:val="00973621"/>
    <w:rsid w:val="009736D3"/>
    <w:rsid w:val="00973B7D"/>
    <w:rsid w:val="0097434B"/>
    <w:rsid w:val="0097465C"/>
    <w:rsid w:val="009746E8"/>
    <w:rsid w:val="00974F34"/>
    <w:rsid w:val="0097562B"/>
    <w:rsid w:val="00975E37"/>
    <w:rsid w:val="0097630B"/>
    <w:rsid w:val="0097664F"/>
    <w:rsid w:val="00980655"/>
    <w:rsid w:val="00981401"/>
    <w:rsid w:val="0098172C"/>
    <w:rsid w:val="009829CE"/>
    <w:rsid w:val="00983DF7"/>
    <w:rsid w:val="00984F74"/>
    <w:rsid w:val="00985831"/>
    <w:rsid w:val="00985994"/>
    <w:rsid w:val="009877C4"/>
    <w:rsid w:val="00987ECA"/>
    <w:rsid w:val="00990BEE"/>
    <w:rsid w:val="00992336"/>
    <w:rsid w:val="009930A6"/>
    <w:rsid w:val="00993FD1"/>
    <w:rsid w:val="00994209"/>
    <w:rsid w:val="009943A6"/>
    <w:rsid w:val="00994FCB"/>
    <w:rsid w:val="009958A3"/>
    <w:rsid w:val="009968F8"/>
    <w:rsid w:val="00997709"/>
    <w:rsid w:val="00997A53"/>
    <w:rsid w:val="009A067C"/>
    <w:rsid w:val="009A13B9"/>
    <w:rsid w:val="009A15B5"/>
    <w:rsid w:val="009A1D34"/>
    <w:rsid w:val="009A2675"/>
    <w:rsid w:val="009A397E"/>
    <w:rsid w:val="009A3AE4"/>
    <w:rsid w:val="009A40AC"/>
    <w:rsid w:val="009A5D46"/>
    <w:rsid w:val="009A6338"/>
    <w:rsid w:val="009A6766"/>
    <w:rsid w:val="009A7393"/>
    <w:rsid w:val="009A7B9D"/>
    <w:rsid w:val="009A7DC2"/>
    <w:rsid w:val="009B0D54"/>
    <w:rsid w:val="009B11E9"/>
    <w:rsid w:val="009B2613"/>
    <w:rsid w:val="009B2F04"/>
    <w:rsid w:val="009B30B2"/>
    <w:rsid w:val="009B3FA1"/>
    <w:rsid w:val="009B54B7"/>
    <w:rsid w:val="009C0039"/>
    <w:rsid w:val="009C07D7"/>
    <w:rsid w:val="009C0A14"/>
    <w:rsid w:val="009C1B97"/>
    <w:rsid w:val="009C3711"/>
    <w:rsid w:val="009C4525"/>
    <w:rsid w:val="009C5299"/>
    <w:rsid w:val="009C5435"/>
    <w:rsid w:val="009C559E"/>
    <w:rsid w:val="009C5ECB"/>
    <w:rsid w:val="009C6F4D"/>
    <w:rsid w:val="009D117C"/>
    <w:rsid w:val="009D1DA7"/>
    <w:rsid w:val="009D1E86"/>
    <w:rsid w:val="009D2575"/>
    <w:rsid w:val="009D34DC"/>
    <w:rsid w:val="009D4743"/>
    <w:rsid w:val="009D6135"/>
    <w:rsid w:val="009D7462"/>
    <w:rsid w:val="009D7885"/>
    <w:rsid w:val="009D7B56"/>
    <w:rsid w:val="009E0727"/>
    <w:rsid w:val="009E075F"/>
    <w:rsid w:val="009E3757"/>
    <w:rsid w:val="009E382D"/>
    <w:rsid w:val="009E44BB"/>
    <w:rsid w:val="009E5623"/>
    <w:rsid w:val="009E5B8F"/>
    <w:rsid w:val="009E6316"/>
    <w:rsid w:val="009E6677"/>
    <w:rsid w:val="009E6DA6"/>
    <w:rsid w:val="009E720E"/>
    <w:rsid w:val="009E72BC"/>
    <w:rsid w:val="009E7B1F"/>
    <w:rsid w:val="009F0FCF"/>
    <w:rsid w:val="009F1926"/>
    <w:rsid w:val="009F2F7A"/>
    <w:rsid w:val="009F3567"/>
    <w:rsid w:val="009F3671"/>
    <w:rsid w:val="009F3ED7"/>
    <w:rsid w:val="009F3FEB"/>
    <w:rsid w:val="009F4102"/>
    <w:rsid w:val="009F4499"/>
    <w:rsid w:val="009F5CEC"/>
    <w:rsid w:val="009F642B"/>
    <w:rsid w:val="009F6C60"/>
    <w:rsid w:val="009F70B6"/>
    <w:rsid w:val="009F7B51"/>
    <w:rsid w:val="00A00335"/>
    <w:rsid w:val="00A02A87"/>
    <w:rsid w:val="00A03FD0"/>
    <w:rsid w:val="00A041D7"/>
    <w:rsid w:val="00A04515"/>
    <w:rsid w:val="00A056FF"/>
    <w:rsid w:val="00A062EB"/>
    <w:rsid w:val="00A075A8"/>
    <w:rsid w:val="00A07753"/>
    <w:rsid w:val="00A07ABA"/>
    <w:rsid w:val="00A103B5"/>
    <w:rsid w:val="00A10B41"/>
    <w:rsid w:val="00A10D83"/>
    <w:rsid w:val="00A11E0A"/>
    <w:rsid w:val="00A11E21"/>
    <w:rsid w:val="00A12EDD"/>
    <w:rsid w:val="00A131B5"/>
    <w:rsid w:val="00A14CD5"/>
    <w:rsid w:val="00A15220"/>
    <w:rsid w:val="00A15802"/>
    <w:rsid w:val="00A15FCE"/>
    <w:rsid w:val="00A160FB"/>
    <w:rsid w:val="00A203A1"/>
    <w:rsid w:val="00A21622"/>
    <w:rsid w:val="00A22278"/>
    <w:rsid w:val="00A22BB4"/>
    <w:rsid w:val="00A22FDC"/>
    <w:rsid w:val="00A23777"/>
    <w:rsid w:val="00A244AD"/>
    <w:rsid w:val="00A246DE"/>
    <w:rsid w:val="00A24C1C"/>
    <w:rsid w:val="00A24F1B"/>
    <w:rsid w:val="00A25D97"/>
    <w:rsid w:val="00A2612B"/>
    <w:rsid w:val="00A2661E"/>
    <w:rsid w:val="00A2730F"/>
    <w:rsid w:val="00A27603"/>
    <w:rsid w:val="00A30E4A"/>
    <w:rsid w:val="00A31AB4"/>
    <w:rsid w:val="00A31FDF"/>
    <w:rsid w:val="00A32C49"/>
    <w:rsid w:val="00A336A0"/>
    <w:rsid w:val="00A33A2F"/>
    <w:rsid w:val="00A33D63"/>
    <w:rsid w:val="00A35468"/>
    <w:rsid w:val="00A35674"/>
    <w:rsid w:val="00A360C6"/>
    <w:rsid w:val="00A37150"/>
    <w:rsid w:val="00A372A8"/>
    <w:rsid w:val="00A37526"/>
    <w:rsid w:val="00A41F01"/>
    <w:rsid w:val="00A44153"/>
    <w:rsid w:val="00A44DD2"/>
    <w:rsid w:val="00A45139"/>
    <w:rsid w:val="00A4643A"/>
    <w:rsid w:val="00A50021"/>
    <w:rsid w:val="00A50C5F"/>
    <w:rsid w:val="00A51B09"/>
    <w:rsid w:val="00A5407B"/>
    <w:rsid w:val="00A541AD"/>
    <w:rsid w:val="00A55946"/>
    <w:rsid w:val="00A55DA3"/>
    <w:rsid w:val="00A56318"/>
    <w:rsid w:val="00A56F09"/>
    <w:rsid w:val="00A572C8"/>
    <w:rsid w:val="00A575EC"/>
    <w:rsid w:val="00A609EA"/>
    <w:rsid w:val="00A61494"/>
    <w:rsid w:val="00A61AD0"/>
    <w:rsid w:val="00A62AF6"/>
    <w:rsid w:val="00A6377E"/>
    <w:rsid w:val="00A65639"/>
    <w:rsid w:val="00A6635C"/>
    <w:rsid w:val="00A701B6"/>
    <w:rsid w:val="00A703E5"/>
    <w:rsid w:val="00A72302"/>
    <w:rsid w:val="00A72CBD"/>
    <w:rsid w:val="00A73827"/>
    <w:rsid w:val="00A74771"/>
    <w:rsid w:val="00A74DD5"/>
    <w:rsid w:val="00A75CF7"/>
    <w:rsid w:val="00A77608"/>
    <w:rsid w:val="00A80996"/>
    <w:rsid w:val="00A80B81"/>
    <w:rsid w:val="00A81D85"/>
    <w:rsid w:val="00A8362F"/>
    <w:rsid w:val="00A836B6"/>
    <w:rsid w:val="00A83DF6"/>
    <w:rsid w:val="00A84300"/>
    <w:rsid w:val="00A8454C"/>
    <w:rsid w:val="00A85009"/>
    <w:rsid w:val="00A852E2"/>
    <w:rsid w:val="00A86203"/>
    <w:rsid w:val="00A8673B"/>
    <w:rsid w:val="00A86C04"/>
    <w:rsid w:val="00A91012"/>
    <w:rsid w:val="00A9252A"/>
    <w:rsid w:val="00A92AEA"/>
    <w:rsid w:val="00A92F8A"/>
    <w:rsid w:val="00A93238"/>
    <w:rsid w:val="00A93C97"/>
    <w:rsid w:val="00A93D59"/>
    <w:rsid w:val="00A93DE2"/>
    <w:rsid w:val="00A93F24"/>
    <w:rsid w:val="00A94068"/>
    <w:rsid w:val="00A959EE"/>
    <w:rsid w:val="00A96268"/>
    <w:rsid w:val="00A96593"/>
    <w:rsid w:val="00A965D0"/>
    <w:rsid w:val="00A97554"/>
    <w:rsid w:val="00A97A88"/>
    <w:rsid w:val="00A97C97"/>
    <w:rsid w:val="00AA0395"/>
    <w:rsid w:val="00AA0D39"/>
    <w:rsid w:val="00AA205B"/>
    <w:rsid w:val="00AA226B"/>
    <w:rsid w:val="00AA3DBD"/>
    <w:rsid w:val="00AA4294"/>
    <w:rsid w:val="00AA62AB"/>
    <w:rsid w:val="00AA6902"/>
    <w:rsid w:val="00AA6E28"/>
    <w:rsid w:val="00AA7986"/>
    <w:rsid w:val="00AA79FA"/>
    <w:rsid w:val="00AB05B6"/>
    <w:rsid w:val="00AB0783"/>
    <w:rsid w:val="00AB1131"/>
    <w:rsid w:val="00AB15A7"/>
    <w:rsid w:val="00AB1954"/>
    <w:rsid w:val="00AB211F"/>
    <w:rsid w:val="00AB23C6"/>
    <w:rsid w:val="00AB2EC4"/>
    <w:rsid w:val="00AB43BA"/>
    <w:rsid w:val="00AB453A"/>
    <w:rsid w:val="00AB472B"/>
    <w:rsid w:val="00AB59F8"/>
    <w:rsid w:val="00AB686A"/>
    <w:rsid w:val="00AB7489"/>
    <w:rsid w:val="00AC183E"/>
    <w:rsid w:val="00AC1E13"/>
    <w:rsid w:val="00AC447B"/>
    <w:rsid w:val="00AC4F27"/>
    <w:rsid w:val="00AC7DAE"/>
    <w:rsid w:val="00AD1029"/>
    <w:rsid w:val="00AD45DB"/>
    <w:rsid w:val="00AD5322"/>
    <w:rsid w:val="00AD53BE"/>
    <w:rsid w:val="00AD53DD"/>
    <w:rsid w:val="00AD5B3A"/>
    <w:rsid w:val="00AD5CC0"/>
    <w:rsid w:val="00AD646D"/>
    <w:rsid w:val="00AD7303"/>
    <w:rsid w:val="00AD77BC"/>
    <w:rsid w:val="00AD7A94"/>
    <w:rsid w:val="00AE0DDA"/>
    <w:rsid w:val="00AE0ECF"/>
    <w:rsid w:val="00AE1271"/>
    <w:rsid w:val="00AE26F1"/>
    <w:rsid w:val="00AE40DF"/>
    <w:rsid w:val="00AE4FC2"/>
    <w:rsid w:val="00AE5A14"/>
    <w:rsid w:val="00AE5A4C"/>
    <w:rsid w:val="00AE6038"/>
    <w:rsid w:val="00AE741F"/>
    <w:rsid w:val="00AE7AE4"/>
    <w:rsid w:val="00AF0327"/>
    <w:rsid w:val="00AF23F0"/>
    <w:rsid w:val="00AF2884"/>
    <w:rsid w:val="00AF2AAC"/>
    <w:rsid w:val="00AF45D1"/>
    <w:rsid w:val="00AF4639"/>
    <w:rsid w:val="00AF5CE0"/>
    <w:rsid w:val="00AF6792"/>
    <w:rsid w:val="00AF7699"/>
    <w:rsid w:val="00B0012A"/>
    <w:rsid w:val="00B00E9D"/>
    <w:rsid w:val="00B037ED"/>
    <w:rsid w:val="00B03A8A"/>
    <w:rsid w:val="00B0412A"/>
    <w:rsid w:val="00B044B1"/>
    <w:rsid w:val="00B04596"/>
    <w:rsid w:val="00B04A18"/>
    <w:rsid w:val="00B056F8"/>
    <w:rsid w:val="00B06C59"/>
    <w:rsid w:val="00B109FA"/>
    <w:rsid w:val="00B11EAE"/>
    <w:rsid w:val="00B12145"/>
    <w:rsid w:val="00B12634"/>
    <w:rsid w:val="00B126B9"/>
    <w:rsid w:val="00B12B86"/>
    <w:rsid w:val="00B1374E"/>
    <w:rsid w:val="00B13FA1"/>
    <w:rsid w:val="00B14E8A"/>
    <w:rsid w:val="00B1534C"/>
    <w:rsid w:val="00B1550A"/>
    <w:rsid w:val="00B161E6"/>
    <w:rsid w:val="00B16ECC"/>
    <w:rsid w:val="00B203C4"/>
    <w:rsid w:val="00B213DE"/>
    <w:rsid w:val="00B21872"/>
    <w:rsid w:val="00B2205D"/>
    <w:rsid w:val="00B23156"/>
    <w:rsid w:val="00B23697"/>
    <w:rsid w:val="00B24C86"/>
    <w:rsid w:val="00B2648E"/>
    <w:rsid w:val="00B26D73"/>
    <w:rsid w:val="00B26F4D"/>
    <w:rsid w:val="00B3031C"/>
    <w:rsid w:val="00B30CEB"/>
    <w:rsid w:val="00B31245"/>
    <w:rsid w:val="00B3129C"/>
    <w:rsid w:val="00B312D5"/>
    <w:rsid w:val="00B31F63"/>
    <w:rsid w:val="00B32331"/>
    <w:rsid w:val="00B32C1A"/>
    <w:rsid w:val="00B33703"/>
    <w:rsid w:val="00B347BE"/>
    <w:rsid w:val="00B347D5"/>
    <w:rsid w:val="00B3480C"/>
    <w:rsid w:val="00B35B1B"/>
    <w:rsid w:val="00B35EBF"/>
    <w:rsid w:val="00B3600D"/>
    <w:rsid w:val="00B36497"/>
    <w:rsid w:val="00B37485"/>
    <w:rsid w:val="00B377D8"/>
    <w:rsid w:val="00B4030F"/>
    <w:rsid w:val="00B41630"/>
    <w:rsid w:val="00B4315B"/>
    <w:rsid w:val="00B43C64"/>
    <w:rsid w:val="00B44B46"/>
    <w:rsid w:val="00B44B8A"/>
    <w:rsid w:val="00B46145"/>
    <w:rsid w:val="00B466E7"/>
    <w:rsid w:val="00B4682B"/>
    <w:rsid w:val="00B47020"/>
    <w:rsid w:val="00B4704C"/>
    <w:rsid w:val="00B47D8A"/>
    <w:rsid w:val="00B50999"/>
    <w:rsid w:val="00B50F3B"/>
    <w:rsid w:val="00B50F3E"/>
    <w:rsid w:val="00B51AAF"/>
    <w:rsid w:val="00B52336"/>
    <w:rsid w:val="00B52EBD"/>
    <w:rsid w:val="00B53A06"/>
    <w:rsid w:val="00B5418F"/>
    <w:rsid w:val="00B545A8"/>
    <w:rsid w:val="00B55530"/>
    <w:rsid w:val="00B5597E"/>
    <w:rsid w:val="00B55AF8"/>
    <w:rsid w:val="00B5630C"/>
    <w:rsid w:val="00B57486"/>
    <w:rsid w:val="00B60136"/>
    <w:rsid w:val="00B60E50"/>
    <w:rsid w:val="00B61E0B"/>
    <w:rsid w:val="00B62207"/>
    <w:rsid w:val="00B632C8"/>
    <w:rsid w:val="00B63C3F"/>
    <w:rsid w:val="00B640B5"/>
    <w:rsid w:val="00B6519A"/>
    <w:rsid w:val="00B666CA"/>
    <w:rsid w:val="00B67095"/>
    <w:rsid w:val="00B67ED1"/>
    <w:rsid w:val="00B705A5"/>
    <w:rsid w:val="00B705D3"/>
    <w:rsid w:val="00B71C16"/>
    <w:rsid w:val="00B72A86"/>
    <w:rsid w:val="00B72ABE"/>
    <w:rsid w:val="00B72B0D"/>
    <w:rsid w:val="00B734BA"/>
    <w:rsid w:val="00B73B87"/>
    <w:rsid w:val="00B74521"/>
    <w:rsid w:val="00B754B8"/>
    <w:rsid w:val="00B7573B"/>
    <w:rsid w:val="00B76879"/>
    <w:rsid w:val="00B77B04"/>
    <w:rsid w:val="00B807F9"/>
    <w:rsid w:val="00B80BB2"/>
    <w:rsid w:val="00B812B8"/>
    <w:rsid w:val="00B814D2"/>
    <w:rsid w:val="00B828B1"/>
    <w:rsid w:val="00B83775"/>
    <w:rsid w:val="00B837F2"/>
    <w:rsid w:val="00B8476A"/>
    <w:rsid w:val="00B8483E"/>
    <w:rsid w:val="00B85419"/>
    <w:rsid w:val="00B85786"/>
    <w:rsid w:val="00B85AA4"/>
    <w:rsid w:val="00B867C8"/>
    <w:rsid w:val="00B874B4"/>
    <w:rsid w:val="00B874F1"/>
    <w:rsid w:val="00B90919"/>
    <w:rsid w:val="00B91685"/>
    <w:rsid w:val="00B91CC3"/>
    <w:rsid w:val="00B92621"/>
    <w:rsid w:val="00B93629"/>
    <w:rsid w:val="00B9422E"/>
    <w:rsid w:val="00B949B6"/>
    <w:rsid w:val="00B94C2D"/>
    <w:rsid w:val="00B950F9"/>
    <w:rsid w:val="00B958C8"/>
    <w:rsid w:val="00B95DA5"/>
    <w:rsid w:val="00B96955"/>
    <w:rsid w:val="00B9E8FE"/>
    <w:rsid w:val="00BA0927"/>
    <w:rsid w:val="00BA1900"/>
    <w:rsid w:val="00BA1C0D"/>
    <w:rsid w:val="00BA32E8"/>
    <w:rsid w:val="00BA459F"/>
    <w:rsid w:val="00BA4FDB"/>
    <w:rsid w:val="00BA51B9"/>
    <w:rsid w:val="00BA5E6E"/>
    <w:rsid w:val="00BA5E84"/>
    <w:rsid w:val="00BA6148"/>
    <w:rsid w:val="00BA625B"/>
    <w:rsid w:val="00BA687D"/>
    <w:rsid w:val="00BB1587"/>
    <w:rsid w:val="00BB2990"/>
    <w:rsid w:val="00BB2BF6"/>
    <w:rsid w:val="00BB36DB"/>
    <w:rsid w:val="00BB39B5"/>
    <w:rsid w:val="00BB47B6"/>
    <w:rsid w:val="00BB5B75"/>
    <w:rsid w:val="00BB5E72"/>
    <w:rsid w:val="00BB608E"/>
    <w:rsid w:val="00BB67B8"/>
    <w:rsid w:val="00BB73CD"/>
    <w:rsid w:val="00BB76CC"/>
    <w:rsid w:val="00BC0429"/>
    <w:rsid w:val="00BC2C57"/>
    <w:rsid w:val="00BC3FF2"/>
    <w:rsid w:val="00BC4714"/>
    <w:rsid w:val="00BC4A64"/>
    <w:rsid w:val="00BC4BE2"/>
    <w:rsid w:val="00BC545D"/>
    <w:rsid w:val="00BC6EE6"/>
    <w:rsid w:val="00BC76F4"/>
    <w:rsid w:val="00BC7B04"/>
    <w:rsid w:val="00BD0EF3"/>
    <w:rsid w:val="00BD1E4A"/>
    <w:rsid w:val="00BD1E88"/>
    <w:rsid w:val="00BD2F7D"/>
    <w:rsid w:val="00BD4134"/>
    <w:rsid w:val="00BD5200"/>
    <w:rsid w:val="00BD54FB"/>
    <w:rsid w:val="00BD5666"/>
    <w:rsid w:val="00BD5886"/>
    <w:rsid w:val="00BD5AB8"/>
    <w:rsid w:val="00BD6242"/>
    <w:rsid w:val="00BD738D"/>
    <w:rsid w:val="00BD7472"/>
    <w:rsid w:val="00BD7CF9"/>
    <w:rsid w:val="00BD82D9"/>
    <w:rsid w:val="00BE044F"/>
    <w:rsid w:val="00BE08EC"/>
    <w:rsid w:val="00BE09B1"/>
    <w:rsid w:val="00BE0FE2"/>
    <w:rsid w:val="00BE15F4"/>
    <w:rsid w:val="00BE1630"/>
    <w:rsid w:val="00BE2391"/>
    <w:rsid w:val="00BE2686"/>
    <w:rsid w:val="00BE2A17"/>
    <w:rsid w:val="00BE30BC"/>
    <w:rsid w:val="00BE56A7"/>
    <w:rsid w:val="00BE667C"/>
    <w:rsid w:val="00BE6974"/>
    <w:rsid w:val="00BE6D77"/>
    <w:rsid w:val="00BE6F9A"/>
    <w:rsid w:val="00BE76C5"/>
    <w:rsid w:val="00BE7810"/>
    <w:rsid w:val="00BE7D78"/>
    <w:rsid w:val="00BF0AF8"/>
    <w:rsid w:val="00BF12B1"/>
    <w:rsid w:val="00BF172F"/>
    <w:rsid w:val="00BF17B9"/>
    <w:rsid w:val="00BF1885"/>
    <w:rsid w:val="00BF1AD6"/>
    <w:rsid w:val="00BF3EAC"/>
    <w:rsid w:val="00BF490C"/>
    <w:rsid w:val="00BF4E2E"/>
    <w:rsid w:val="00BF594D"/>
    <w:rsid w:val="00BF5DBC"/>
    <w:rsid w:val="00BF7051"/>
    <w:rsid w:val="00BF7305"/>
    <w:rsid w:val="00BF7555"/>
    <w:rsid w:val="00BF7A3C"/>
    <w:rsid w:val="00C007D9"/>
    <w:rsid w:val="00C01CEE"/>
    <w:rsid w:val="00C05641"/>
    <w:rsid w:val="00C0576C"/>
    <w:rsid w:val="00C07A58"/>
    <w:rsid w:val="00C101B6"/>
    <w:rsid w:val="00C10215"/>
    <w:rsid w:val="00C12F3A"/>
    <w:rsid w:val="00C149B7"/>
    <w:rsid w:val="00C14CA0"/>
    <w:rsid w:val="00C1596E"/>
    <w:rsid w:val="00C15BFF"/>
    <w:rsid w:val="00C15EE2"/>
    <w:rsid w:val="00C15F1F"/>
    <w:rsid w:val="00C167CA"/>
    <w:rsid w:val="00C168BA"/>
    <w:rsid w:val="00C16B45"/>
    <w:rsid w:val="00C1737A"/>
    <w:rsid w:val="00C179D5"/>
    <w:rsid w:val="00C20478"/>
    <w:rsid w:val="00C20A0B"/>
    <w:rsid w:val="00C20BF7"/>
    <w:rsid w:val="00C20E93"/>
    <w:rsid w:val="00C20F90"/>
    <w:rsid w:val="00C21FB6"/>
    <w:rsid w:val="00C233D0"/>
    <w:rsid w:val="00C23532"/>
    <w:rsid w:val="00C25256"/>
    <w:rsid w:val="00C25612"/>
    <w:rsid w:val="00C25FA5"/>
    <w:rsid w:val="00C2680E"/>
    <w:rsid w:val="00C308D8"/>
    <w:rsid w:val="00C31627"/>
    <w:rsid w:val="00C32512"/>
    <w:rsid w:val="00C32809"/>
    <w:rsid w:val="00C3380B"/>
    <w:rsid w:val="00C3471E"/>
    <w:rsid w:val="00C35F4C"/>
    <w:rsid w:val="00C369C6"/>
    <w:rsid w:val="00C36C66"/>
    <w:rsid w:val="00C37DB9"/>
    <w:rsid w:val="00C41362"/>
    <w:rsid w:val="00C413E4"/>
    <w:rsid w:val="00C42A84"/>
    <w:rsid w:val="00C42DA6"/>
    <w:rsid w:val="00C442E7"/>
    <w:rsid w:val="00C44801"/>
    <w:rsid w:val="00C44D07"/>
    <w:rsid w:val="00C44FDF"/>
    <w:rsid w:val="00C459CA"/>
    <w:rsid w:val="00C45ADD"/>
    <w:rsid w:val="00C46E5B"/>
    <w:rsid w:val="00C47DA9"/>
    <w:rsid w:val="00C512E7"/>
    <w:rsid w:val="00C53565"/>
    <w:rsid w:val="00C53999"/>
    <w:rsid w:val="00C53FFA"/>
    <w:rsid w:val="00C54BDB"/>
    <w:rsid w:val="00C561B0"/>
    <w:rsid w:val="00C603B9"/>
    <w:rsid w:val="00C607AA"/>
    <w:rsid w:val="00C60FA0"/>
    <w:rsid w:val="00C618D4"/>
    <w:rsid w:val="00C61C45"/>
    <w:rsid w:val="00C630D5"/>
    <w:rsid w:val="00C63DFA"/>
    <w:rsid w:val="00C65B2A"/>
    <w:rsid w:val="00C66456"/>
    <w:rsid w:val="00C67B6D"/>
    <w:rsid w:val="00C7073C"/>
    <w:rsid w:val="00C710AF"/>
    <w:rsid w:val="00C72520"/>
    <w:rsid w:val="00C729A6"/>
    <w:rsid w:val="00C72A04"/>
    <w:rsid w:val="00C7398A"/>
    <w:rsid w:val="00C73B05"/>
    <w:rsid w:val="00C744A1"/>
    <w:rsid w:val="00C75875"/>
    <w:rsid w:val="00C76CE8"/>
    <w:rsid w:val="00C76DA4"/>
    <w:rsid w:val="00C7774B"/>
    <w:rsid w:val="00C77B73"/>
    <w:rsid w:val="00C80434"/>
    <w:rsid w:val="00C806C0"/>
    <w:rsid w:val="00C8166C"/>
    <w:rsid w:val="00C8199C"/>
    <w:rsid w:val="00C8263D"/>
    <w:rsid w:val="00C83B2E"/>
    <w:rsid w:val="00C8440C"/>
    <w:rsid w:val="00C84524"/>
    <w:rsid w:val="00C85C7D"/>
    <w:rsid w:val="00C8675A"/>
    <w:rsid w:val="00C867F0"/>
    <w:rsid w:val="00C86E7A"/>
    <w:rsid w:val="00C86EC0"/>
    <w:rsid w:val="00C874D6"/>
    <w:rsid w:val="00C87535"/>
    <w:rsid w:val="00C87B96"/>
    <w:rsid w:val="00C87D94"/>
    <w:rsid w:val="00C88B99"/>
    <w:rsid w:val="00C900DE"/>
    <w:rsid w:val="00C919A0"/>
    <w:rsid w:val="00C919A1"/>
    <w:rsid w:val="00C919C0"/>
    <w:rsid w:val="00C91B09"/>
    <w:rsid w:val="00C91B21"/>
    <w:rsid w:val="00C91B76"/>
    <w:rsid w:val="00C91E18"/>
    <w:rsid w:val="00C92897"/>
    <w:rsid w:val="00C92FC1"/>
    <w:rsid w:val="00C9320C"/>
    <w:rsid w:val="00C93310"/>
    <w:rsid w:val="00C93DFC"/>
    <w:rsid w:val="00C94029"/>
    <w:rsid w:val="00C944D2"/>
    <w:rsid w:val="00C94E6E"/>
    <w:rsid w:val="00C9789C"/>
    <w:rsid w:val="00CA0503"/>
    <w:rsid w:val="00CA0D2A"/>
    <w:rsid w:val="00CA2AD6"/>
    <w:rsid w:val="00CA2EBF"/>
    <w:rsid w:val="00CA30F2"/>
    <w:rsid w:val="00CA4812"/>
    <w:rsid w:val="00CA4E2D"/>
    <w:rsid w:val="00CA731E"/>
    <w:rsid w:val="00CA7D35"/>
    <w:rsid w:val="00CB01F9"/>
    <w:rsid w:val="00CB02ED"/>
    <w:rsid w:val="00CB103F"/>
    <w:rsid w:val="00CB117C"/>
    <w:rsid w:val="00CB1FD7"/>
    <w:rsid w:val="00CB3E94"/>
    <w:rsid w:val="00CB47CE"/>
    <w:rsid w:val="00CB4A91"/>
    <w:rsid w:val="00CB65C3"/>
    <w:rsid w:val="00CB67D1"/>
    <w:rsid w:val="00CB7789"/>
    <w:rsid w:val="00CC04C9"/>
    <w:rsid w:val="00CC098F"/>
    <w:rsid w:val="00CC0B18"/>
    <w:rsid w:val="00CC1626"/>
    <w:rsid w:val="00CC1CC4"/>
    <w:rsid w:val="00CC1DD5"/>
    <w:rsid w:val="00CC3EDE"/>
    <w:rsid w:val="00CC6126"/>
    <w:rsid w:val="00CC79B7"/>
    <w:rsid w:val="00CD17CA"/>
    <w:rsid w:val="00CD23A5"/>
    <w:rsid w:val="00CD337D"/>
    <w:rsid w:val="00CD4415"/>
    <w:rsid w:val="00CD4916"/>
    <w:rsid w:val="00CD646C"/>
    <w:rsid w:val="00CD73AC"/>
    <w:rsid w:val="00CE0C17"/>
    <w:rsid w:val="00CE0F80"/>
    <w:rsid w:val="00CE197E"/>
    <w:rsid w:val="00CE198E"/>
    <w:rsid w:val="00CE1B15"/>
    <w:rsid w:val="00CE1B5A"/>
    <w:rsid w:val="00CE1FA5"/>
    <w:rsid w:val="00CE3377"/>
    <w:rsid w:val="00CE3467"/>
    <w:rsid w:val="00CE3FCE"/>
    <w:rsid w:val="00CE4457"/>
    <w:rsid w:val="00CE4F01"/>
    <w:rsid w:val="00CE5F3F"/>
    <w:rsid w:val="00CE696E"/>
    <w:rsid w:val="00CE74AE"/>
    <w:rsid w:val="00CE77E9"/>
    <w:rsid w:val="00CF046C"/>
    <w:rsid w:val="00CF0BE8"/>
    <w:rsid w:val="00CF0F69"/>
    <w:rsid w:val="00CF1009"/>
    <w:rsid w:val="00CF174B"/>
    <w:rsid w:val="00CF39F1"/>
    <w:rsid w:val="00CF45BD"/>
    <w:rsid w:val="00CF4744"/>
    <w:rsid w:val="00CF4B09"/>
    <w:rsid w:val="00CF5850"/>
    <w:rsid w:val="00CF6823"/>
    <w:rsid w:val="00CF6A1E"/>
    <w:rsid w:val="00CF749C"/>
    <w:rsid w:val="00CF7E18"/>
    <w:rsid w:val="00D002B2"/>
    <w:rsid w:val="00D00803"/>
    <w:rsid w:val="00D02B5A"/>
    <w:rsid w:val="00D04A85"/>
    <w:rsid w:val="00D04F5A"/>
    <w:rsid w:val="00D04F81"/>
    <w:rsid w:val="00D056B6"/>
    <w:rsid w:val="00D05806"/>
    <w:rsid w:val="00D069C7"/>
    <w:rsid w:val="00D07481"/>
    <w:rsid w:val="00D10168"/>
    <w:rsid w:val="00D10DD1"/>
    <w:rsid w:val="00D11437"/>
    <w:rsid w:val="00D121B4"/>
    <w:rsid w:val="00D1497C"/>
    <w:rsid w:val="00D151C1"/>
    <w:rsid w:val="00D16885"/>
    <w:rsid w:val="00D16B37"/>
    <w:rsid w:val="00D179E6"/>
    <w:rsid w:val="00D17F82"/>
    <w:rsid w:val="00D20927"/>
    <w:rsid w:val="00D20C4F"/>
    <w:rsid w:val="00D2456A"/>
    <w:rsid w:val="00D24586"/>
    <w:rsid w:val="00D24CB1"/>
    <w:rsid w:val="00D259B7"/>
    <w:rsid w:val="00D25B84"/>
    <w:rsid w:val="00D26B99"/>
    <w:rsid w:val="00D273AF"/>
    <w:rsid w:val="00D2790B"/>
    <w:rsid w:val="00D3071B"/>
    <w:rsid w:val="00D314AE"/>
    <w:rsid w:val="00D32140"/>
    <w:rsid w:val="00D33332"/>
    <w:rsid w:val="00D33E5E"/>
    <w:rsid w:val="00D34BAC"/>
    <w:rsid w:val="00D36F2C"/>
    <w:rsid w:val="00D374FB"/>
    <w:rsid w:val="00D37AB9"/>
    <w:rsid w:val="00D4024B"/>
    <w:rsid w:val="00D40D73"/>
    <w:rsid w:val="00D414CC"/>
    <w:rsid w:val="00D41919"/>
    <w:rsid w:val="00D41951"/>
    <w:rsid w:val="00D41A22"/>
    <w:rsid w:val="00D41C68"/>
    <w:rsid w:val="00D42BF2"/>
    <w:rsid w:val="00D42D38"/>
    <w:rsid w:val="00D43245"/>
    <w:rsid w:val="00D43A8B"/>
    <w:rsid w:val="00D43B43"/>
    <w:rsid w:val="00D44D1D"/>
    <w:rsid w:val="00D44FE3"/>
    <w:rsid w:val="00D461D6"/>
    <w:rsid w:val="00D4671B"/>
    <w:rsid w:val="00D46AC3"/>
    <w:rsid w:val="00D47146"/>
    <w:rsid w:val="00D50A27"/>
    <w:rsid w:val="00D5115D"/>
    <w:rsid w:val="00D5131C"/>
    <w:rsid w:val="00D51494"/>
    <w:rsid w:val="00D52286"/>
    <w:rsid w:val="00D525BD"/>
    <w:rsid w:val="00D52F60"/>
    <w:rsid w:val="00D53866"/>
    <w:rsid w:val="00D539CC"/>
    <w:rsid w:val="00D54087"/>
    <w:rsid w:val="00D54948"/>
    <w:rsid w:val="00D54EDB"/>
    <w:rsid w:val="00D553D1"/>
    <w:rsid w:val="00D558A0"/>
    <w:rsid w:val="00D55B23"/>
    <w:rsid w:val="00D55B3E"/>
    <w:rsid w:val="00D56268"/>
    <w:rsid w:val="00D605B0"/>
    <w:rsid w:val="00D625B3"/>
    <w:rsid w:val="00D62EB6"/>
    <w:rsid w:val="00D63B84"/>
    <w:rsid w:val="00D64CBE"/>
    <w:rsid w:val="00D66C70"/>
    <w:rsid w:val="00D6731F"/>
    <w:rsid w:val="00D67808"/>
    <w:rsid w:val="00D67982"/>
    <w:rsid w:val="00D71910"/>
    <w:rsid w:val="00D71B5C"/>
    <w:rsid w:val="00D726B3"/>
    <w:rsid w:val="00D727DD"/>
    <w:rsid w:val="00D72AC5"/>
    <w:rsid w:val="00D72BC3"/>
    <w:rsid w:val="00D72E83"/>
    <w:rsid w:val="00D735C7"/>
    <w:rsid w:val="00D745F3"/>
    <w:rsid w:val="00D74A06"/>
    <w:rsid w:val="00D74D8E"/>
    <w:rsid w:val="00D74EDB"/>
    <w:rsid w:val="00D75042"/>
    <w:rsid w:val="00D7742A"/>
    <w:rsid w:val="00D77DF6"/>
    <w:rsid w:val="00D80376"/>
    <w:rsid w:val="00D80D05"/>
    <w:rsid w:val="00D80D7C"/>
    <w:rsid w:val="00D82AEB"/>
    <w:rsid w:val="00D84E01"/>
    <w:rsid w:val="00D85475"/>
    <w:rsid w:val="00D854F5"/>
    <w:rsid w:val="00D86E87"/>
    <w:rsid w:val="00D8719A"/>
    <w:rsid w:val="00D87DBC"/>
    <w:rsid w:val="00D9108B"/>
    <w:rsid w:val="00D916DA"/>
    <w:rsid w:val="00D9219A"/>
    <w:rsid w:val="00D924F5"/>
    <w:rsid w:val="00D9281E"/>
    <w:rsid w:val="00D9410C"/>
    <w:rsid w:val="00D957DB"/>
    <w:rsid w:val="00D95AFC"/>
    <w:rsid w:val="00D95C16"/>
    <w:rsid w:val="00D95E5E"/>
    <w:rsid w:val="00D968E1"/>
    <w:rsid w:val="00D97CC0"/>
    <w:rsid w:val="00D97E0D"/>
    <w:rsid w:val="00DA1962"/>
    <w:rsid w:val="00DA224A"/>
    <w:rsid w:val="00DA2723"/>
    <w:rsid w:val="00DA29AF"/>
    <w:rsid w:val="00DA3284"/>
    <w:rsid w:val="00DA4228"/>
    <w:rsid w:val="00DA6EAB"/>
    <w:rsid w:val="00DA723F"/>
    <w:rsid w:val="00DB03FA"/>
    <w:rsid w:val="00DB0D83"/>
    <w:rsid w:val="00DB154A"/>
    <w:rsid w:val="00DB2E2E"/>
    <w:rsid w:val="00DB40F6"/>
    <w:rsid w:val="00DB4D7F"/>
    <w:rsid w:val="00DB63CD"/>
    <w:rsid w:val="00DB7300"/>
    <w:rsid w:val="00DC122D"/>
    <w:rsid w:val="00DC1AA8"/>
    <w:rsid w:val="00DC1AB6"/>
    <w:rsid w:val="00DC1E98"/>
    <w:rsid w:val="00DC51D9"/>
    <w:rsid w:val="00DC5944"/>
    <w:rsid w:val="00DC7E35"/>
    <w:rsid w:val="00DD079B"/>
    <w:rsid w:val="00DD0EDE"/>
    <w:rsid w:val="00DD284C"/>
    <w:rsid w:val="00DD2CF2"/>
    <w:rsid w:val="00DD31AE"/>
    <w:rsid w:val="00DD3B51"/>
    <w:rsid w:val="00DD445B"/>
    <w:rsid w:val="00DD4978"/>
    <w:rsid w:val="00DD581D"/>
    <w:rsid w:val="00DD59B0"/>
    <w:rsid w:val="00DD6491"/>
    <w:rsid w:val="00DD67CE"/>
    <w:rsid w:val="00DD6ADF"/>
    <w:rsid w:val="00DD6EBB"/>
    <w:rsid w:val="00DD6F73"/>
    <w:rsid w:val="00DE0E38"/>
    <w:rsid w:val="00DE1226"/>
    <w:rsid w:val="00DE19E5"/>
    <w:rsid w:val="00DE21C2"/>
    <w:rsid w:val="00DE2C60"/>
    <w:rsid w:val="00DE2F4F"/>
    <w:rsid w:val="00DE3828"/>
    <w:rsid w:val="00DE44DB"/>
    <w:rsid w:val="00DE4B66"/>
    <w:rsid w:val="00DE4C4B"/>
    <w:rsid w:val="00DE5975"/>
    <w:rsid w:val="00DE5E0B"/>
    <w:rsid w:val="00DE6956"/>
    <w:rsid w:val="00DE7F68"/>
    <w:rsid w:val="00DF0056"/>
    <w:rsid w:val="00DF329B"/>
    <w:rsid w:val="00DF5051"/>
    <w:rsid w:val="00DF622C"/>
    <w:rsid w:val="00DF62A1"/>
    <w:rsid w:val="00DF6E73"/>
    <w:rsid w:val="00DF73EE"/>
    <w:rsid w:val="00DF74FE"/>
    <w:rsid w:val="00DF76F4"/>
    <w:rsid w:val="00DF7941"/>
    <w:rsid w:val="00DF7BD9"/>
    <w:rsid w:val="00E00274"/>
    <w:rsid w:val="00E00550"/>
    <w:rsid w:val="00E00586"/>
    <w:rsid w:val="00E00F56"/>
    <w:rsid w:val="00E035E9"/>
    <w:rsid w:val="00E0379B"/>
    <w:rsid w:val="00E04337"/>
    <w:rsid w:val="00E056AF"/>
    <w:rsid w:val="00E05B42"/>
    <w:rsid w:val="00E06437"/>
    <w:rsid w:val="00E074EA"/>
    <w:rsid w:val="00E10D83"/>
    <w:rsid w:val="00E11221"/>
    <w:rsid w:val="00E113C4"/>
    <w:rsid w:val="00E125E1"/>
    <w:rsid w:val="00E12CC6"/>
    <w:rsid w:val="00E136DE"/>
    <w:rsid w:val="00E147C1"/>
    <w:rsid w:val="00E160F1"/>
    <w:rsid w:val="00E16566"/>
    <w:rsid w:val="00E16E5D"/>
    <w:rsid w:val="00E1756F"/>
    <w:rsid w:val="00E2274D"/>
    <w:rsid w:val="00E2391B"/>
    <w:rsid w:val="00E270E8"/>
    <w:rsid w:val="00E27286"/>
    <w:rsid w:val="00E27930"/>
    <w:rsid w:val="00E27E59"/>
    <w:rsid w:val="00E3016B"/>
    <w:rsid w:val="00E309BB"/>
    <w:rsid w:val="00E30E32"/>
    <w:rsid w:val="00E31AAF"/>
    <w:rsid w:val="00E32C86"/>
    <w:rsid w:val="00E337A7"/>
    <w:rsid w:val="00E34353"/>
    <w:rsid w:val="00E34F22"/>
    <w:rsid w:val="00E35ACA"/>
    <w:rsid w:val="00E367AA"/>
    <w:rsid w:val="00E36A7C"/>
    <w:rsid w:val="00E36B06"/>
    <w:rsid w:val="00E37C5A"/>
    <w:rsid w:val="00E40727"/>
    <w:rsid w:val="00E421D3"/>
    <w:rsid w:val="00E42CEF"/>
    <w:rsid w:val="00E44151"/>
    <w:rsid w:val="00E4468A"/>
    <w:rsid w:val="00E446E9"/>
    <w:rsid w:val="00E44BEB"/>
    <w:rsid w:val="00E44EE9"/>
    <w:rsid w:val="00E4590B"/>
    <w:rsid w:val="00E45D74"/>
    <w:rsid w:val="00E461AC"/>
    <w:rsid w:val="00E47AB7"/>
    <w:rsid w:val="00E508E0"/>
    <w:rsid w:val="00E51044"/>
    <w:rsid w:val="00E5112F"/>
    <w:rsid w:val="00E5204A"/>
    <w:rsid w:val="00E52091"/>
    <w:rsid w:val="00E5224F"/>
    <w:rsid w:val="00E551B3"/>
    <w:rsid w:val="00E5557B"/>
    <w:rsid w:val="00E55916"/>
    <w:rsid w:val="00E55EF8"/>
    <w:rsid w:val="00E564B4"/>
    <w:rsid w:val="00E567F2"/>
    <w:rsid w:val="00E56DFF"/>
    <w:rsid w:val="00E57A0B"/>
    <w:rsid w:val="00E6052D"/>
    <w:rsid w:val="00E608C9"/>
    <w:rsid w:val="00E61089"/>
    <w:rsid w:val="00E61AAC"/>
    <w:rsid w:val="00E61F93"/>
    <w:rsid w:val="00E62652"/>
    <w:rsid w:val="00E6278D"/>
    <w:rsid w:val="00E62DC7"/>
    <w:rsid w:val="00E63245"/>
    <w:rsid w:val="00E6327A"/>
    <w:rsid w:val="00E640F8"/>
    <w:rsid w:val="00E64E83"/>
    <w:rsid w:val="00E653D8"/>
    <w:rsid w:val="00E65A19"/>
    <w:rsid w:val="00E65D77"/>
    <w:rsid w:val="00E6638B"/>
    <w:rsid w:val="00E67986"/>
    <w:rsid w:val="00E71EC7"/>
    <w:rsid w:val="00E72675"/>
    <w:rsid w:val="00E72D38"/>
    <w:rsid w:val="00E72E12"/>
    <w:rsid w:val="00E7394D"/>
    <w:rsid w:val="00E75A25"/>
    <w:rsid w:val="00E76371"/>
    <w:rsid w:val="00E76C35"/>
    <w:rsid w:val="00E77698"/>
    <w:rsid w:val="00E80DD2"/>
    <w:rsid w:val="00E8124E"/>
    <w:rsid w:val="00E82405"/>
    <w:rsid w:val="00E83447"/>
    <w:rsid w:val="00E8362F"/>
    <w:rsid w:val="00E849EF"/>
    <w:rsid w:val="00E8510B"/>
    <w:rsid w:val="00E861D9"/>
    <w:rsid w:val="00E87803"/>
    <w:rsid w:val="00E87E10"/>
    <w:rsid w:val="00E87FEE"/>
    <w:rsid w:val="00E8C173"/>
    <w:rsid w:val="00E910D2"/>
    <w:rsid w:val="00E91937"/>
    <w:rsid w:val="00E91EDD"/>
    <w:rsid w:val="00E92599"/>
    <w:rsid w:val="00E92A79"/>
    <w:rsid w:val="00E92CFE"/>
    <w:rsid w:val="00E94798"/>
    <w:rsid w:val="00E9504D"/>
    <w:rsid w:val="00E97467"/>
    <w:rsid w:val="00E97D83"/>
    <w:rsid w:val="00E97E7E"/>
    <w:rsid w:val="00EA008A"/>
    <w:rsid w:val="00EA056C"/>
    <w:rsid w:val="00EA0BA1"/>
    <w:rsid w:val="00EA0DC0"/>
    <w:rsid w:val="00EA1386"/>
    <w:rsid w:val="00EA2BA3"/>
    <w:rsid w:val="00EA2D14"/>
    <w:rsid w:val="00EA3198"/>
    <w:rsid w:val="00EA4724"/>
    <w:rsid w:val="00EA5638"/>
    <w:rsid w:val="00EA6067"/>
    <w:rsid w:val="00EA60E5"/>
    <w:rsid w:val="00EA6B6A"/>
    <w:rsid w:val="00EA6B7F"/>
    <w:rsid w:val="00EA6E92"/>
    <w:rsid w:val="00EB0165"/>
    <w:rsid w:val="00EB0475"/>
    <w:rsid w:val="00EB04BB"/>
    <w:rsid w:val="00EB09D6"/>
    <w:rsid w:val="00EB0D27"/>
    <w:rsid w:val="00EB0D40"/>
    <w:rsid w:val="00EB218F"/>
    <w:rsid w:val="00EB2D23"/>
    <w:rsid w:val="00EB393C"/>
    <w:rsid w:val="00EB6169"/>
    <w:rsid w:val="00EB6A12"/>
    <w:rsid w:val="00EB6D6F"/>
    <w:rsid w:val="00EB750E"/>
    <w:rsid w:val="00EC1EC8"/>
    <w:rsid w:val="00EC28AC"/>
    <w:rsid w:val="00EC37D7"/>
    <w:rsid w:val="00EC45EB"/>
    <w:rsid w:val="00EC4DB0"/>
    <w:rsid w:val="00EC59EB"/>
    <w:rsid w:val="00EC5B4D"/>
    <w:rsid w:val="00EC61D1"/>
    <w:rsid w:val="00EC6220"/>
    <w:rsid w:val="00EC63B2"/>
    <w:rsid w:val="00EC67AE"/>
    <w:rsid w:val="00EC6D6F"/>
    <w:rsid w:val="00EC7CEF"/>
    <w:rsid w:val="00ED00F4"/>
    <w:rsid w:val="00ED2075"/>
    <w:rsid w:val="00ED21BF"/>
    <w:rsid w:val="00ED30B3"/>
    <w:rsid w:val="00ED35EF"/>
    <w:rsid w:val="00ED3DBC"/>
    <w:rsid w:val="00ED5787"/>
    <w:rsid w:val="00ED6514"/>
    <w:rsid w:val="00ED6B73"/>
    <w:rsid w:val="00ED7086"/>
    <w:rsid w:val="00ED7FC6"/>
    <w:rsid w:val="00EE0219"/>
    <w:rsid w:val="00EE1DFF"/>
    <w:rsid w:val="00EE3F19"/>
    <w:rsid w:val="00EE4C34"/>
    <w:rsid w:val="00EE55F4"/>
    <w:rsid w:val="00EE6218"/>
    <w:rsid w:val="00EE622E"/>
    <w:rsid w:val="00EE6BAD"/>
    <w:rsid w:val="00EE778C"/>
    <w:rsid w:val="00EF07D3"/>
    <w:rsid w:val="00EF08DD"/>
    <w:rsid w:val="00EF2787"/>
    <w:rsid w:val="00EF2B16"/>
    <w:rsid w:val="00EF2FE1"/>
    <w:rsid w:val="00EF31FA"/>
    <w:rsid w:val="00EF3C84"/>
    <w:rsid w:val="00EF4298"/>
    <w:rsid w:val="00EF476E"/>
    <w:rsid w:val="00EF4FBD"/>
    <w:rsid w:val="00EF697C"/>
    <w:rsid w:val="00F00053"/>
    <w:rsid w:val="00F00B57"/>
    <w:rsid w:val="00F01F88"/>
    <w:rsid w:val="00F02D36"/>
    <w:rsid w:val="00F03CF4"/>
    <w:rsid w:val="00F05116"/>
    <w:rsid w:val="00F05501"/>
    <w:rsid w:val="00F06747"/>
    <w:rsid w:val="00F06AA7"/>
    <w:rsid w:val="00F1010A"/>
    <w:rsid w:val="00F10F31"/>
    <w:rsid w:val="00F13E48"/>
    <w:rsid w:val="00F15DDD"/>
    <w:rsid w:val="00F163D5"/>
    <w:rsid w:val="00F16C40"/>
    <w:rsid w:val="00F20772"/>
    <w:rsid w:val="00F20D58"/>
    <w:rsid w:val="00F21909"/>
    <w:rsid w:val="00F222BA"/>
    <w:rsid w:val="00F231A4"/>
    <w:rsid w:val="00F247C3"/>
    <w:rsid w:val="00F24AA5"/>
    <w:rsid w:val="00F24D8D"/>
    <w:rsid w:val="00F2533D"/>
    <w:rsid w:val="00F259C4"/>
    <w:rsid w:val="00F25E7C"/>
    <w:rsid w:val="00F2643B"/>
    <w:rsid w:val="00F269FB"/>
    <w:rsid w:val="00F26D81"/>
    <w:rsid w:val="00F277F7"/>
    <w:rsid w:val="00F27E1F"/>
    <w:rsid w:val="00F30912"/>
    <w:rsid w:val="00F328B3"/>
    <w:rsid w:val="00F32F95"/>
    <w:rsid w:val="00F33752"/>
    <w:rsid w:val="00F33D59"/>
    <w:rsid w:val="00F354FA"/>
    <w:rsid w:val="00F36308"/>
    <w:rsid w:val="00F36659"/>
    <w:rsid w:val="00F366F4"/>
    <w:rsid w:val="00F40789"/>
    <w:rsid w:val="00F40F03"/>
    <w:rsid w:val="00F40FD1"/>
    <w:rsid w:val="00F417B9"/>
    <w:rsid w:val="00F426EF"/>
    <w:rsid w:val="00F4335F"/>
    <w:rsid w:val="00F43E77"/>
    <w:rsid w:val="00F44330"/>
    <w:rsid w:val="00F44550"/>
    <w:rsid w:val="00F44ED5"/>
    <w:rsid w:val="00F45B27"/>
    <w:rsid w:val="00F473BE"/>
    <w:rsid w:val="00F4780F"/>
    <w:rsid w:val="00F50189"/>
    <w:rsid w:val="00F505B3"/>
    <w:rsid w:val="00F50BEC"/>
    <w:rsid w:val="00F51937"/>
    <w:rsid w:val="00F5196E"/>
    <w:rsid w:val="00F520D0"/>
    <w:rsid w:val="00F52C37"/>
    <w:rsid w:val="00F535D9"/>
    <w:rsid w:val="00F54573"/>
    <w:rsid w:val="00F55632"/>
    <w:rsid w:val="00F55A84"/>
    <w:rsid w:val="00F55CA0"/>
    <w:rsid w:val="00F56EB7"/>
    <w:rsid w:val="00F573D4"/>
    <w:rsid w:val="00F57B8B"/>
    <w:rsid w:val="00F57CE0"/>
    <w:rsid w:val="00F602F7"/>
    <w:rsid w:val="00F604A2"/>
    <w:rsid w:val="00F610C2"/>
    <w:rsid w:val="00F644E2"/>
    <w:rsid w:val="00F64C58"/>
    <w:rsid w:val="00F6621A"/>
    <w:rsid w:val="00F67FBF"/>
    <w:rsid w:val="00F741B4"/>
    <w:rsid w:val="00F74620"/>
    <w:rsid w:val="00F75C03"/>
    <w:rsid w:val="00F762E0"/>
    <w:rsid w:val="00F779A5"/>
    <w:rsid w:val="00F8000A"/>
    <w:rsid w:val="00F80DCE"/>
    <w:rsid w:val="00F80F40"/>
    <w:rsid w:val="00F8163E"/>
    <w:rsid w:val="00F81E0B"/>
    <w:rsid w:val="00F81E56"/>
    <w:rsid w:val="00F8209B"/>
    <w:rsid w:val="00F83FB9"/>
    <w:rsid w:val="00F86367"/>
    <w:rsid w:val="00F863EE"/>
    <w:rsid w:val="00F86AEA"/>
    <w:rsid w:val="00F917D4"/>
    <w:rsid w:val="00F917D8"/>
    <w:rsid w:val="00F92287"/>
    <w:rsid w:val="00F92633"/>
    <w:rsid w:val="00F935CD"/>
    <w:rsid w:val="00FA0122"/>
    <w:rsid w:val="00FA0E94"/>
    <w:rsid w:val="00FA17A0"/>
    <w:rsid w:val="00FA1E34"/>
    <w:rsid w:val="00FA23F5"/>
    <w:rsid w:val="00FA2ABC"/>
    <w:rsid w:val="00FA2FBE"/>
    <w:rsid w:val="00FA4F1D"/>
    <w:rsid w:val="00FA5A36"/>
    <w:rsid w:val="00FA5E9F"/>
    <w:rsid w:val="00FA64DE"/>
    <w:rsid w:val="00FA7944"/>
    <w:rsid w:val="00FA7AD2"/>
    <w:rsid w:val="00FA7F71"/>
    <w:rsid w:val="00FB1BFE"/>
    <w:rsid w:val="00FB23F6"/>
    <w:rsid w:val="00FB2802"/>
    <w:rsid w:val="00FB3D2C"/>
    <w:rsid w:val="00FB3DB6"/>
    <w:rsid w:val="00FB4F60"/>
    <w:rsid w:val="00FC1954"/>
    <w:rsid w:val="00FC20EB"/>
    <w:rsid w:val="00FC2D17"/>
    <w:rsid w:val="00FC3043"/>
    <w:rsid w:val="00FC4091"/>
    <w:rsid w:val="00FC5486"/>
    <w:rsid w:val="00FC54A1"/>
    <w:rsid w:val="00FC6ACA"/>
    <w:rsid w:val="00FC705F"/>
    <w:rsid w:val="00FC73DC"/>
    <w:rsid w:val="00FD095A"/>
    <w:rsid w:val="00FD0A96"/>
    <w:rsid w:val="00FD1239"/>
    <w:rsid w:val="00FD1A38"/>
    <w:rsid w:val="00FD2202"/>
    <w:rsid w:val="00FD2BEA"/>
    <w:rsid w:val="00FD363A"/>
    <w:rsid w:val="00FD4302"/>
    <w:rsid w:val="00FD4688"/>
    <w:rsid w:val="00FD46D0"/>
    <w:rsid w:val="00FD4842"/>
    <w:rsid w:val="00FD507D"/>
    <w:rsid w:val="00FD531B"/>
    <w:rsid w:val="00FD5D0E"/>
    <w:rsid w:val="00FD6805"/>
    <w:rsid w:val="00FD68D7"/>
    <w:rsid w:val="00FD791A"/>
    <w:rsid w:val="00FE1932"/>
    <w:rsid w:val="00FE19D3"/>
    <w:rsid w:val="00FE27D6"/>
    <w:rsid w:val="00FE2E29"/>
    <w:rsid w:val="00FE36FA"/>
    <w:rsid w:val="00FE3FD4"/>
    <w:rsid w:val="00FE5799"/>
    <w:rsid w:val="00FE5E41"/>
    <w:rsid w:val="00FE6C21"/>
    <w:rsid w:val="00FE75D9"/>
    <w:rsid w:val="00FF0650"/>
    <w:rsid w:val="00FF0909"/>
    <w:rsid w:val="00FF0AA3"/>
    <w:rsid w:val="00FF1382"/>
    <w:rsid w:val="00FF2E05"/>
    <w:rsid w:val="00FF38A4"/>
    <w:rsid w:val="00FF3A93"/>
    <w:rsid w:val="00FF437F"/>
    <w:rsid w:val="00FF663A"/>
    <w:rsid w:val="00FF68F3"/>
    <w:rsid w:val="00FF6BF5"/>
    <w:rsid w:val="00FF6C01"/>
    <w:rsid w:val="01060112"/>
    <w:rsid w:val="0116DEB4"/>
    <w:rsid w:val="01425325"/>
    <w:rsid w:val="0179FCD2"/>
    <w:rsid w:val="018A422E"/>
    <w:rsid w:val="01F1786D"/>
    <w:rsid w:val="01F66332"/>
    <w:rsid w:val="021FA399"/>
    <w:rsid w:val="02253550"/>
    <w:rsid w:val="02354BCF"/>
    <w:rsid w:val="0237F596"/>
    <w:rsid w:val="023E44D9"/>
    <w:rsid w:val="025CB0DE"/>
    <w:rsid w:val="025E9B08"/>
    <w:rsid w:val="02600101"/>
    <w:rsid w:val="029509DB"/>
    <w:rsid w:val="02EDB8CE"/>
    <w:rsid w:val="02F24934"/>
    <w:rsid w:val="0303FDE1"/>
    <w:rsid w:val="0317388F"/>
    <w:rsid w:val="032818C0"/>
    <w:rsid w:val="032DB4EE"/>
    <w:rsid w:val="03476BD1"/>
    <w:rsid w:val="034B979B"/>
    <w:rsid w:val="0363D151"/>
    <w:rsid w:val="03ABD979"/>
    <w:rsid w:val="03ABF2A3"/>
    <w:rsid w:val="03CB187E"/>
    <w:rsid w:val="03D3AECA"/>
    <w:rsid w:val="03F34EA0"/>
    <w:rsid w:val="042C86F7"/>
    <w:rsid w:val="0430412F"/>
    <w:rsid w:val="043E6C1D"/>
    <w:rsid w:val="0471788C"/>
    <w:rsid w:val="0473F906"/>
    <w:rsid w:val="047576A1"/>
    <w:rsid w:val="047A43AF"/>
    <w:rsid w:val="049AF5CA"/>
    <w:rsid w:val="04D748EA"/>
    <w:rsid w:val="04E98B73"/>
    <w:rsid w:val="051A52FC"/>
    <w:rsid w:val="05251FF5"/>
    <w:rsid w:val="05651436"/>
    <w:rsid w:val="056BAC4D"/>
    <w:rsid w:val="057AB694"/>
    <w:rsid w:val="05837340"/>
    <w:rsid w:val="0595B413"/>
    <w:rsid w:val="05DF10A4"/>
    <w:rsid w:val="0608ADE1"/>
    <w:rsid w:val="06094142"/>
    <w:rsid w:val="061A56EA"/>
    <w:rsid w:val="0632270B"/>
    <w:rsid w:val="0635D23F"/>
    <w:rsid w:val="065C6C55"/>
    <w:rsid w:val="069471B6"/>
    <w:rsid w:val="069651E2"/>
    <w:rsid w:val="069663DA"/>
    <w:rsid w:val="06992E1C"/>
    <w:rsid w:val="06A051AB"/>
    <w:rsid w:val="06A7BF8A"/>
    <w:rsid w:val="06B3C1C0"/>
    <w:rsid w:val="06B916F1"/>
    <w:rsid w:val="06C6D2C9"/>
    <w:rsid w:val="070EEA8B"/>
    <w:rsid w:val="07145B97"/>
    <w:rsid w:val="072E454E"/>
    <w:rsid w:val="0739354C"/>
    <w:rsid w:val="07590862"/>
    <w:rsid w:val="0773D6AD"/>
    <w:rsid w:val="077C6711"/>
    <w:rsid w:val="079A865E"/>
    <w:rsid w:val="07A8D2A3"/>
    <w:rsid w:val="07B3575D"/>
    <w:rsid w:val="07B79F37"/>
    <w:rsid w:val="07BD1B22"/>
    <w:rsid w:val="07CFFB55"/>
    <w:rsid w:val="07E11C4A"/>
    <w:rsid w:val="08037809"/>
    <w:rsid w:val="08479DF2"/>
    <w:rsid w:val="08632DCC"/>
    <w:rsid w:val="08870FE9"/>
    <w:rsid w:val="088F129F"/>
    <w:rsid w:val="08A9EA3E"/>
    <w:rsid w:val="08BDD6DF"/>
    <w:rsid w:val="08F725EC"/>
    <w:rsid w:val="090BF8A1"/>
    <w:rsid w:val="091C4333"/>
    <w:rsid w:val="092503FA"/>
    <w:rsid w:val="09321BC3"/>
    <w:rsid w:val="09545D7B"/>
    <w:rsid w:val="09571AE1"/>
    <w:rsid w:val="095C48E1"/>
    <w:rsid w:val="0988DB38"/>
    <w:rsid w:val="09A97786"/>
    <w:rsid w:val="09BECB44"/>
    <w:rsid w:val="09C06EC4"/>
    <w:rsid w:val="09EAB16E"/>
    <w:rsid w:val="09EB5CAA"/>
    <w:rsid w:val="09F0B7B3"/>
    <w:rsid w:val="09FDD9EB"/>
    <w:rsid w:val="0A07E6ED"/>
    <w:rsid w:val="0A0CF8EB"/>
    <w:rsid w:val="0A94281A"/>
    <w:rsid w:val="0A9C2011"/>
    <w:rsid w:val="0AAC50CF"/>
    <w:rsid w:val="0AC75447"/>
    <w:rsid w:val="0AEA4560"/>
    <w:rsid w:val="0AEE9F67"/>
    <w:rsid w:val="0AFAE07C"/>
    <w:rsid w:val="0B04C545"/>
    <w:rsid w:val="0B0DE0D6"/>
    <w:rsid w:val="0B33A079"/>
    <w:rsid w:val="0B5FA859"/>
    <w:rsid w:val="0BDD4ECC"/>
    <w:rsid w:val="0BFD2480"/>
    <w:rsid w:val="0C3E5FA9"/>
    <w:rsid w:val="0C47B79A"/>
    <w:rsid w:val="0C4902D9"/>
    <w:rsid w:val="0C59A49A"/>
    <w:rsid w:val="0C5BD188"/>
    <w:rsid w:val="0C6DC4B0"/>
    <w:rsid w:val="0CA12405"/>
    <w:rsid w:val="0CC936BA"/>
    <w:rsid w:val="0CDB7F9B"/>
    <w:rsid w:val="0CDCACCF"/>
    <w:rsid w:val="0D046F36"/>
    <w:rsid w:val="0D1473AF"/>
    <w:rsid w:val="0D1BA3B0"/>
    <w:rsid w:val="0D2B3601"/>
    <w:rsid w:val="0D39B7E6"/>
    <w:rsid w:val="0D6391D9"/>
    <w:rsid w:val="0D6F2C0B"/>
    <w:rsid w:val="0D7BC6A9"/>
    <w:rsid w:val="0D7D5B61"/>
    <w:rsid w:val="0D94DD3C"/>
    <w:rsid w:val="0D969759"/>
    <w:rsid w:val="0D9A68A8"/>
    <w:rsid w:val="0DADDECE"/>
    <w:rsid w:val="0DC4AB90"/>
    <w:rsid w:val="0DD908D1"/>
    <w:rsid w:val="0DDA6C80"/>
    <w:rsid w:val="0DF92E2C"/>
    <w:rsid w:val="0DFB3545"/>
    <w:rsid w:val="0DFDC700"/>
    <w:rsid w:val="0E037B95"/>
    <w:rsid w:val="0E0A224E"/>
    <w:rsid w:val="0E191E04"/>
    <w:rsid w:val="0E382CB7"/>
    <w:rsid w:val="0E46D889"/>
    <w:rsid w:val="0E4E75D5"/>
    <w:rsid w:val="0E5296FE"/>
    <w:rsid w:val="0E628A94"/>
    <w:rsid w:val="0EA1E3DE"/>
    <w:rsid w:val="0EA233DB"/>
    <w:rsid w:val="0EB5B09C"/>
    <w:rsid w:val="0EC1F156"/>
    <w:rsid w:val="0EC638ED"/>
    <w:rsid w:val="0EC68B0A"/>
    <w:rsid w:val="0ED20E7D"/>
    <w:rsid w:val="0EDB1B8C"/>
    <w:rsid w:val="0F0BB22D"/>
    <w:rsid w:val="0F128E27"/>
    <w:rsid w:val="0F1ABAB8"/>
    <w:rsid w:val="0F23DBB9"/>
    <w:rsid w:val="0F4AF90D"/>
    <w:rsid w:val="0F6A009D"/>
    <w:rsid w:val="0F6FF786"/>
    <w:rsid w:val="0F7D0C74"/>
    <w:rsid w:val="0FC00B25"/>
    <w:rsid w:val="0FC16A51"/>
    <w:rsid w:val="0FCCB5A1"/>
    <w:rsid w:val="0FD0170C"/>
    <w:rsid w:val="0FDEC281"/>
    <w:rsid w:val="0FE3EA45"/>
    <w:rsid w:val="0FF0947C"/>
    <w:rsid w:val="10198A07"/>
    <w:rsid w:val="10402980"/>
    <w:rsid w:val="10713424"/>
    <w:rsid w:val="1078F971"/>
    <w:rsid w:val="10959B17"/>
    <w:rsid w:val="109751C6"/>
    <w:rsid w:val="10A4BE50"/>
    <w:rsid w:val="10B9F01E"/>
    <w:rsid w:val="10DE37C7"/>
    <w:rsid w:val="1115D555"/>
    <w:rsid w:val="111C7156"/>
    <w:rsid w:val="1130DCFB"/>
    <w:rsid w:val="117CCBF6"/>
    <w:rsid w:val="1195E1DA"/>
    <w:rsid w:val="11991B32"/>
    <w:rsid w:val="1215C837"/>
    <w:rsid w:val="12390F50"/>
    <w:rsid w:val="12468560"/>
    <w:rsid w:val="12479463"/>
    <w:rsid w:val="128A482E"/>
    <w:rsid w:val="129FAF9C"/>
    <w:rsid w:val="12C5A43F"/>
    <w:rsid w:val="12F24F12"/>
    <w:rsid w:val="12FE96BF"/>
    <w:rsid w:val="130C6196"/>
    <w:rsid w:val="133B35CB"/>
    <w:rsid w:val="1379F086"/>
    <w:rsid w:val="13B4895F"/>
    <w:rsid w:val="13C727B5"/>
    <w:rsid w:val="13E01342"/>
    <w:rsid w:val="1413E405"/>
    <w:rsid w:val="141BC303"/>
    <w:rsid w:val="1482218E"/>
    <w:rsid w:val="14DE826F"/>
    <w:rsid w:val="14E7B181"/>
    <w:rsid w:val="150E5C12"/>
    <w:rsid w:val="15250E99"/>
    <w:rsid w:val="1526AA44"/>
    <w:rsid w:val="15273DF2"/>
    <w:rsid w:val="1542100F"/>
    <w:rsid w:val="15447972"/>
    <w:rsid w:val="154AA3C2"/>
    <w:rsid w:val="154C70F7"/>
    <w:rsid w:val="154F1A2B"/>
    <w:rsid w:val="157B349B"/>
    <w:rsid w:val="15C93EC0"/>
    <w:rsid w:val="15DFEC50"/>
    <w:rsid w:val="15E98C6C"/>
    <w:rsid w:val="15F570E9"/>
    <w:rsid w:val="15F583E6"/>
    <w:rsid w:val="1616B6DD"/>
    <w:rsid w:val="1617716A"/>
    <w:rsid w:val="161D4789"/>
    <w:rsid w:val="1625E68D"/>
    <w:rsid w:val="16411EF8"/>
    <w:rsid w:val="1647AC60"/>
    <w:rsid w:val="1650DF93"/>
    <w:rsid w:val="16545A9E"/>
    <w:rsid w:val="1659B328"/>
    <w:rsid w:val="16607F5F"/>
    <w:rsid w:val="16D84E16"/>
    <w:rsid w:val="16FDD965"/>
    <w:rsid w:val="17089BBF"/>
    <w:rsid w:val="170AE35E"/>
    <w:rsid w:val="17185465"/>
    <w:rsid w:val="1719D479"/>
    <w:rsid w:val="172528B3"/>
    <w:rsid w:val="1726BC4A"/>
    <w:rsid w:val="173ABC63"/>
    <w:rsid w:val="17A28FC2"/>
    <w:rsid w:val="17AE23E7"/>
    <w:rsid w:val="17C32B67"/>
    <w:rsid w:val="17C6015D"/>
    <w:rsid w:val="17DAA211"/>
    <w:rsid w:val="182EF4F7"/>
    <w:rsid w:val="18316775"/>
    <w:rsid w:val="184E4FBD"/>
    <w:rsid w:val="18608583"/>
    <w:rsid w:val="18A46C20"/>
    <w:rsid w:val="18B8B8DF"/>
    <w:rsid w:val="18BFDC1C"/>
    <w:rsid w:val="18C45D5C"/>
    <w:rsid w:val="18C8BB04"/>
    <w:rsid w:val="18CE587C"/>
    <w:rsid w:val="18F84CF2"/>
    <w:rsid w:val="190122EE"/>
    <w:rsid w:val="191875D3"/>
    <w:rsid w:val="1952A09A"/>
    <w:rsid w:val="195C5259"/>
    <w:rsid w:val="196D1489"/>
    <w:rsid w:val="1987A7B4"/>
    <w:rsid w:val="19956C8C"/>
    <w:rsid w:val="19BE634E"/>
    <w:rsid w:val="19DFAE0A"/>
    <w:rsid w:val="19E95365"/>
    <w:rsid w:val="19EA7963"/>
    <w:rsid w:val="19F6FD4F"/>
    <w:rsid w:val="1A27085C"/>
    <w:rsid w:val="1A3C2B42"/>
    <w:rsid w:val="1A62E664"/>
    <w:rsid w:val="1A6D995E"/>
    <w:rsid w:val="1A7C9BD7"/>
    <w:rsid w:val="1B015CAE"/>
    <w:rsid w:val="1B1891F0"/>
    <w:rsid w:val="1B23E0F2"/>
    <w:rsid w:val="1B7F30DE"/>
    <w:rsid w:val="1B835BE2"/>
    <w:rsid w:val="1B9B3F89"/>
    <w:rsid w:val="1B9F0CDB"/>
    <w:rsid w:val="1BDEE161"/>
    <w:rsid w:val="1C353C9D"/>
    <w:rsid w:val="1C98B1D7"/>
    <w:rsid w:val="1C9EACB8"/>
    <w:rsid w:val="1CBDA619"/>
    <w:rsid w:val="1CC5C94E"/>
    <w:rsid w:val="1CDDECE8"/>
    <w:rsid w:val="1CE2D167"/>
    <w:rsid w:val="1D0CDF1C"/>
    <w:rsid w:val="1D24095D"/>
    <w:rsid w:val="1D2D669D"/>
    <w:rsid w:val="1D6DF87A"/>
    <w:rsid w:val="1D850B2A"/>
    <w:rsid w:val="1D967174"/>
    <w:rsid w:val="1DA4B142"/>
    <w:rsid w:val="1DC43E2E"/>
    <w:rsid w:val="1E00F9DC"/>
    <w:rsid w:val="1E155873"/>
    <w:rsid w:val="1E648EF1"/>
    <w:rsid w:val="1E971365"/>
    <w:rsid w:val="1EA0D9A4"/>
    <w:rsid w:val="1ECA6ADB"/>
    <w:rsid w:val="1EF3EEEA"/>
    <w:rsid w:val="1EF67408"/>
    <w:rsid w:val="1EFB6532"/>
    <w:rsid w:val="1F002B74"/>
    <w:rsid w:val="1F056825"/>
    <w:rsid w:val="1F29C0CB"/>
    <w:rsid w:val="1F2F4F8C"/>
    <w:rsid w:val="1F615539"/>
    <w:rsid w:val="1F6653F8"/>
    <w:rsid w:val="1F66B83C"/>
    <w:rsid w:val="1F834530"/>
    <w:rsid w:val="1F951A5B"/>
    <w:rsid w:val="1FB46CEC"/>
    <w:rsid w:val="1FBDCAEE"/>
    <w:rsid w:val="1FE00C74"/>
    <w:rsid w:val="205FBAA3"/>
    <w:rsid w:val="2076E74A"/>
    <w:rsid w:val="20806DD3"/>
    <w:rsid w:val="209539C1"/>
    <w:rsid w:val="20ECAFA7"/>
    <w:rsid w:val="212AB1F7"/>
    <w:rsid w:val="2179EBDB"/>
    <w:rsid w:val="21883255"/>
    <w:rsid w:val="2199B82C"/>
    <w:rsid w:val="21AB835F"/>
    <w:rsid w:val="21E9DD76"/>
    <w:rsid w:val="21F21DAB"/>
    <w:rsid w:val="222F50B0"/>
    <w:rsid w:val="224156FE"/>
    <w:rsid w:val="225F692B"/>
    <w:rsid w:val="226884CA"/>
    <w:rsid w:val="22907A13"/>
    <w:rsid w:val="22ABA567"/>
    <w:rsid w:val="22B7216C"/>
    <w:rsid w:val="22D8B8AE"/>
    <w:rsid w:val="22E9AB87"/>
    <w:rsid w:val="230BD773"/>
    <w:rsid w:val="23289CBE"/>
    <w:rsid w:val="233AA1D8"/>
    <w:rsid w:val="2346BD43"/>
    <w:rsid w:val="237E308B"/>
    <w:rsid w:val="239F619D"/>
    <w:rsid w:val="23B40F70"/>
    <w:rsid w:val="23B5B2CB"/>
    <w:rsid w:val="23C9E52B"/>
    <w:rsid w:val="23D195F5"/>
    <w:rsid w:val="240F38FF"/>
    <w:rsid w:val="242CAECB"/>
    <w:rsid w:val="24505C64"/>
    <w:rsid w:val="24685CB1"/>
    <w:rsid w:val="24692A07"/>
    <w:rsid w:val="249BA57C"/>
    <w:rsid w:val="24A43145"/>
    <w:rsid w:val="24A507C5"/>
    <w:rsid w:val="24AF9FAA"/>
    <w:rsid w:val="24B89DE2"/>
    <w:rsid w:val="24C001CB"/>
    <w:rsid w:val="24CDFE1E"/>
    <w:rsid w:val="24EEDF18"/>
    <w:rsid w:val="24F9F070"/>
    <w:rsid w:val="24FBE487"/>
    <w:rsid w:val="25276643"/>
    <w:rsid w:val="2538BDDE"/>
    <w:rsid w:val="2543FA00"/>
    <w:rsid w:val="2562BBE4"/>
    <w:rsid w:val="256397B8"/>
    <w:rsid w:val="259135A2"/>
    <w:rsid w:val="25A11533"/>
    <w:rsid w:val="25C03FC1"/>
    <w:rsid w:val="25F6D3B2"/>
    <w:rsid w:val="25F9F0F9"/>
    <w:rsid w:val="261A45D7"/>
    <w:rsid w:val="262AE9AB"/>
    <w:rsid w:val="263EE459"/>
    <w:rsid w:val="26A2F847"/>
    <w:rsid w:val="26AF3390"/>
    <w:rsid w:val="26BFB711"/>
    <w:rsid w:val="26C55165"/>
    <w:rsid w:val="26C67681"/>
    <w:rsid w:val="26E328DE"/>
    <w:rsid w:val="270E4EFB"/>
    <w:rsid w:val="274B7254"/>
    <w:rsid w:val="27543B47"/>
    <w:rsid w:val="279BE3C2"/>
    <w:rsid w:val="27A36D22"/>
    <w:rsid w:val="27B7FFAA"/>
    <w:rsid w:val="27B90796"/>
    <w:rsid w:val="27BE2086"/>
    <w:rsid w:val="27C2624E"/>
    <w:rsid w:val="27DB84D8"/>
    <w:rsid w:val="27E6802F"/>
    <w:rsid w:val="2804BE34"/>
    <w:rsid w:val="281F7677"/>
    <w:rsid w:val="282D06C6"/>
    <w:rsid w:val="282E2464"/>
    <w:rsid w:val="285D7FC6"/>
    <w:rsid w:val="286B9359"/>
    <w:rsid w:val="286BB432"/>
    <w:rsid w:val="28792D8E"/>
    <w:rsid w:val="28A69E47"/>
    <w:rsid w:val="28B1C7E9"/>
    <w:rsid w:val="28B49C29"/>
    <w:rsid w:val="28DC2C80"/>
    <w:rsid w:val="28E3E53E"/>
    <w:rsid w:val="2987A81C"/>
    <w:rsid w:val="29908955"/>
    <w:rsid w:val="29911941"/>
    <w:rsid w:val="29A751D4"/>
    <w:rsid w:val="29C96B5C"/>
    <w:rsid w:val="29D0E616"/>
    <w:rsid w:val="29E166B7"/>
    <w:rsid w:val="29F83119"/>
    <w:rsid w:val="2A00FDB7"/>
    <w:rsid w:val="2A0BE317"/>
    <w:rsid w:val="2A214C8F"/>
    <w:rsid w:val="2A2FA675"/>
    <w:rsid w:val="2A3723EA"/>
    <w:rsid w:val="2A66E36A"/>
    <w:rsid w:val="2A8401A4"/>
    <w:rsid w:val="2A9E8289"/>
    <w:rsid w:val="2A9FE5CC"/>
    <w:rsid w:val="2AB1D9A0"/>
    <w:rsid w:val="2AD7CA26"/>
    <w:rsid w:val="2AD86EBE"/>
    <w:rsid w:val="2B09F8FF"/>
    <w:rsid w:val="2B353BB9"/>
    <w:rsid w:val="2B4C9CC9"/>
    <w:rsid w:val="2B8550E4"/>
    <w:rsid w:val="2BA1C5B3"/>
    <w:rsid w:val="2BD56030"/>
    <w:rsid w:val="2BEA3994"/>
    <w:rsid w:val="2C293AA9"/>
    <w:rsid w:val="2C42103D"/>
    <w:rsid w:val="2C60DD2C"/>
    <w:rsid w:val="2C776625"/>
    <w:rsid w:val="2CBCA166"/>
    <w:rsid w:val="2CC2C5A0"/>
    <w:rsid w:val="2CDAF1DE"/>
    <w:rsid w:val="2D0C52AC"/>
    <w:rsid w:val="2D32B845"/>
    <w:rsid w:val="2D4A0738"/>
    <w:rsid w:val="2D6FFE0D"/>
    <w:rsid w:val="2D8C249F"/>
    <w:rsid w:val="2DA23A2A"/>
    <w:rsid w:val="2DB69051"/>
    <w:rsid w:val="2DDA8C3F"/>
    <w:rsid w:val="2E06B6BC"/>
    <w:rsid w:val="2E18658A"/>
    <w:rsid w:val="2E2EA1AB"/>
    <w:rsid w:val="2E429006"/>
    <w:rsid w:val="2EB2DDE9"/>
    <w:rsid w:val="2EDE3728"/>
    <w:rsid w:val="2EE1A72B"/>
    <w:rsid w:val="2EE6C0E3"/>
    <w:rsid w:val="2EEB2DD8"/>
    <w:rsid w:val="2F01F319"/>
    <w:rsid w:val="2F3D3613"/>
    <w:rsid w:val="2F3D42E7"/>
    <w:rsid w:val="2F5ED1C8"/>
    <w:rsid w:val="2F6D085A"/>
    <w:rsid w:val="2F86C2A4"/>
    <w:rsid w:val="2F88F771"/>
    <w:rsid w:val="2FA3472C"/>
    <w:rsid w:val="2FC1A11F"/>
    <w:rsid w:val="2FC25406"/>
    <w:rsid w:val="2FC912C2"/>
    <w:rsid w:val="2FFB9135"/>
    <w:rsid w:val="300777C4"/>
    <w:rsid w:val="303E5A35"/>
    <w:rsid w:val="30546A1D"/>
    <w:rsid w:val="306E85E2"/>
    <w:rsid w:val="307D3C99"/>
    <w:rsid w:val="30A8634B"/>
    <w:rsid w:val="30AE5DFA"/>
    <w:rsid w:val="30BC8FB4"/>
    <w:rsid w:val="30D0DBD0"/>
    <w:rsid w:val="30D2E333"/>
    <w:rsid w:val="30D53872"/>
    <w:rsid w:val="30FB484E"/>
    <w:rsid w:val="313E0CD5"/>
    <w:rsid w:val="3165B6DC"/>
    <w:rsid w:val="31745808"/>
    <w:rsid w:val="318C73BA"/>
    <w:rsid w:val="3196FA1B"/>
    <w:rsid w:val="31CE0AB7"/>
    <w:rsid w:val="31D43CF1"/>
    <w:rsid w:val="31E76E11"/>
    <w:rsid w:val="31EB6641"/>
    <w:rsid w:val="31FB6754"/>
    <w:rsid w:val="32219543"/>
    <w:rsid w:val="32260784"/>
    <w:rsid w:val="3228A8A4"/>
    <w:rsid w:val="32308F46"/>
    <w:rsid w:val="3244494E"/>
    <w:rsid w:val="324B01AE"/>
    <w:rsid w:val="32AE8722"/>
    <w:rsid w:val="32B0A989"/>
    <w:rsid w:val="3302C2E6"/>
    <w:rsid w:val="330D1236"/>
    <w:rsid w:val="33156933"/>
    <w:rsid w:val="33212ABA"/>
    <w:rsid w:val="3324650E"/>
    <w:rsid w:val="33435983"/>
    <w:rsid w:val="335C95A3"/>
    <w:rsid w:val="33616286"/>
    <w:rsid w:val="33AA7B0F"/>
    <w:rsid w:val="33B04F75"/>
    <w:rsid w:val="33B67BE4"/>
    <w:rsid w:val="33CD62AA"/>
    <w:rsid w:val="33D3B895"/>
    <w:rsid w:val="33F2D5FB"/>
    <w:rsid w:val="33F33CEF"/>
    <w:rsid w:val="34476C4C"/>
    <w:rsid w:val="348194B9"/>
    <w:rsid w:val="34881748"/>
    <w:rsid w:val="3489DCB5"/>
    <w:rsid w:val="34A87BF8"/>
    <w:rsid w:val="34BD4CFF"/>
    <w:rsid w:val="34C16113"/>
    <w:rsid w:val="34F46A1B"/>
    <w:rsid w:val="350984AF"/>
    <w:rsid w:val="353C6A43"/>
    <w:rsid w:val="35436C09"/>
    <w:rsid w:val="355159CA"/>
    <w:rsid w:val="355702E2"/>
    <w:rsid w:val="35580D7A"/>
    <w:rsid w:val="35944CC4"/>
    <w:rsid w:val="35BB6162"/>
    <w:rsid w:val="35BE56BA"/>
    <w:rsid w:val="35D6745F"/>
    <w:rsid w:val="35EC6CEB"/>
    <w:rsid w:val="35FEF78B"/>
    <w:rsid w:val="35FF05F1"/>
    <w:rsid w:val="36349B83"/>
    <w:rsid w:val="366FCF04"/>
    <w:rsid w:val="368D5530"/>
    <w:rsid w:val="36A2580F"/>
    <w:rsid w:val="36AA41AB"/>
    <w:rsid w:val="36C7D846"/>
    <w:rsid w:val="36F44E15"/>
    <w:rsid w:val="36FC0506"/>
    <w:rsid w:val="3731006E"/>
    <w:rsid w:val="3740A82B"/>
    <w:rsid w:val="3740D071"/>
    <w:rsid w:val="37463BB5"/>
    <w:rsid w:val="3779BDFD"/>
    <w:rsid w:val="377B5BCA"/>
    <w:rsid w:val="378DADCB"/>
    <w:rsid w:val="37A18587"/>
    <w:rsid w:val="37B55675"/>
    <w:rsid w:val="37D62DB3"/>
    <w:rsid w:val="37DA58A1"/>
    <w:rsid w:val="37E2C4D2"/>
    <w:rsid w:val="37E59F3C"/>
    <w:rsid w:val="37E5A362"/>
    <w:rsid w:val="37E8DA56"/>
    <w:rsid w:val="38036795"/>
    <w:rsid w:val="38301F5F"/>
    <w:rsid w:val="3835243D"/>
    <w:rsid w:val="383C1670"/>
    <w:rsid w:val="3853705A"/>
    <w:rsid w:val="385DFF17"/>
    <w:rsid w:val="389E2E0F"/>
    <w:rsid w:val="38A6D81C"/>
    <w:rsid w:val="38B3ECDD"/>
    <w:rsid w:val="38B4771C"/>
    <w:rsid w:val="38F9D6A0"/>
    <w:rsid w:val="391243B8"/>
    <w:rsid w:val="394653C1"/>
    <w:rsid w:val="39562D68"/>
    <w:rsid w:val="39635866"/>
    <w:rsid w:val="39652137"/>
    <w:rsid w:val="396F32A3"/>
    <w:rsid w:val="39714E1A"/>
    <w:rsid w:val="397DAF32"/>
    <w:rsid w:val="39AB67E8"/>
    <w:rsid w:val="39D11349"/>
    <w:rsid w:val="39D888E3"/>
    <w:rsid w:val="3A140DF1"/>
    <w:rsid w:val="3A339361"/>
    <w:rsid w:val="3A77D632"/>
    <w:rsid w:val="3A924914"/>
    <w:rsid w:val="3A9338C2"/>
    <w:rsid w:val="3AEF3970"/>
    <w:rsid w:val="3B0D1E7B"/>
    <w:rsid w:val="3B2456D0"/>
    <w:rsid w:val="3B5267D4"/>
    <w:rsid w:val="3B617F3E"/>
    <w:rsid w:val="3B6A5EA2"/>
    <w:rsid w:val="3B821355"/>
    <w:rsid w:val="3BA169B8"/>
    <w:rsid w:val="3BECC75F"/>
    <w:rsid w:val="3BFC5FE0"/>
    <w:rsid w:val="3C201E59"/>
    <w:rsid w:val="3C29B8BF"/>
    <w:rsid w:val="3C9E6D03"/>
    <w:rsid w:val="3CA41F3B"/>
    <w:rsid w:val="3CA5ED49"/>
    <w:rsid w:val="3CE3AE04"/>
    <w:rsid w:val="3D002570"/>
    <w:rsid w:val="3D06B050"/>
    <w:rsid w:val="3D1B161E"/>
    <w:rsid w:val="3D26BA21"/>
    <w:rsid w:val="3D3CCA32"/>
    <w:rsid w:val="3D4DD333"/>
    <w:rsid w:val="3D506D81"/>
    <w:rsid w:val="3D513C3E"/>
    <w:rsid w:val="3D5BE973"/>
    <w:rsid w:val="3D745F78"/>
    <w:rsid w:val="3D791BC8"/>
    <w:rsid w:val="3D834269"/>
    <w:rsid w:val="3DB16197"/>
    <w:rsid w:val="3DB51F25"/>
    <w:rsid w:val="3DCCAC5D"/>
    <w:rsid w:val="3DEA6017"/>
    <w:rsid w:val="3DEC8D77"/>
    <w:rsid w:val="3DF2A688"/>
    <w:rsid w:val="3DF53731"/>
    <w:rsid w:val="3E07B8B8"/>
    <w:rsid w:val="3E22797C"/>
    <w:rsid w:val="3E2E2B28"/>
    <w:rsid w:val="3E3B1601"/>
    <w:rsid w:val="3E3F264E"/>
    <w:rsid w:val="3E735E29"/>
    <w:rsid w:val="3E889DA9"/>
    <w:rsid w:val="3E9230E6"/>
    <w:rsid w:val="3E981A11"/>
    <w:rsid w:val="3EC02365"/>
    <w:rsid w:val="3EEBF86C"/>
    <w:rsid w:val="3F135B89"/>
    <w:rsid w:val="3F52C007"/>
    <w:rsid w:val="3F81E588"/>
    <w:rsid w:val="3F89F25E"/>
    <w:rsid w:val="3FB5C265"/>
    <w:rsid w:val="3FCF7FAD"/>
    <w:rsid w:val="3FCF9ECC"/>
    <w:rsid w:val="3FE357DA"/>
    <w:rsid w:val="3FF2A9F0"/>
    <w:rsid w:val="40225EF9"/>
    <w:rsid w:val="40450F92"/>
    <w:rsid w:val="406C1BC9"/>
    <w:rsid w:val="40707EDE"/>
    <w:rsid w:val="4078D225"/>
    <w:rsid w:val="40828C7C"/>
    <w:rsid w:val="4084E40B"/>
    <w:rsid w:val="40C5AF24"/>
    <w:rsid w:val="4129938A"/>
    <w:rsid w:val="4139CEA4"/>
    <w:rsid w:val="41448662"/>
    <w:rsid w:val="415D4C1A"/>
    <w:rsid w:val="4165BE0F"/>
    <w:rsid w:val="41C31A82"/>
    <w:rsid w:val="41DDFD72"/>
    <w:rsid w:val="41E7A14B"/>
    <w:rsid w:val="41F7A4D0"/>
    <w:rsid w:val="41FAFB10"/>
    <w:rsid w:val="42002F6E"/>
    <w:rsid w:val="421D638E"/>
    <w:rsid w:val="4223103E"/>
    <w:rsid w:val="424B80FE"/>
    <w:rsid w:val="425ECD5A"/>
    <w:rsid w:val="427DDC1D"/>
    <w:rsid w:val="428CB10C"/>
    <w:rsid w:val="42CA41CF"/>
    <w:rsid w:val="42D3CA99"/>
    <w:rsid w:val="42EDEB21"/>
    <w:rsid w:val="42EFA83B"/>
    <w:rsid w:val="4316B7BF"/>
    <w:rsid w:val="43198EF5"/>
    <w:rsid w:val="4339C55C"/>
    <w:rsid w:val="4357E86D"/>
    <w:rsid w:val="4378A033"/>
    <w:rsid w:val="4384B818"/>
    <w:rsid w:val="43DE9F5E"/>
    <w:rsid w:val="43DFF61F"/>
    <w:rsid w:val="43EBFABD"/>
    <w:rsid w:val="442BD0AD"/>
    <w:rsid w:val="442E221A"/>
    <w:rsid w:val="44877079"/>
    <w:rsid w:val="44A754BE"/>
    <w:rsid w:val="44CDC860"/>
    <w:rsid w:val="44D6C40E"/>
    <w:rsid w:val="44E8AE21"/>
    <w:rsid w:val="44F7C8C0"/>
    <w:rsid w:val="451BE54C"/>
    <w:rsid w:val="451E5108"/>
    <w:rsid w:val="4528415E"/>
    <w:rsid w:val="453C8641"/>
    <w:rsid w:val="4551580D"/>
    <w:rsid w:val="4556F83D"/>
    <w:rsid w:val="4598EA30"/>
    <w:rsid w:val="45CA63F2"/>
    <w:rsid w:val="45DB2D87"/>
    <w:rsid w:val="45ED47D7"/>
    <w:rsid w:val="4625075B"/>
    <w:rsid w:val="46289D0C"/>
    <w:rsid w:val="4643BE66"/>
    <w:rsid w:val="4658BE53"/>
    <w:rsid w:val="46672B3D"/>
    <w:rsid w:val="4680B5D7"/>
    <w:rsid w:val="46A34910"/>
    <w:rsid w:val="46D2D62B"/>
    <w:rsid w:val="46D8DF7D"/>
    <w:rsid w:val="46D90595"/>
    <w:rsid w:val="46E0DA2C"/>
    <w:rsid w:val="46EEF302"/>
    <w:rsid w:val="46FAF1E9"/>
    <w:rsid w:val="46FCF8CF"/>
    <w:rsid w:val="4704A10C"/>
    <w:rsid w:val="47198C4F"/>
    <w:rsid w:val="47258D88"/>
    <w:rsid w:val="47525FBA"/>
    <w:rsid w:val="475E6255"/>
    <w:rsid w:val="4769C282"/>
    <w:rsid w:val="477E33CD"/>
    <w:rsid w:val="4794AB41"/>
    <w:rsid w:val="47A57336"/>
    <w:rsid w:val="47ACACB2"/>
    <w:rsid w:val="47D82213"/>
    <w:rsid w:val="47E05387"/>
    <w:rsid w:val="47EDD31E"/>
    <w:rsid w:val="4807D924"/>
    <w:rsid w:val="480C00B2"/>
    <w:rsid w:val="4812AA33"/>
    <w:rsid w:val="4817E299"/>
    <w:rsid w:val="48307A5C"/>
    <w:rsid w:val="48345CF5"/>
    <w:rsid w:val="48631F05"/>
    <w:rsid w:val="4892DF18"/>
    <w:rsid w:val="48BE5EA9"/>
    <w:rsid w:val="48C7AC09"/>
    <w:rsid w:val="48D4B123"/>
    <w:rsid w:val="49393BD3"/>
    <w:rsid w:val="494263D7"/>
    <w:rsid w:val="49489996"/>
    <w:rsid w:val="4959EBDA"/>
    <w:rsid w:val="4966491B"/>
    <w:rsid w:val="499D776B"/>
    <w:rsid w:val="49A6319B"/>
    <w:rsid w:val="49B6B13C"/>
    <w:rsid w:val="49BAEB4E"/>
    <w:rsid w:val="49C1A6B4"/>
    <w:rsid w:val="49DA908F"/>
    <w:rsid w:val="4A225E7F"/>
    <w:rsid w:val="4A3142B8"/>
    <w:rsid w:val="4A3BA90E"/>
    <w:rsid w:val="4A657E43"/>
    <w:rsid w:val="4A757B0F"/>
    <w:rsid w:val="4A7C9E4C"/>
    <w:rsid w:val="4A9326DF"/>
    <w:rsid w:val="4A9CACC9"/>
    <w:rsid w:val="4AD0901A"/>
    <w:rsid w:val="4AD9C478"/>
    <w:rsid w:val="4B05A67C"/>
    <w:rsid w:val="4B18FE55"/>
    <w:rsid w:val="4B1CAFC5"/>
    <w:rsid w:val="4B27739B"/>
    <w:rsid w:val="4B3EBE3E"/>
    <w:rsid w:val="4B60BEE9"/>
    <w:rsid w:val="4B72FA40"/>
    <w:rsid w:val="4B830774"/>
    <w:rsid w:val="4BC1A56F"/>
    <w:rsid w:val="4BE6A4DC"/>
    <w:rsid w:val="4BED0F70"/>
    <w:rsid w:val="4C09F562"/>
    <w:rsid w:val="4C223242"/>
    <w:rsid w:val="4C53A3C5"/>
    <w:rsid w:val="4C590263"/>
    <w:rsid w:val="4C7BD857"/>
    <w:rsid w:val="4C97A1E6"/>
    <w:rsid w:val="4C9CAEBE"/>
    <w:rsid w:val="4CAB6769"/>
    <w:rsid w:val="4CC18338"/>
    <w:rsid w:val="4CD5E18A"/>
    <w:rsid w:val="4CEC94B6"/>
    <w:rsid w:val="4D29D14F"/>
    <w:rsid w:val="4D30DCF5"/>
    <w:rsid w:val="4D6245D2"/>
    <w:rsid w:val="4D66885C"/>
    <w:rsid w:val="4D814D3F"/>
    <w:rsid w:val="4D8441BC"/>
    <w:rsid w:val="4D87D925"/>
    <w:rsid w:val="4D8B375C"/>
    <w:rsid w:val="4D8F041A"/>
    <w:rsid w:val="4D9ADD46"/>
    <w:rsid w:val="4DA897EA"/>
    <w:rsid w:val="4DAC1FB2"/>
    <w:rsid w:val="4DE7B830"/>
    <w:rsid w:val="4DEBBC98"/>
    <w:rsid w:val="4E03A3CD"/>
    <w:rsid w:val="4E0A50C7"/>
    <w:rsid w:val="4E182A84"/>
    <w:rsid w:val="4E1985AE"/>
    <w:rsid w:val="4E1E78CA"/>
    <w:rsid w:val="4E2782DF"/>
    <w:rsid w:val="4E54D20F"/>
    <w:rsid w:val="4E55B038"/>
    <w:rsid w:val="4E5AE3BD"/>
    <w:rsid w:val="4E7466C2"/>
    <w:rsid w:val="4EB7996E"/>
    <w:rsid w:val="4ECE7B3A"/>
    <w:rsid w:val="4F104EF6"/>
    <w:rsid w:val="4F11718A"/>
    <w:rsid w:val="4F1D4F76"/>
    <w:rsid w:val="4F225429"/>
    <w:rsid w:val="4F28A193"/>
    <w:rsid w:val="4F2DEF07"/>
    <w:rsid w:val="4F376869"/>
    <w:rsid w:val="4F3EDA10"/>
    <w:rsid w:val="4F7160E8"/>
    <w:rsid w:val="4F7BC934"/>
    <w:rsid w:val="4F93C7F4"/>
    <w:rsid w:val="4FADC919"/>
    <w:rsid w:val="4FD2EB06"/>
    <w:rsid w:val="50099FCB"/>
    <w:rsid w:val="500CF680"/>
    <w:rsid w:val="503D00C7"/>
    <w:rsid w:val="5061DE19"/>
    <w:rsid w:val="507ADD08"/>
    <w:rsid w:val="507F432E"/>
    <w:rsid w:val="5086D018"/>
    <w:rsid w:val="508B3AD0"/>
    <w:rsid w:val="509B4525"/>
    <w:rsid w:val="50AD41EB"/>
    <w:rsid w:val="50B5BF87"/>
    <w:rsid w:val="50D579FA"/>
    <w:rsid w:val="50F206EE"/>
    <w:rsid w:val="51296469"/>
    <w:rsid w:val="5157F2B2"/>
    <w:rsid w:val="5195C218"/>
    <w:rsid w:val="51B4B2C5"/>
    <w:rsid w:val="51C6D7CC"/>
    <w:rsid w:val="51F3CA6E"/>
    <w:rsid w:val="51F52FF8"/>
    <w:rsid w:val="52166A3C"/>
    <w:rsid w:val="5239CF9D"/>
    <w:rsid w:val="524F4FAD"/>
    <w:rsid w:val="5252E025"/>
    <w:rsid w:val="525CC098"/>
    <w:rsid w:val="52728901"/>
    <w:rsid w:val="5276C581"/>
    <w:rsid w:val="52E6DC6A"/>
    <w:rsid w:val="53101F82"/>
    <w:rsid w:val="534B4201"/>
    <w:rsid w:val="534E5300"/>
    <w:rsid w:val="535093A2"/>
    <w:rsid w:val="535AC281"/>
    <w:rsid w:val="53971091"/>
    <w:rsid w:val="539A0F8B"/>
    <w:rsid w:val="54195FC9"/>
    <w:rsid w:val="5430C23E"/>
    <w:rsid w:val="54370686"/>
    <w:rsid w:val="5439B397"/>
    <w:rsid w:val="543DE271"/>
    <w:rsid w:val="544E3553"/>
    <w:rsid w:val="5454F561"/>
    <w:rsid w:val="5456AA3C"/>
    <w:rsid w:val="54714113"/>
    <w:rsid w:val="547CA0B2"/>
    <w:rsid w:val="54876C08"/>
    <w:rsid w:val="54AB9D70"/>
    <w:rsid w:val="54ADD38E"/>
    <w:rsid w:val="54B790A2"/>
    <w:rsid w:val="54C9CD7F"/>
    <w:rsid w:val="54D2D451"/>
    <w:rsid w:val="5508911B"/>
    <w:rsid w:val="55306013"/>
    <w:rsid w:val="5538D865"/>
    <w:rsid w:val="554AAF41"/>
    <w:rsid w:val="554DC129"/>
    <w:rsid w:val="556B997E"/>
    <w:rsid w:val="557000B3"/>
    <w:rsid w:val="557ABEC1"/>
    <w:rsid w:val="557CF452"/>
    <w:rsid w:val="557ED312"/>
    <w:rsid w:val="5583E953"/>
    <w:rsid w:val="55AE84E6"/>
    <w:rsid w:val="55B7BDC2"/>
    <w:rsid w:val="55CA2686"/>
    <w:rsid w:val="55CBF6B4"/>
    <w:rsid w:val="55D4DA88"/>
    <w:rsid w:val="55D81D08"/>
    <w:rsid w:val="5608CDAD"/>
    <w:rsid w:val="5609BABE"/>
    <w:rsid w:val="560A3C2F"/>
    <w:rsid w:val="56362D4A"/>
    <w:rsid w:val="56382C39"/>
    <w:rsid w:val="56742083"/>
    <w:rsid w:val="56747601"/>
    <w:rsid w:val="56769445"/>
    <w:rsid w:val="567D7F6E"/>
    <w:rsid w:val="56965705"/>
    <w:rsid w:val="56A5201B"/>
    <w:rsid w:val="56B4ABC1"/>
    <w:rsid w:val="56B7C0D4"/>
    <w:rsid w:val="56DEC7FC"/>
    <w:rsid w:val="56E6336E"/>
    <w:rsid w:val="5758994F"/>
    <w:rsid w:val="577B3A1D"/>
    <w:rsid w:val="57F08A76"/>
    <w:rsid w:val="57F37697"/>
    <w:rsid w:val="5803A435"/>
    <w:rsid w:val="58098181"/>
    <w:rsid w:val="581308D3"/>
    <w:rsid w:val="5837BE88"/>
    <w:rsid w:val="58390F3B"/>
    <w:rsid w:val="5841FE93"/>
    <w:rsid w:val="586B7040"/>
    <w:rsid w:val="58738504"/>
    <w:rsid w:val="5874BA6F"/>
    <w:rsid w:val="5889F48D"/>
    <w:rsid w:val="588EC059"/>
    <w:rsid w:val="58F6F13F"/>
    <w:rsid w:val="591F6649"/>
    <w:rsid w:val="5951D6E0"/>
    <w:rsid w:val="59563BEF"/>
    <w:rsid w:val="59595FCA"/>
    <w:rsid w:val="595A77A5"/>
    <w:rsid w:val="596C4A12"/>
    <w:rsid w:val="59748204"/>
    <w:rsid w:val="59759909"/>
    <w:rsid w:val="59939251"/>
    <w:rsid w:val="599A28A9"/>
    <w:rsid w:val="59BEB52E"/>
    <w:rsid w:val="59C383A6"/>
    <w:rsid w:val="59C6E284"/>
    <w:rsid w:val="59E0CEE4"/>
    <w:rsid w:val="5A082DBF"/>
    <w:rsid w:val="5A0B2D52"/>
    <w:rsid w:val="5A78CF86"/>
    <w:rsid w:val="5A8FFB72"/>
    <w:rsid w:val="5AD2CB6F"/>
    <w:rsid w:val="5AE2BA83"/>
    <w:rsid w:val="5AE88001"/>
    <w:rsid w:val="5B0C0B9A"/>
    <w:rsid w:val="5B2694BD"/>
    <w:rsid w:val="5B2721D5"/>
    <w:rsid w:val="5B44F1CC"/>
    <w:rsid w:val="5B6A2FE3"/>
    <w:rsid w:val="5B7E164C"/>
    <w:rsid w:val="5BDE927D"/>
    <w:rsid w:val="5BE32509"/>
    <w:rsid w:val="5BEAF935"/>
    <w:rsid w:val="5C016B8E"/>
    <w:rsid w:val="5C1A5BCD"/>
    <w:rsid w:val="5C299A49"/>
    <w:rsid w:val="5C2A7122"/>
    <w:rsid w:val="5C55BC85"/>
    <w:rsid w:val="5C66DB71"/>
    <w:rsid w:val="5CA5022A"/>
    <w:rsid w:val="5D34D974"/>
    <w:rsid w:val="5D43E43F"/>
    <w:rsid w:val="5D5AAE72"/>
    <w:rsid w:val="5D90BD21"/>
    <w:rsid w:val="5D99CF71"/>
    <w:rsid w:val="5DF68DBF"/>
    <w:rsid w:val="5DFC25DA"/>
    <w:rsid w:val="5E19263F"/>
    <w:rsid w:val="5E6BE481"/>
    <w:rsid w:val="5EBC3F50"/>
    <w:rsid w:val="5EC346C3"/>
    <w:rsid w:val="5EE530E9"/>
    <w:rsid w:val="5EE7DB15"/>
    <w:rsid w:val="5EF3268B"/>
    <w:rsid w:val="5F2B3A92"/>
    <w:rsid w:val="5F3733AA"/>
    <w:rsid w:val="5F3A5E13"/>
    <w:rsid w:val="5F489A13"/>
    <w:rsid w:val="5F5C99A1"/>
    <w:rsid w:val="5F6022E4"/>
    <w:rsid w:val="5F643AFB"/>
    <w:rsid w:val="5F6EE828"/>
    <w:rsid w:val="5F790392"/>
    <w:rsid w:val="5F8B7606"/>
    <w:rsid w:val="5FA31147"/>
    <w:rsid w:val="5FB61286"/>
    <w:rsid w:val="5FC734EA"/>
    <w:rsid w:val="5FD50B1E"/>
    <w:rsid w:val="5FFBAFDF"/>
    <w:rsid w:val="5FFF00F2"/>
    <w:rsid w:val="600BD864"/>
    <w:rsid w:val="600BD905"/>
    <w:rsid w:val="601B84AA"/>
    <w:rsid w:val="60354521"/>
    <w:rsid w:val="603A94B9"/>
    <w:rsid w:val="606A8558"/>
    <w:rsid w:val="606B4B12"/>
    <w:rsid w:val="606F7FC1"/>
    <w:rsid w:val="606FCF97"/>
    <w:rsid w:val="6077782C"/>
    <w:rsid w:val="60A76909"/>
    <w:rsid w:val="60AFC74F"/>
    <w:rsid w:val="60BABD24"/>
    <w:rsid w:val="60CCF16A"/>
    <w:rsid w:val="60F5A5C1"/>
    <w:rsid w:val="60FBBAAB"/>
    <w:rsid w:val="6119A854"/>
    <w:rsid w:val="612580FA"/>
    <w:rsid w:val="6125A838"/>
    <w:rsid w:val="615315F4"/>
    <w:rsid w:val="616E151A"/>
    <w:rsid w:val="617C04DE"/>
    <w:rsid w:val="61851915"/>
    <w:rsid w:val="6190B6D5"/>
    <w:rsid w:val="61C1A246"/>
    <w:rsid w:val="61EA4D2D"/>
    <w:rsid w:val="61EE9A98"/>
    <w:rsid w:val="62126857"/>
    <w:rsid w:val="623EB8A6"/>
    <w:rsid w:val="62561A85"/>
    <w:rsid w:val="625A6C99"/>
    <w:rsid w:val="627F4835"/>
    <w:rsid w:val="62C4CC5D"/>
    <w:rsid w:val="62EDE93B"/>
    <w:rsid w:val="630C1F0C"/>
    <w:rsid w:val="6380168E"/>
    <w:rsid w:val="63835FF7"/>
    <w:rsid w:val="639E8C1E"/>
    <w:rsid w:val="639EE5D2"/>
    <w:rsid w:val="63A3FFBA"/>
    <w:rsid w:val="63B1509F"/>
    <w:rsid w:val="63CE4C34"/>
    <w:rsid w:val="63D0E8BC"/>
    <w:rsid w:val="63E1F1B2"/>
    <w:rsid w:val="63E67006"/>
    <w:rsid w:val="63FBD0AA"/>
    <w:rsid w:val="64647B87"/>
    <w:rsid w:val="646B543B"/>
    <w:rsid w:val="64A7468C"/>
    <w:rsid w:val="64D0678F"/>
    <w:rsid w:val="64D7E4A6"/>
    <w:rsid w:val="650A4742"/>
    <w:rsid w:val="65452DDB"/>
    <w:rsid w:val="6559075C"/>
    <w:rsid w:val="655D31F0"/>
    <w:rsid w:val="65922D6D"/>
    <w:rsid w:val="65A02377"/>
    <w:rsid w:val="65B6062A"/>
    <w:rsid w:val="65D18940"/>
    <w:rsid w:val="65D39AA9"/>
    <w:rsid w:val="65F5F91D"/>
    <w:rsid w:val="66201098"/>
    <w:rsid w:val="6643B6F0"/>
    <w:rsid w:val="6643C930"/>
    <w:rsid w:val="66468F30"/>
    <w:rsid w:val="664A914A"/>
    <w:rsid w:val="66543BEF"/>
    <w:rsid w:val="668C601D"/>
    <w:rsid w:val="66954FE9"/>
    <w:rsid w:val="66A3FC37"/>
    <w:rsid w:val="66C0C8F3"/>
    <w:rsid w:val="66C43F82"/>
    <w:rsid w:val="66D2C26A"/>
    <w:rsid w:val="66E1F95D"/>
    <w:rsid w:val="66F36813"/>
    <w:rsid w:val="67115DD0"/>
    <w:rsid w:val="676D53B2"/>
    <w:rsid w:val="677476E4"/>
    <w:rsid w:val="6776DCFF"/>
    <w:rsid w:val="67ACECBD"/>
    <w:rsid w:val="67AE9F20"/>
    <w:rsid w:val="67C916BA"/>
    <w:rsid w:val="67DC9BD2"/>
    <w:rsid w:val="681242C4"/>
    <w:rsid w:val="681B9F7C"/>
    <w:rsid w:val="6829D986"/>
    <w:rsid w:val="682D0E7B"/>
    <w:rsid w:val="68616A77"/>
    <w:rsid w:val="6897638C"/>
    <w:rsid w:val="68AFCB2A"/>
    <w:rsid w:val="68B952AC"/>
    <w:rsid w:val="68C19D63"/>
    <w:rsid w:val="68CDA569"/>
    <w:rsid w:val="68E6B378"/>
    <w:rsid w:val="68EB3A41"/>
    <w:rsid w:val="68EDF0A3"/>
    <w:rsid w:val="68FD5973"/>
    <w:rsid w:val="69025154"/>
    <w:rsid w:val="6960B8A0"/>
    <w:rsid w:val="697FD622"/>
    <w:rsid w:val="69989EC3"/>
    <w:rsid w:val="6998FE7F"/>
    <w:rsid w:val="699E2BDD"/>
    <w:rsid w:val="69A8385C"/>
    <w:rsid w:val="69B1DF2F"/>
    <w:rsid w:val="6A00650D"/>
    <w:rsid w:val="6A05FAB4"/>
    <w:rsid w:val="6A1D7818"/>
    <w:rsid w:val="6A3924BA"/>
    <w:rsid w:val="6A43A452"/>
    <w:rsid w:val="6A4AE76D"/>
    <w:rsid w:val="6A9A4270"/>
    <w:rsid w:val="6AE5AD64"/>
    <w:rsid w:val="6AE859B5"/>
    <w:rsid w:val="6B07A48D"/>
    <w:rsid w:val="6B1B3EF8"/>
    <w:rsid w:val="6B20898C"/>
    <w:rsid w:val="6B44E291"/>
    <w:rsid w:val="6B5A7810"/>
    <w:rsid w:val="6B8386F1"/>
    <w:rsid w:val="6BABFCB2"/>
    <w:rsid w:val="6BB6E0BE"/>
    <w:rsid w:val="6BBD6E5A"/>
    <w:rsid w:val="6BC81F84"/>
    <w:rsid w:val="6BD08A49"/>
    <w:rsid w:val="6BD1CB4B"/>
    <w:rsid w:val="6BDF724D"/>
    <w:rsid w:val="6C044CD0"/>
    <w:rsid w:val="6C3BE9F9"/>
    <w:rsid w:val="6C64817D"/>
    <w:rsid w:val="6C694F9E"/>
    <w:rsid w:val="6C8B3007"/>
    <w:rsid w:val="6CAE2422"/>
    <w:rsid w:val="6CB4F904"/>
    <w:rsid w:val="6CEF2055"/>
    <w:rsid w:val="6D6F111C"/>
    <w:rsid w:val="6D7DA5A2"/>
    <w:rsid w:val="6D87F0E8"/>
    <w:rsid w:val="6D8B50FB"/>
    <w:rsid w:val="6D9488E1"/>
    <w:rsid w:val="6DAA7591"/>
    <w:rsid w:val="6DE67AEF"/>
    <w:rsid w:val="6DE93D76"/>
    <w:rsid w:val="6E95475E"/>
    <w:rsid w:val="6EBF4B00"/>
    <w:rsid w:val="6EEAF068"/>
    <w:rsid w:val="6F034239"/>
    <w:rsid w:val="6F1B5414"/>
    <w:rsid w:val="6F1D3BAE"/>
    <w:rsid w:val="6F1F9D8C"/>
    <w:rsid w:val="6F233793"/>
    <w:rsid w:val="6F56DC0E"/>
    <w:rsid w:val="6F617303"/>
    <w:rsid w:val="6F61CAEF"/>
    <w:rsid w:val="6F6235A0"/>
    <w:rsid w:val="6F6612A3"/>
    <w:rsid w:val="6F75F181"/>
    <w:rsid w:val="6F823958"/>
    <w:rsid w:val="6FCCA9FB"/>
    <w:rsid w:val="6FCF3978"/>
    <w:rsid w:val="6FE39C62"/>
    <w:rsid w:val="6FEF3E7E"/>
    <w:rsid w:val="6FF9A71F"/>
    <w:rsid w:val="70111A6B"/>
    <w:rsid w:val="702264CF"/>
    <w:rsid w:val="702DC740"/>
    <w:rsid w:val="702F0B0A"/>
    <w:rsid w:val="705FBFBF"/>
    <w:rsid w:val="7076C9B7"/>
    <w:rsid w:val="708E4B6F"/>
    <w:rsid w:val="709D6869"/>
    <w:rsid w:val="70A232E1"/>
    <w:rsid w:val="70B36C33"/>
    <w:rsid w:val="70BE0364"/>
    <w:rsid w:val="70EAC440"/>
    <w:rsid w:val="70EE0F3F"/>
    <w:rsid w:val="70FFEA29"/>
    <w:rsid w:val="7129BEAD"/>
    <w:rsid w:val="7137D39D"/>
    <w:rsid w:val="713EE9C5"/>
    <w:rsid w:val="71596946"/>
    <w:rsid w:val="717E3678"/>
    <w:rsid w:val="71B444D8"/>
    <w:rsid w:val="71B5DA82"/>
    <w:rsid w:val="71C39EB8"/>
    <w:rsid w:val="71CA813F"/>
    <w:rsid w:val="71DFC0BB"/>
    <w:rsid w:val="726CDA13"/>
    <w:rsid w:val="7293CD04"/>
    <w:rsid w:val="7299B58C"/>
    <w:rsid w:val="72B69097"/>
    <w:rsid w:val="72D031D5"/>
    <w:rsid w:val="72D68D6F"/>
    <w:rsid w:val="72D99F39"/>
    <w:rsid w:val="72FAA2E6"/>
    <w:rsid w:val="72FF2640"/>
    <w:rsid w:val="730D4577"/>
    <w:rsid w:val="7323644A"/>
    <w:rsid w:val="735D9C73"/>
    <w:rsid w:val="73671FE6"/>
    <w:rsid w:val="73877BEB"/>
    <w:rsid w:val="73883614"/>
    <w:rsid w:val="7394B830"/>
    <w:rsid w:val="73A1309B"/>
    <w:rsid w:val="73DF7DE7"/>
    <w:rsid w:val="7417641B"/>
    <w:rsid w:val="742160A7"/>
    <w:rsid w:val="74366DF3"/>
    <w:rsid w:val="74490FF6"/>
    <w:rsid w:val="745054BE"/>
    <w:rsid w:val="747312B5"/>
    <w:rsid w:val="74B17602"/>
    <w:rsid w:val="74B9EFEA"/>
    <w:rsid w:val="74C8714F"/>
    <w:rsid w:val="74E79EDB"/>
    <w:rsid w:val="74F9A19F"/>
    <w:rsid w:val="7500CB48"/>
    <w:rsid w:val="75312F3D"/>
    <w:rsid w:val="753C9E71"/>
    <w:rsid w:val="7573E81A"/>
    <w:rsid w:val="757DA7FF"/>
    <w:rsid w:val="75948A80"/>
    <w:rsid w:val="75CEA845"/>
    <w:rsid w:val="75F28E8F"/>
    <w:rsid w:val="76234FB3"/>
    <w:rsid w:val="76485612"/>
    <w:rsid w:val="76602746"/>
    <w:rsid w:val="7671B127"/>
    <w:rsid w:val="767AC8A0"/>
    <w:rsid w:val="76909FA0"/>
    <w:rsid w:val="76AAC46A"/>
    <w:rsid w:val="76AB18C1"/>
    <w:rsid w:val="76AED128"/>
    <w:rsid w:val="76E308F5"/>
    <w:rsid w:val="76E3B0A9"/>
    <w:rsid w:val="76E71B60"/>
    <w:rsid w:val="76E824C5"/>
    <w:rsid w:val="77214CDE"/>
    <w:rsid w:val="772EF3D9"/>
    <w:rsid w:val="774D8456"/>
    <w:rsid w:val="77800DBD"/>
    <w:rsid w:val="779C0179"/>
    <w:rsid w:val="77AA85FC"/>
    <w:rsid w:val="77CDCFB2"/>
    <w:rsid w:val="77DB2FB6"/>
    <w:rsid w:val="77EBA5C7"/>
    <w:rsid w:val="77F93034"/>
    <w:rsid w:val="7800D11A"/>
    <w:rsid w:val="78079684"/>
    <w:rsid w:val="7824D857"/>
    <w:rsid w:val="7829D08B"/>
    <w:rsid w:val="78441489"/>
    <w:rsid w:val="78560A59"/>
    <w:rsid w:val="785D9F11"/>
    <w:rsid w:val="7870DEB6"/>
    <w:rsid w:val="7879C188"/>
    <w:rsid w:val="78BA3830"/>
    <w:rsid w:val="78BBE418"/>
    <w:rsid w:val="79357AD7"/>
    <w:rsid w:val="79599A5D"/>
    <w:rsid w:val="796AB86D"/>
    <w:rsid w:val="79A62C18"/>
    <w:rsid w:val="79B9EC4B"/>
    <w:rsid w:val="79C4A516"/>
    <w:rsid w:val="7A1D225F"/>
    <w:rsid w:val="7A1D4338"/>
    <w:rsid w:val="7A590A7A"/>
    <w:rsid w:val="7A5C1B22"/>
    <w:rsid w:val="7ABC1C2A"/>
    <w:rsid w:val="7AC0DB0D"/>
    <w:rsid w:val="7ACFFFB8"/>
    <w:rsid w:val="7B1449E9"/>
    <w:rsid w:val="7B412629"/>
    <w:rsid w:val="7B492C42"/>
    <w:rsid w:val="7B525B45"/>
    <w:rsid w:val="7B5FE050"/>
    <w:rsid w:val="7BAC3B28"/>
    <w:rsid w:val="7BAD1FB4"/>
    <w:rsid w:val="7BD0ED61"/>
    <w:rsid w:val="7C05926C"/>
    <w:rsid w:val="7C229A81"/>
    <w:rsid w:val="7C2492A3"/>
    <w:rsid w:val="7C2FA7DB"/>
    <w:rsid w:val="7C5C178C"/>
    <w:rsid w:val="7C68EDB4"/>
    <w:rsid w:val="7C6E60CA"/>
    <w:rsid w:val="7C7374A3"/>
    <w:rsid w:val="7C89A88D"/>
    <w:rsid w:val="7CA78E4A"/>
    <w:rsid w:val="7CC7ED9D"/>
    <w:rsid w:val="7CD50EB1"/>
    <w:rsid w:val="7CDA78EA"/>
    <w:rsid w:val="7CE1A948"/>
    <w:rsid w:val="7D37F3FB"/>
    <w:rsid w:val="7D4E20ED"/>
    <w:rsid w:val="7D6BB9DB"/>
    <w:rsid w:val="7D8A5CD0"/>
    <w:rsid w:val="7D9DA427"/>
    <w:rsid w:val="7DA20CE8"/>
    <w:rsid w:val="7DA28045"/>
    <w:rsid w:val="7DABC0BB"/>
    <w:rsid w:val="7DADC206"/>
    <w:rsid w:val="7DC8FADE"/>
    <w:rsid w:val="7DCF43CA"/>
    <w:rsid w:val="7DD89574"/>
    <w:rsid w:val="7DD9D9C3"/>
    <w:rsid w:val="7E00933B"/>
    <w:rsid w:val="7E0F4504"/>
    <w:rsid w:val="7E168EEF"/>
    <w:rsid w:val="7E61C377"/>
    <w:rsid w:val="7E68DC46"/>
    <w:rsid w:val="7E84D8D2"/>
    <w:rsid w:val="7EA295F3"/>
    <w:rsid w:val="7ED86855"/>
    <w:rsid w:val="7F3C4907"/>
    <w:rsid w:val="7F473BFD"/>
    <w:rsid w:val="7F597ABF"/>
    <w:rsid w:val="7F5E8CB9"/>
    <w:rsid w:val="7F614F18"/>
    <w:rsid w:val="7F6C1B45"/>
    <w:rsid w:val="7F8E0B10"/>
    <w:rsid w:val="7FC9971A"/>
    <w:rsid w:val="7FD8A7EE"/>
    <w:rsid w:val="7FEAAB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E853"/>
  <w15:chartTrackingRefBased/>
  <w15:docId w15:val="{E6CEEED6-F847-4DFF-8134-5F895225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136D"/>
    <w:pPr>
      <w:spacing w:after="18" w:line="245" w:lineRule="auto"/>
      <w:ind w:right="10" w:firstLine="189"/>
      <w:jc w:val="both"/>
    </w:pPr>
    <w:rPr>
      <w:rFonts w:ascii="Cambria" w:eastAsia="Cambria" w:hAnsi="Cambria" w:cs="Cambria"/>
      <w:color w:val="000000"/>
      <w:sz w:val="20"/>
      <w:szCs w:val="22"/>
      <w:lang w:val="en-GB" w:eastAsia="en-GB"/>
    </w:rPr>
  </w:style>
  <w:style w:type="paragraph" w:styleId="Heading1">
    <w:name w:val="heading 1"/>
    <w:basedOn w:val="Normal"/>
    <w:next w:val="Normal"/>
    <w:link w:val="Heading1Char"/>
    <w:uiPriority w:val="9"/>
    <w:qFormat/>
    <w:rsid w:val="00AD1029"/>
    <w:pPr>
      <w:keepNext/>
      <w:keepLines/>
      <w:spacing w:before="240" w:after="0" w:line="240" w:lineRule="auto"/>
      <w:ind w:right="0" w:firstLine="0"/>
      <w:jc w:val="left"/>
      <w:outlineLvl w:val="0"/>
    </w:pPr>
    <w:rPr>
      <w:rFonts w:asciiTheme="majorHAnsi" w:eastAsiaTheme="majorEastAsia" w:hAnsiTheme="majorHAnsi" w:cstheme="majorBidi"/>
      <w:color w:val="2F5496" w:themeColor="accent1" w:themeShade="BF"/>
      <w:sz w:val="32"/>
      <w:szCs w:val="32"/>
      <w:lang w:val="en-CA" w:eastAsia="en-US"/>
    </w:rPr>
  </w:style>
  <w:style w:type="paragraph" w:styleId="Heading2">
    <w:name w:val="heading 2"/>
    <w:basedOn w:val="Normal"/>
    <w:next w:val="Normal"/>
    <w:link w:val="Heading2Char"/>
    <w:uiPriority w:val="9"/>
    <w:semiHidden/>
    <w:unhideWhenUsed/>
    <w:qFormat/>
    <w:rsid w:val="0035217D"/>
    <w:pPr>
      <w:keepNext/>
      <w:keepLines/>
      <w:spacing w:before="40" w:after="0" w:line="240" w:lineRule="auto"/>
      <w:ind w:right="0" w:firstLine="0"/>
      <w:jc w:val="left"/>
      <w:outlineLvl w:val="1"/>
    </w:pPr>
    <w:rPr>
      <w:rFonts w:asciiTheme="majorHAnsi" w:eastAsiaTheme="majorEastAsia" w:hAnsiTheme="majorHAnsi" w:cstheme="majorBidi"/>
      <w:color w:val="2F5496" w:themeColor="accent1" w:themeShade="BF"/>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29"/>
    <w:rPr>
      <w:rFonts w:asciiTheme="majorHAnsi" w:eastAsiaTheme="majorEastAsia" w:hAnsiTheme="majorHAnsi" w:cstheme="majorBidi"/>
      <w:color w:val="2F5496" w:themeColor="accent1" w:themeShade="BF"/>
      <w:sz w:val="32"/>
      <w:szCs w:val="32"/>
      <w:lang w:val="en-CA"/>
    </w:rPr>
  </w:style>
  <w:style w:type="character" w:styleId="CommentReference">
    <w:name w:val="annotation reference"/>
    <w:basedOn w:val="DefaultParagraphFont"/>
    <w:uiPriority w:val="99"/>
    <w:semiHidden/>
    <w:unhideWhenUsed/>
    <w:rsid w:val="0009136D"/>
    <w:rPr>
      <w:sz w:val="16"/>
      <w:szCs w:val="16"/>
    </w:rPr>
  </w:style>
  <w:style w:type="paragraph" w:styleId="CommentText">
    <w:name w:val="annotation text"/>
    <w:basedOn w:val="Normal"/>
    <w:link w:val="CommentTextChar"/>
    <w:uiPriority w:val="99"/>
    <w:unhideWhenUsed/>
    <w:rsid w:val="0009136D"/>
    <w:pPr>
      <w:spacing w:line="240" w:lineRule="auto"/>
    </w:pPr>
    <w:rPr>
      <w:szCs w:val="20"/>
    </w:rPr>
  </w:style>
  <w:style w:type="character" w:customStyle="1" w:styleId="CommentTextChar">
    <w:name w:val="Comment Text Char"/>
    <w:basedOn w:val="DefaultParagraphFont"/>
    <w:link w:val="CommentText"/>
    <w:uiPriority w:val="99"/>
    <w:rsid w:val="0009136D"/>
    <w:rPr>
      <w:rFonts w:ascii="Cambria" w:eastAsia="Cambria" w:hAnsi="Cambria" w:cs="Cambria"/>
      <w:color w:val="000000"/>
      <w:sz w:val="20"/>
      <w:szCs w:val="20"/>
      <w:lang w:val="en-GB" w:eastAsia="en-GB"/>
    </w:rPr>
  </w:style>
  <w:style w:type="paragraph" w:styleId="BalloonText">
    <w:name w:val="Balloon Text"/>
    <w:basedOn w:val="Normal"/>
    <w:link w:val="BalloonTextChar"/>
    <w:uiPriority w:val="99"/>
    <w:semiHidden/>
    <w:unhideWhenUsed/>
    <w:rsid w:val="000913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6D"/>
    <w:rPr>
      <w:rFonts w:ascii="Times New Roman" w:eastAsia="Cambria" w:hAnsi="Times New Roman" w:cs="Times New Roman"/>
      <w:color w:val="000000"/>
      <w:sz w:val="18"/>
      <w:szCs w:val="18"/>
      <w:lang w:val="en-GB" w:eastAsia="en-GB"/>
    </w:rPr>
  </w:style>
  <w:style w:type="paragraph" w:styleId="CommentSubject">
    <w:name w:val="annotation subject"/>
    <w:basedOn w:val="CommentText"/>
    <w:next w:val="CommentText"/>
    <w:link w:val="CommentSubjectChar"/>
    <w:uiPriority w:val="99"/>
    <w:semiHidden/>
    <w:unhideWhenUsed/>
    <w:rsid w:val="00AF23F0"/>
    <w:rPr>
      <w:b/>
      <w:bCs/>
    </w:rPr>
  </w:style>
  <w:style w:type="character" w:customStyle="1" w:styleId="CommentSubjectChar">
    <w:name w:val="Comment Subject Char"/>
    <w:basedOn w:val="CommentTextChar"/>
    <w:link w:val="CommentSubject"/>
    <w:uiPriority w:val="99"/>
    <w:semiHidden/>
    <w:rsid w:val="00AF23F0"/>
    <w:rPr>
      <w:rFonts w:ascii="Cambria" w:eastAsia="Cambria" w:hAnsi="Cambria" w:cs="Cambria"/>
      <w:b/>
      <w:bCs/>
      <w:color w:val="000000"/>
      <w:sz w:val="20"/>
      <w:szCs w:val="20"/>
      <w:lang w:val="en-GB" w:eastAsia="en-GB"/>
    </w:rPr>
  </w:style>
  <w:style w:type="paragraph" w:styleId="NormalWeb">
    <w:name w:val="Normal (Web)"/>
    <w:basedOn w:val="Normal"/>
    <w:uiPriority w:val="99"/>
    <w:unhideWhenUsed/>
    <w:rsid w:val="00AA6902"/>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575B47"/>
    <w:pPr>
      <w:ind w:left="720"/>
      <w:contextualSpacing/>
    </w:pPr>
  </w:style>
  <w:style w:type="table" w:styleId="TableGrid">
    <w:name w:val="Table Grid"/>
    <w:basedOn w:val="TableNormal"/>
    <w:uiPriority w:val="39"/>
    <w:rsid w:val="00C7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BBC"/>
    <w:rPr>
      <w:color w:val="0000FF"/>
      <w:u w:val="single"/>
    </w:rPr>
  </w:style>
  <w:style w:type="character" w:styleId="FollowedHyperlink">
    <w:name w:val="FollowedHyperlink"/>
    <w:basedOn w:val="DefaultParagraphFont"/>
    <w:uiPriority w:val="99"/>
    <w:semiHidden/>
    <w:unhideWhenUsed/>
    <w:rsid w:val="00D52F60"/>
    <w:rPr>
      <w:color w:val="954F72" w:themeColor="followedHyperlink"/>
      <w:u w:val="single"/>
    </w:rPr>
  </w:style>
  <w:style w:type="character" w:styleId="UnresolvedMention">
    <w:name w:val="Unresolved Mention"/>
    <w:basedOn w:val="DefaultParagraphFont"/>
    <w:uiPriority w:val="99"/>
    <w:rsid w:val="00AD1029"/>
    <w:rPr>
      <w:color w:val="605E5C"/>
      <w:shd w:val="clear" w:color="auto" w:fill="E1DFDD"/>
    </w:rPr>
  </w:style>
  <w:style w:type="character" w:customStyle="1" w:styleId="Heading2Char">
    <w:name w:val="Heading 2 Char"/>
    <w:basedOn w:val="DefaultParagraphFont"/>
    <w:link w:val="Heading2"/>
    <w:uiPriority w:val="9"/>
    <w:semiHidden/>
    <w:rsid w:val="0035217D"/>
    <w:rPr>
      <w:rFonts w:asciiTheme="majorHAnsi" w:eastAsiaTheme="majorEastAsia" w:hAnsiTheme="majorHAnsi" w:cstheme="majorBidi"/>
      <w:color w:val="2F5496" w:themeColor="accent1" w:themeShade="BF"/>
      <w:sz w:val="26"/>
      <w:szCs w:val="26"/>
      <w:lang w:val="en-CA"/>
    </w:rPr>
  </w:style>
  <w:style w:type="paragraph" w:styleId="Revision">
    <w:name w:val="Revision"/>
    <w:hidden/>
    <w:uiPriority w:val="99"/>
    <w:semiHidden/>
    <w:rsid w:val="0035217D"/>
    <w:rPr>
      <w:lang w:val="en-CA"/>
    </w:rPr>
  </w:style>
  <w:style w:type="paragraph" w:styleId="FootnoteText">
    <w:name w:val="footnote text"/>
    <w:basedOn w:val="Normal"/>
    <w:link w:val="FootnoteTextChar"/>
    <w:uiPriority w:val="99"/>
    <w:semiHidden/>
    <w:unhideWhenUsed/>
    <w:rsid w:val="0035217D"/>
    <w:pPr>
      <w:spacing w:after="0" w:line="240" w:lineRule="auto"/>
      <w:ind w:right="0" w:firstLine="0"/>
      <w:jc w:val="left"/>
    </w:pPr>
    <w:rPr>
      <w:rFonts w:asciiTheme="minorHAnsi" w:eastAsiaTheme="minorHAnsi" w:hAnsiTheme="minorHAnsi" w:cstheme="minorBidi"/>
      <w:color w:val="auto"/>
      <w:szCs w:val="20"/>
      <w:lang w:val="en-CA" w:eastAsia="en-US"/>
    </w:rPr>
  </w:style>
  <w:style w:type="character" w:customStyle="1" w:styleId="FootnoteTextChar">
    <w:name w:val="Footnote Text Char"/>
    <w:basedOn w:val="DefaultParagraphFont"/>
    <w:link w:val="FootnoteText"/>
    <w:uiPriority w:val="99"/>
    <w:semiHidden/>
    <w:rsid w:val="0035217D"/>
    <w:rPr>
      <w:sz w:val="20"/>
      <w:szCs w:val="20"/>
      <w:lang w:val="en-CA"/>
    </w:rPr>
  </w:style>
  <w:style w:type="character" w:styleId="FootnoteReference">
    <w:name w:val="footnote reference"/>
    <w:basedOn w:val="DefaultParagraphFont"/>
    <w:uiPriority w:val="99"/>
    <w:semiHidden/>
    <w:unhideWhenUsed/>
    <w:rsid w:val="0035217D"/>
    <w:rPr>
      <w:vertAlign w:val="superscript"/>
    </w:rPr>
  </w:style>
  <w:style w:type="character" w:customStyle="1" w:styleId="st">
    <w:name w:val="st"/>
    <w:basedOn w:val="DefaultParagraphFont"/>
    <w:rsid w:val="0035217D"/>
  </w:style>
  <w:style w:type="character" w:styleId="Emphasis">
    <w:name w:val="Emphasis"/>
    <w:basedOn w:val="DefaultParagraphFont"/>
    <w:uiPriority w:val="20"/>
    <w:qFormat/>
    <w:rsid w:val="0035217D"/>
    <w:rPr>
      <w:i/>
      <w:iCs/>
    </w:rPr>
  </w:style>
  <w:style w:type="character" w:customStyle="1" w:styleId="highlight">
    <w:name w:val="highlight"/>
    <w:basedOn w:val="DefaultParagraphFont"/>
    <w:rsid w:val="002029B0"/>
  </w:style>
  <w:style w:type="paragraph" w:styleId="Header">
    <w:name w:val="header"/>
    <w:basedOn w:val="Normal"/>
    <w:link w:val="Head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HeaderChar">
    <w:name w:val="Header Char"/>
    <w:basedOn w:val="DefaultParagraphFont"/>
    <w:link w:val="Header"/>
    <w:uiPriority w:val="99"/>
    <w:rsid w:val="00161D6C"/>
    <w:rPr>
      <w:lang w:val="en-CA"/>
    </w:rPr>
  </w:style>
  <w:style w:type="paragraph" w:styleId="Footer">
    <w:name w:val="footer"/>
    <w:basedOn w:val="Normal"/>
    <w:link w:val="Foot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FooterChar">
    <w:name w:val="Footer Char"/>
    <w:basedOn w:val="DefaultParagraphFont"/>
    <w:link w:val="Footer"/>
    <w:uiPriority w:val="99"/>
    <w:rsid w:val="00161D6C"/>
    <w:rPr>
      <w:lang w:val="en-CA"/>
    </w:rPr>
  </w:style>
  <w:style w:type="character" w:customStyle="1" w:styleId="ref-journal">
    <w:name w:val="ref-journal"/>
    <w:basedOn w:val="DefaultParagraphFont"/>
    <w:rsid w:val="00161D6C"/>
  </w:style>
  <w:style w:type="character" w:customStyle="1" w:styleId="ref-vol">
    <w:name w:val="ref-vol"/>
    <w:basedOn w:val="DefaultParagraphFont"/>
    <w:rsid w:val="00161D6C"/>
  </w:style>
  <w:style w:type="paragraph" w:styleId="HTMLPreformatted">
    <w:name w:val="HTML Preformatted"/>
    <w:basedOn w:val="Normal"/>
    <w:link w:val="HTMLPreformattedChar"/>
    <w:uiPriority w:val="99"/>
    <w:semiHidden/>
    <w:unhideWhenUsed/>
    <w:rsid w:val="005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szCs w:val="20"/>
      <w:lang w:val="en-CA" w:eastAsia="en-US"/>
    </w:rPr>
  </w:style>
  <w:style w:type="character" w:customStyle="1" w:styleId="HTMLPreformattedChar">
    <w:name w:val="HTML Preformatted Char"/>
    <w:basedOn w:val="DefaultParagraphFont"/>
    <w:link w:val="HTMLPreformatted"/>
    <w:uiPriority w:val="99"/>
    <w:semiHidden/>
    <w:rsid w:val="005B0AB4"/>
    <w:rPr>
      <w:rFonts w:ascii="Courier New" w:eastAsia="Times New Roman" w:hAnsi="Courier New" w:cs="Courier New"/>
      <w:sz w:val="20"/>
      <w:szCs w:val="20"/>
      <w:lang w:val="en-CA"/>
    </w:rPr>
  </w:style>
  <w:style w:type="character" w:customStyle="1" w:styleId="f1000-at-ignore">
    <w:name w:val="f1000-at-ignore"/>
    <w:basedOn w:val="DefaultParagraphFont"/>
    <w:rsid w:val="00630551"/>
  </w:style>
  <w:style w:type="paragraph" w:customStyle="1" w:styleId="c-bibliographic-informationcitation">
    <w:name w:val="c-bibliographic-information__citation"/>
    <w:basedOn w:val="Normal"/>
    <w:rsid w:val="00DB40F6"/>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722">
      <w:bodyDiv w:val="1"/>
      <w:marLeft w:val="0"/>
      <w:marRight w:val="0"/>
      <w:marTop w:val="0"/>
      <w:marBottom w:val="0"/>
      <w:divBdr>
        <w:top w:val="none" w:sz="0" w:space="0" w:color="auto"/>
        <w:left w:val="none" w:sz="0" w:space="0" w:color="auto"/>
        <w:bottom w:val="none" w:sz="0" w:space="0" w:color="auto"/>
        <w:right w:val="none" w:sz="0" w:space="0" w:color="auto"/>
      </w:divBdr>
    </w:div>
    <w:div w:id="31654295">
      <w:bodyDiv w:val="1"/>
      <w:marLeft w:val="0"/>
      <w:marRight w:val="0"/>
      <w:marTop w:val="0"/>
      <w:marBottom w:val="0"/>
      <w:divBdr>
        <w:top w:val="none" w:sz="0" w:space="0" w:color="auto"/>
        <w:left w:val="none" w:sz="0" w:space="0" w:color="auto"/>
        <w:bottom w:val="none" w:sz="0" w:space="0" w:color="auto"/>
        <w:right w:val="none" w:sz="0" w:space="0" w:color="auto"/>
      </w:divBdr>
    </w:div>
    <w:div w:id="73477449">
      <w:bodyDiv w:val="1"/>
      <w:marLeft w:val="0"/>
      <w:marRight w:val="0"/>
      <w:marTop w:val="0"/>
      <w:marBottom w:val="0"/>
      <w:divBdr>
        <w:top w:val="none" w:sz="0" w:space="0" w:color="auto"/>
        <w:left w:val="none" w:sz="0" w:space="0" w:color="auto"/>
        <w:bottom w:val="none" w:sz="0" w:space="0" w:color="auto"/>
        <w:right w:val="none" w:sz="0" w:space="0" w:color="auto"/>
      </w:divBdr>
    </w:div>
    <w:div w:id="81147682">
      <w:bodyDiv w:val="1"/>
      <w:marLeft w:val="0"/>
      <w:marRight w:val="0"/>
      <w:marTop w:val="0"/>
      <w:marBottom w:val="0"/>
      <w:divBdr>
        <w:top w:val="none" w:sz="0" w:space="0" w:color="auto"/>
        <w:left w:val="none" w:sz="0" w:space="0" w:color="auto"/>
        <w:bottom w:val="none" w:sz="0" w:space="0" w:color="auto"/>
        <w:right w:val="none" w:sz="0" w:space="0" w:color="auto"/>
      </w:divBdr>
    </w:div>
    <w:div w:id="99106136">
      <w:bodyDiv w:val="1"/>
      <w:marLeft w:val="0"/>
      <w:marRight w:val="0"/>
      <w:marTop w:val="0"/>
      <w:marBottom w:val="0"/>
      <w:divBdr>
        <w:top w:val="none" w:sz="0" w:space="0" w:color="auto"/>
        <w:left w:val="none" w:sz="0" w:space="0" w:color="auto"/>
        <w:bottom w:val="none" w:sz="0" w:space="0" w:color="auto"/>
        <w:right w:val="none" w:sz="0" w:space="0" w:color="auto"/>
      </w:divBdr>
    </w:div>
    <w:div w:id="113914582">
      <w:bodyDiv w:val="1"/>
      <w:marLeft w:val="0"/>
      <w:marRight w:val="0"/>
      <w:marTop w:val="0"/>
      <w:marBottom w:val="0"/>
      <w:divBdr>
        <w:top w:val="none" w:sz="0" w:space="0" w:color="auto"/>
        <w:left w:val="none" w:sz="0" w:space="0" w:color="auto"/>
        <w:bottom w:val="none" w:sz="0" w:space="0" w:color="auto"/>
        <w:right w:val="none" w:sz="0" w:space="0" w:color="auto"/>
      </w:divBdr>
    </w:div>
    <w:div w:id="164706399">
      <w:bodyDiv w:val="1"/>
      <w:marLeft w:val="0"/>
      <w:marRight w:val="0"/>
      <w:marTop w:val="0"/>
      <w:marBottom w:val="0"/>
      <w:divBdr>
        <w:top w:val="none" w:sz="0" w:space="0" w:color="auto"/>
        <w:left w:val="none" w:sz="0" w:space="0" w:color="auto"/>
        <w:bottom w:val="none" w:sz="0" w:space="0" w:color="auto"/>
        <w:right w:val="none" w:sz="0" w:space="0" w:color="auto"/>
      </w:divBdr>
    </w:div>
    <w:div w:id="182943683">
      <w:bodyDiv w:val="1"/>
      <w:marLeft w:val="0"/>
      <w:marRight w:val="0"/>
      <w:marTop w:val="0"/>
      <w:marBottom w:val="0"/>
      <w:divBdr>
        <w:top w:val="none" w:sz="0" w:space="0" w:color="auto"/>
        <w:left w:val="none" w:sz="0" w:space="0" w:color="auto"/>
        <w:bottom w:val="none" w:sz="0" w:space="0" w:color="auto"/>
        <w:right w:val="none" w:sz="0" w:space="0" w:color="auto"/>
      </w:divBdr>
    </w:div>
    <w:div w:id="196747738">
      <w:bodyDiv w:val="1"/>
      <w:marLeft w:val="0"/>
      <w:marRight w:val="0"/>
      <w:marTop w:val="0"/>
      <w:marBottom w:val="0"/>
      <w:divBdr>
        <w:top w:val="none" w:sz="0" w:space="0" w:color="auto"/>
        <w:left w:val="none" w:sz="0" w:space="0" w:color="auto"/>
        <w:bottom w:val="none" w:sz="0" w:space="0" w:color="auto"/>
        <w:right w:val="none" w:sz="0" w:space="0" w:color="auto"/>
      </w:divBdr>
    </w:div>
    <w:div w:id="206836568">
      <w:bodyDiv w:val="1"/>
      <w:marLeft w:val="0"/>
      <w:marRight w:val="0"/>
      <w:marTop w:val="0"/>
      <w:marBottom w:val="0"/>
      <w:divBdr>
        <w:top w:val="none" w:sz="0" w:space="0" w:color="auto"/>
        <w:left w:val="none" w:sz="0" w:space="0" w:color="auto"/>
        <w:bottom w:val="none" w:sz="0" w:space="0" w:color="auto"/>
        <w:right w:val="none" w:sz="0" w:space="0" w:color="auto"/>
      </w:divBdr>
    </w:div>
    <w:div w:id="208148057">
      <w:bodyDiv w:val="1"/>
      <w:marLeft w:val="0"/>
      <w:marRight w:val="0"/>
      <w:marTop w:val="0"/>
      <w:marBottom w:val="0"/>
      <w:divBdr>
        <w:top w:val="none" w:sz="0" w:space="0" w:color="auto"/>
        <w:left w:val="none" w:sz="0" w:space="0" w:color="auto"/>
        <w:bottom w:val="none" w:sz="0" w:space="0" w:color="auto"/>
        <w:right w:val="none" w:sz="0" w:space="0" w:color="auto"/>
      </w:divBdr>
    </w:div>
    <w:div w:id="249316329">
      <w:bodyDiv w:val="1"/>
      <w:marLeft w:val="0"/>
      <w:marRight w:val="0"/>
      <w:marTop w:val="0"/>
      <w:marBottom w:val="0"/>
      <w:divBdr>
        <w:top w:val="none" w:sz="0" w:space="0" w:color="auto"/>
        <w:left w:val="none" w:sz="0" w:space="0" w:color="auto"/>
        <w:bottom w:val="none" w:sz="0" w:space="0" w:color="auto"/>
        <w:right w:val="none" w:sz="0" w:space="0" w:color="auto"/>
      </w:divBdr>
    </w:div>
    <w:div w:id="254436057">
      <w:bodyDiv w:val="1"/>
      <w:marLeft w:val="0"/>
      <w:marRight w:val="0"/>
      <w:marTop w:val="0"/>
      <w:marBottom w:val="0"/>
      <w:divBdr>
        <w:top w:val="none" w:sz="0" w:space="0" w:color="auto"/>
        <w:left w:val="none" w:sz="0" w:space="0" w:color="auto"/>
        <w:bottom w:val="none" w:sz="0" w:space="0" w:color="auto"/>
        <w:right w:val="none" w:sz="0" w:space="0" w:color="auto"/>
      </w:divBdr>
    </w:div>
    <w:div w:id="261107268">
      <w:bodyDiv w:val="1"/>
      <w:marLeft w:val="0"/>
      <w:marRight w:val="0"/>
      <w:marTop w:val="0"/>
      <w:marBottom w:val="0"/>
      <w:divBdr>
        <w:top w:val="none" w:sz="0" w:space="0" w:color="auto"/>
        <w:left w:val="none" w:sz="0" w:space="0" w:color="auto"/>
        <w:bottom w:val="none" w:sz="0" w:space="0" w:color="auto"/>
        <w:right w:val="none" w:sz="0" w:space="0" w:color="auto"/>
      </w:divBdr>
    </w:div>
    <w:div w:id="264924031">
      <w:bodyDiv w:val="1"/>
      <w:marLeft w:val="0"/>
      <w:marRight w:val="0"/>
      <w:marTop w:val="0"/>
      <w:marBottom w:val="0"/>
      <w:divBdr>
        <w:top w:val="none" w:sz="0" w:space="0" w:color="auto"/>
        <w:left w:val="none" w:sz="0" w:space="0" w:color="auto"/>
        <w:bottom w:val="none" w:sz="0" w:space="0" w:color="auto"/>
        <w:right w:val="none" w:sz="0" w:space="0" w:color="auto"/>
      </w:divBdr>
    </w:div>
    <w:div w:id="275253346">
      <w:bodyDiv w:val="1"/>
      <w:marLeft w:val="0"/>
      <w:marRight w:val="0"/>
      <w:marTop w:val="0"/>
      <w:marBottom w:val="0"/>
      <w:divBdr>
        <w:top w:val="none" w:sz="0" w:space="0" w:color="auto"/>
        <w:left w:val="none" w:sz="0" w:space="0" w:color="auto"/>
        <w:bottom w:val="none" w:sz="0" w:space="0" w:color="auto"/>
        <w:right w:val="none" w:sz="0" w:space="0" w:color="auto"/>
      </w:divBdr>
    </w:div>
    <w:div w:id="294988037">
      <w:bodyDiv w:val="1"/>
      <w:marLeft w:val="0"/>
      <w:marRight w:val="0"/>
      <w:marTop w:val="0"/>
      <w:marBottom w:val="0"/>
      <w:divBdr>
        <w:top w:val="none" w:sz="0" w:space="0" w:color="auto"/>
        <w:left w:val="none" w:sz="0" w:space="0" w:color="auto"/>
        <w:bottom w:val="none" w:sz="0" w:space="0" w:color="auto"/>
        <w:right w:val="none" w:sz="0" w:space="0" w:color="auto"/>
      </w:divBdr>
    </w:div>
    <w:div w:id="311251436">
      <w:bodyDiv w:val="1"/>
      <w:marLeft w:val="0"/>
      <w:marRight w:val="0"/>
      <w:marTop w:val="0"/>
      <w:marBottom w:val="0"/>
      <w:divBdr>
        <w:top w:val="none" w:sz="0" w:space="0" w:color="auto"/>
        <w:left w:val="none" w:sz="0" w:space="0" w:color="auto"/>
        <w:bottom w:val="none" w:sz="0" w:space="0" w:color="auto"/>
        <w:right w:val="none" w:sz="0" w:space="0" w:color="auto"/>
      </w:divBdr>
    </w:div>
    <w:div w:id="398479262">
      <w:bodyDiv w:val="1"/>
      <w:marLeft w:val="0"/>
      <w:marRight w:val="0"/>
      <w:marTop w:val="0"/>
      <w:marBottom w:val="0"/>
      <w:divBdr>
        <w:top w:val="none" w:sz="0" w:space="0" w:color="auto"/>
        <w:left w:val="none" w:sz="0" w:space="0" w:color="auto"/>
        <w:bottom w:val="none" w:sz="0" w:space="0" w:color="auto"/>
        <w:right w:val="none" w:sz="0" w:space="0" w:color="auto"/>
      </w:divBdr>
    </w:div>
    <w:div w:id="411975193">
      <w:bodyDiv w:val="1"/>
      <w:marLeft w:val="0"/>
      <w:marRight w:val="0"/>
      <w:marTop w:val="0"/>
      <w:marBottom w:val="0"/>
      <w:divBdr>
        <w:top w:val="none" w:sz="0" w:space="0" w:color="auto"/>
        <w:left w:val="none" w:sz="0" w:space="0" w:color="auto"/>
        <w:bottom w:val="none" w:sz="0" w:space="0" w:color="auto"/>
        <w:right w:val="none" w:sz="0" w:space="0" w:color="auto"/>
      </w:divBdr>
    </w:div>
    <w:div w:id="428819518">
      <w:bodyDiv w:val="1"/>
      <w:marLeft w:val="0"/>
      <w:marRight w:val="0"/>
      <w:marTop w:val="0"/>
      <w:marBottom w:val="0"/>
      <w:divBdr>
        <w:top w:val="none" w:sz="0" w:space="0" w:color="auto"/>
        <w:left w:val="none" w:sz="0" w:space="0" w:color="auto"/>
        <w:bottom w:val="none" w:sz="0" w:space="0" w:color="auto"/>
        <w:right w:val="none" w:sz="0" w:space="0" w:color="auto"/>
      </w:divBdr>
    </w:div>
    <w:div w:id="473370071">
      <w:bodyDiv w:val="1"/>
      <w:marLeft w:val="0"/>
      <w:marRight w:val="0"/>
      <w:marTop w:val="0"/>
      <w:marBottom w:val="0"/>
      <w:divBdr>
        <w:top w:val="none" w:sz="0" w:space="0" w:color="auto"/>
        <w:left w:val="none" w:sz="0" w:space="0" w:color="auto"/>
        <w:bottom w:val="none" w:sz="0" w:space="0" w:color="auto"/>
        <w:right w:val="none" w:sz="0" w:space="0" w:color="auto"/>
      </w:divBdr>
    </w:div>
    <w:div w:id="479927189">
      <w:bodyDiv w:val="1"/>
      <w:marLeft w:val="0"/>
      <w:marRight w:val="0"/>
      <w:marTop w:val="0"/>
      <w:marBottom w:val="0"/>
      <w:divBdr>
        <w:top w:val="none" w:sz="0" w:space="0" w:color="auto"/>
        <w:left w:val="none" w:sz="0" w:space="0" w:color="auto"/>
        <w:bottom w:val="none" w:sz="0" w:space="0" w:color="auto"/>
        <w:right w:val="none" w:sz="0" w:space="0" w:color="auto"/>
      </w:divBdr>
    </w:div>
    <w:div w:id="512912642">
      <w:bodyDiv w:val="1"/>
      <w:marLeft w:val="0"/>
      <w:marRight w:val="0"/>
      <w:marTop w:val="0"/>
      <w:marBottom w:val="0"/>
      <w:divBdr>
        <w:top w:val="none" w:sz="0" w:space="0" w:color="auto"/>
        <w:left w:val="none" w:sz="0" w:space="0" w:color="auto"/>
        <w:bottom w:val="none" w:sz="0" w:space="0" w:color="auto"/>
        <w:right w:val="none" w:sz="0" w:space="0" w:color="auto"/>
      </w:divBdr>
    </w:div>
    <w:div w:id="522060325">
      <w:bodyDiv w:val="1"/>
      <w:marLeft w:val="0"/>
      <w:marRight w:val="0"/>
      <w:marTop w:val="0"/>
      <w:marBottom w:val="0"/>
      <w:divBdr>
        <w:top w:val="none" w:sz="0" w:space="0" w:color="auto"/>
        <w:left w:val="none" w:sz="0" w:space="0" w:color="auto"/>
        <w:bottom w:val="none" w:sz="0" w:space="0" w:color="auto"/>
        <w:right w:val="none" w:sz="0" w:space="0" w:color="auto"/>
      </w:divBdr>
      <w:divsChild>
        <w:div w:id="488179453">
          <w:marLeft w:val="0"/>
          <w:marRight w:val="0"/>
          <w:marTop w:val="0"/>
          <w:marBottom w:val="0"/>
          <w:divBdr>
            <w:top w:val="none" w:sz="0" w:space="0" w:color="auto"/>
            <w:left w:val="none" w:sz="0" w:space="0" w:color="auto"/>
            <w:bottom w:val="none" w:sz="0" w:space="0" w:color="auto"/>
            <w:right w:val="none" w:sz="0" w:space="0" w:color="auto"/>
          </w:divBdr>
          <w:divsChild>
            <w:div w:id="2105565068">
              <w:marLeft w:val="0"/>
              <w:marRight w:val="0"/>
              <w:marTop w:val="0"/>
              <w:marBottom w:val="0"/>
              <w:divBdr>
                <w:top w:val="none" w:sz="0" w:space="0" w:color="auto"/>
                <w:left w:val="none" w:sz="0" w:space="0" w:color="auto"/>
                <w:bottom w:val="none" w:sz="0" w:space="0" w:color="auto"/>
                <w:right w:val="none" w:sz="0" w:space="0" w:color="auto"/>
              </w:divBdr>
              <w:divsChild>
                <w:div w:id="1395470079">
                  <w:marLeft w:val="0"/>
                  <w:marRight w:val="0"/>
                  <w:marTop w:val="0"/>
                  <w:marBottom w:val="0"/>
                  <w:divBdr>
                    <w:top w:val="none" w:sz="0" w:space="0" w:color="auto"/>
                    <w:left w:val="none" w:sz="0" w:space="0" w:color="auto"/>
                    <w:bottom w:val="none" w:sz="0" w:space="0" w:color="auto"/>
                    <w:right w:val="none" w:sz="0" w:space="0" w:color="auto"/>
                  </w:divBdr>
                  <w:divsChild>
                    <w:div w:id="1931115874">
                      <w:marLeft w:val="0"/>
                      <w:marRight w:val="0"/>
                      <w:marTop w:val="0"/>
                      <w:marBottom w:val="0"/>
                      <w:divBdr>
                        <w:top w:val="none" w:sz="0" w:space="0" w:color="auto"/>
                        <w:left w:val="none" w:sz="0" w:space="0" w:color="auto"/>
                        <w:bottom w:val="none" w:sz="0" w:space="0" w:color="auto"/>
                        <w:right w:val="none" w:sz="0" w:space="0" w:color="auto"/>
                      </w:divBdr>
                      <w:divsChild>
                        <w:div w:id="14837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138010">
      <w:bodyDiv w:val="1"/>
      <w:marLeft w:val="0"/>
      <w:marRight w:val="0"/>
      <w:marTop w:val="0"/>
      <w:marBottom w:val="0"/>
      <w:divBdr>
        <w:top w:val="none" w:sz="0" w:space="0" w:color="auto"/>
        <w:left w:val="none" w:sz="0" w:space="0" w:color="auto"/>
        <w:bottom w:val="none" w:sz="0" w:space="0" w:color="auto"/>
        <w:right w:val="none" w:sz="0" w:space="0" w:color="auto"/>
      </w:divBdr>
    </w:div>
    <w:div w:id="623539497">
      <w:bodyDiv w:val="1"/>
      <w:marLeft w:val="0"/>
      <w:marRight w:val="0"/>
      <w:marTop w:val="0"/>
      <w:marBottom w:val="0"/>
      <w:divBdr>
        <w:top w:val="none" w:sz="0" w:space="0" w:color="auto"/>
        <w:left w:val="none" w:sz="0" w:space="0" w:color="auto"/>
        <w:bottom w:val="none" w:sz="0" w:space="0" w:color="auto"/>
        <w:right w:val="none" w:sz="0" w:space="0" w:color="auto"/>
      </w:divBdr>
    </w:div>
    <w:div w:id="636422513">
      <w:bodyDiv w:val="1"/>
      <w:marLeft w:val="0"/>
      <w:marRight w:val="0"/>
      <w:marTop w:val="0"/>
      <w:marBottom w:val="0"/>
      <w:divBdr>
        <w:top w:val="none" w:sz="0" w:space="0" w:color="auto"/>
        <w:left w:val="none" w:sz="0" w:space="0" w:color="auto"/>
        <w:bottom w:val="none" w:sz="0" w:space="0" w:color="auto"/>
        <w:right w:val="none" w:sz="0" w:space="0" w:color="auto"/>
      </w:divBdr>
    </w:div>
    <w:div w:id="644823087">
      <w:bodyDiv w:val="1"/>
      <w:marLeft w:val="0"/>
      <w:marRight w:val="0"/>
      <w:marTop w:val="0"/>
      <w:marBottom w:val="0"/>
      <w:divBdr>
        <w:top w:val="none" w:sz="0" w:space="0" w:color="auto"/>
        <w:left w:val="none" w:sz="0" w:space="0" w:color="auto"/>
        <w:bottom w:val="none" w:sz="0" w:space="0" w:color="auto"/>
        <w:right w:val="none" w:sz="0" w:space="0" w:color="auto"/>
      </w:divBdr>
    </w:div>
    <w:div w:id="650451427">
      <w:bodyDiv w:val="1"/>
      <w:marLeft w:val="0"/>
      <w:marRight w:val="0"/>
      <w:marTop w:val="0"/>
      <w:marBottom w:val="0"/>
      <w:divBdr>
        <w:top w:val="none" w:sz="0" w:space="0" w:color="auto"/>
        <w:left w:val="none" w:sz="0" w:space="0" w:color="auto"/>
        <w:bottom w:val="none" w:sz="0" w:space="0" w:color="auto"/>
        <w:right w:val="none" w:sz="0" w:space="0" w:color="auto"/>
      </w:divBdr>
    </w:div>
    <w:div w:id="672420099">
      <w:bodyDiv w:val="1"/>
      <w:marLeft w:val="0"/>
      <w:marRight w:val="0"/>
      <w:marTop w:val="0"/>
      <w:marBottom w:val="0"/>
      <w:divBdr>
        <w:top w:val="none" w:sz="0" w:space="0" w:color="auto"/>
        <w:left w:val="none" w:sz="0" w:space="0" w:color="auto"/>
        <w:bottom w:val="none" w:sz="0" w:space="0" w:color="auto"/>
        <w:right w:val="none" w:sz="0" w:space="0" w:color="auto"/>
      </w:divBdr>
    </w:div>
    <w:div w:id="710686373">
      <w:bodyDiv w:val="1"/>
      <w:marLeft w:val="0"/>
      <w:marRight w:val="0"/>
      <w:marTop w:val="0"/>
      <w:marBottom w:val="0"/>
      <w:divBdr>
        <w:top w:val="none" w:sz="0" w:space="0" w:color="auto"/>
        <w:left w:val="none" w:sz="0" w:space="0" w:color="auto"/>
        <w:bottom w:val="none" w:sz="0" w:space="0" w:color="auto"/>
        <w:right w:val="none" w:sz="0" w:space="0" w:color="auto"/>
      </w:divBdr>
    </w:div>
    <w:div w:id="738287427">
      <w:bodyDiv w:val="1"/>
      <w:marLeft w:val="0"/>
      <w:marRight w:val="0"/>
      <w:marTop w:val="0"/>
      <w:marBottom w:val="0"/>
      <w:divBdr>
        <w:top w:val="none" w:sz="0" w:space="0" w:color="auto"/>
        <w:left w:val="none" w:sz="0" w:space="0" w:color="auto"/>
        <w:bottom w:val="none" w:sz="0" w:space="0" w:color="auto"/>
        <w:right w:val="none" w:sz="0" w:space="0" w:color="auto"/>
      </w:divBdr>
    </w:div>
    <w:div w:id="804814749">
      <w:bodyDiv w:val="1"/>
      <w:marLeft w:val="0"/>
      <w:marRight w:val="0"/>
      <w:marTop w:val="0"/>
      <w:marBottom w:val="0"/>
      <w:divBdr>
        <w:top w:val="none" w:sz="0" w:space="0" w:color="auto"/>
        <w:left w:val="none" w:sz="0" w:space="0" w:color="auto"/>
        <w:bottom w:val="none" w:sz="0" w:space="0" w:color="auto"/>
        <w:right w:val="none" w:sz="0" w:space="0" w:color="auto"/>
      </w:divBdr>
    </w:div>
    <w:div w:id="824977489">
      <w:bodyDiv w:val="1"/>
      <w:marLeft w:val="0"/>
      <w:marRight w:val="0"/>
      <w:marTop w:val="0"/>
      <w:marBottom w:val="0"/>
      <w:divBdr>
        <w:top w:val="none" w:sz="0" w:space="0" w:color="auto"/>
        <w:left w:val="none" w:sz="0" w:space="0" w:color="auto"/>
        <w:bottom w:val="none" w:sz="0" w:space="0" w:color="auto"/>
        <w:right w:val="none" w:sz="0" w:space="0" w:color="auto"/>
      </w:divBdr>
    </w:div>
    <w:div w:id="839007221">
      <w:bodyDiv w:val="1"/>
      <w:marLeft w:val="0"/>
      <w:marRight w:val="0"/>
      <w:marTop w:val="0"/>
      <w:marBottom w:val="0"/>
      <w:divBdr>
        <w:top w:val="none" w:sz="0" w:space="0" w:color="auto"/>
        <w:left w:val="none" w:sz="0" w:space="0" w:color="auto"/>
        <w:bottom w:val="none" w:sz="0" w:space="0" w:color="auto"/>
        <w:right w:val="none" w:sz="0" w:space="0" w:color="auto"/>
      </w:divBdr>
    </w:div>
    <w:div w:id="841317996">
      <w:bodyDiv w:val="1"/>
      <w:marLeft w:val="0"/>
      <w:marRight w:val="0"/>
      <w:marTop w:val="0"/>
      <w:marBottom w:val="0"/>
      <w:divBdr>
        <w:top w:val="none" w:sz="0" w:space="0" w:color="auto"/>
        <w:left w:val="none" w:sz="0" w:space="0" w:color="auto"/>
        <w:bottom w:val="none" w:sz="0" w:space="0" w:color="auto"/>
        <w:right w:val="none" w:sz="0" w:space="0" w:color="auto"/>
      </w:divBdr>
    </w:div>
    <w:div w:id="843594816">
      <w:bodyDiv w:val="1"/>
      <w:marLeft w:val="0"/>
      <w:marRight w:val="0"/>
      <w:marTop w:val="0"/>
      <w:marBottom w:val="0"/>
      <w:divBdr>
        <w:top w:val="none" w:sz="0" w:space="0" w:color="auto"/>
        <w:left w:val="none" w:sz="0" w:space="0" w:color="auto"/>
        <w:bottom w:val="none" w:sz="0" w:space="0" w:color="auto"/>
        <w:right w:val="none" w:sz="0" w:space="0" w:color="auto"/>
      </w:divBdr>
    </w:div>
    <w:div w:id="908541607">
      <w:bodyDiv w:val="1"/>
      <w:marLeft w:val="0"/>
      <w:marRight w:val="0"/>
      <w:marTop w:val="0"/>
      <w:marBottom w:val="0"/>
      <w:divBdr>
        <w:top w:val="none" w:sz="0" w:space="0" w:color="auto"/>
        <w:left w:val="none" w:sz="0" w:space="0" w:color="auto"/>
        <w:bottom w:val="none" w:sz="0" w:space="0" w:color="auto"/>
        <w:right w:val="none" w:sz="0" w:space="0" w:color="auto"/>
      </w:divBdr>
    </w:div>
    <w:div w:id="925117819">
      <w:bodyDiv w:val="1"/>
      <w:marLeft w:val="0"/>
      <w:marRight w:val="0"/>
      <w:marTop w:val="0"/>
      <w:marBottom w:val="0"/>
      <w:divBdr>
        <w:top w:val="none" w:sz="0" w:space="0" w:color="auto"/>
        <w:left w:val="none" w:sz="0" w:space="0" w:color="auto"/>
        <w:bottom w:val="none" w:sz="0" w:space="0" w:color="auto"/>
        <w:right w:val="none" w:sz="0" w:space="0" w:color="auto"/>
      </w:divBdr>
    </w:div>
    <w:div w:id="942616616">
      <w:bodyDiv w:val="1"/>
      <w:marLeft w:val="0"/>
      <w:marRight w:val="0"/>
      <w:marTop w:val="0"/>
      <w:marBottom w:val="0"/>
      <w:divBdr>
        <w:top w:val="none" w:sz="0" w:space="0" w:color="auto"/>
        <w:left w:val="none" w:sz="0" w:space="0" w:color="auto"/>
        <w:bottom w:val="none" w:sz="0" w:space="0" w:color="auto"/>
        <w:right w:val="none" w:sz="0" w:space="0" w:color="auto"/>
      </w:divBdr>
    </w:div>
    <w:div w:id="976757960">
      <w:bodyDiv w:val="1"/>
      <w:marLeft w:val="0"/>
      <w:marRight w:val="0"/>
      <w:marTop w:val="0"/>
      <w:marBottom w:val="0"/>
      <w:divBdr>
        <w:top w:val="none" w:sz="0" w:space="0" w:color="auto"/>
        <w:left w:val="none" w:sz="0" w:space="0" w:color="auto"/>
        <w:bottom w:val="none" w:sz="0" w:space="0" w:color="auto"/>
        <w:right w:val="none" w:sz="0" w:space="0" w:color="auto"/>
      </w:divBdr>
    </w:div>
    <w:div w:id="996420023">
      <w:bodyDiv w:val="1"/>
      <w:marLeft w:val="0"/>
      <w:marRight w:val="0"/>
      <w:marTop w:val="0"/>
      <w:marBottom w:val="0"/>
      <w:divBdr>
        <w:top w:val="none" w:sz="0" w:space="0" w:color="auto"/>
        <w:left w:val="none" w:sz="0" w:space="0" w:color="auto"/>
        <w:bottom w:val="none" w:sz="0" w:space="0" w:color="auto"/>
        <w:right w:val="none" w:sz="0" w:space="0" w:color="auto"/>
      </w:divBdr>
    </w:div>
    <w:div w:id="1060863055">
      <w:bodyDiv w:val="1"/>
      <w:marLeft w:val="0"/>
      <w:marRight w:val="0"/>
      <w:marTop w:val="0"/>
      <w:marBottom w:val="0"/>
      <w:divBdr>
        <w:top w:val="none" w:sz="0" w:space="0" w:color="auto"/>
        <w:left w:val="none" w:sz="0" w:space="0" w:color="auto"/>
        <w:bottom w:val="none" w:sz="0" w:space="0" w:color="auto"/>
        <w:right w:val="none" w:sz="0" w:space="0" w:color="auto"/>
      </w:divBdr>
    </w:div>
    <w:div w:id="1112628346">
      <w:bodyDiv w:val="1"/>
      <w:marLeft w:val="0"/>
      <w:marRight w:val="0"/>
      <w:marTop w:val="0"/>
      <w:marBottom w:val="0"/>
      <w:divBdr>
        <w:top w:val="none" w:sz="0" w:space="0" w:color="auto"/>
        <w:left w:val="none" w:sz="0" w:space="0" w:color="auto"/>
        <w:bottom w:val="none" w:sz="0" w:space="0" w:color="auto"/>
        <w:right w:val="none" w:sz="0" w:space="0" w:color="auto"/>
      </w:divBdr>
    </w:div>
    <w:div w:id="1118833785">
      <w:bodyDiv w:val="1"/>
      <w:marLeft w:val="0"/>
      <w:marRight w:val="0"/>
      <w:marTop w:val="0"/>
      <w:marBottom w:val="0"/>
      <w:divBdr>
        <w:top w:val="none" w:sz="0" w:space="0" w:color="auto"/>
        <w:left w:val="none" w:sz="0" w:space="0" w:color="auto"/>
        <w:bottom w:val="none" w:sz="0" w:space="0" w:color="auto"/>
        <w:right w:val="none" w:sz="0" w:space="0" w:color="auto"/>
      </w:divBdr>
    </w:div>
    <w:div w:id="1130778614">
      <w:bodyDiv w:val="1"/>
      <w:marLeft w:val="0"/>
      <w:marRight w:val="0"/>
      <w:marTop w:val="0"/>
      <w:marBottom w:val="0"/>
      <w:divBdr>
        <w:top w:val="none" w:sz="0" w:space="0" w:color="auto"/>
        <w:left w:val="none" w:sz="0" w:space="0" w:color="auto"/>
        <w:bottom w:val="none" w:sz="0" w:space="0" w:color="auto"/>
        <w:right w:val="none" w:sz="0" w:space="0" w:color="auto"/>
      </w:divBdr>
    </w:div>
    <w:div w:id="1136995367">
      <w:bodyDiv w:val="1"/>
      <w:marLeft w:val="0"/>
      <w:marRight w:val="0"/>
      <w:marTop w:val="0"/>
      <w:marBottom w:val="0"/>
      <w:divBdr>
        <w:top w:val="none" w:sz="0" w:space="0" w:color="auto"/>
        <w:left w:val="none" w:sz="0" w:space="0" w:color="auto"/>
        <w:bottom w:val="none" w:sz="0" w:space="0" w:color="auto"/>
        <w:right w:val="none" w:sz="0" w:space="0" w:color="auto"/>
      </w:divBdr>
    </w:div>
    <w:div w:id="1173838756">
      <w:bodyDiv w:val="1"/>
      <w:marLeft w:val="0"/>
      <w:marRight w:val="0"/>
      <w:marTop w:val="0"/>
      <w:marBottom w:val="0"/>
      <w:divBdr>
        <w:top w:val="none" w:sz="0" w:space="0" w:color="auto"/>
        <w:left w:val="none" w:sz="0" w:space="0" w:color="auto"/>
        <w:bottom w:val="none" w:sz="0" w:space="0" w:color="auto"/>
        <w:right w:val="none" w:sz="0" w:space="0" w:color="auto"/>
      </w:divBdr>
    </w:div>
    <w:div w:id="1189946359">
      <w:bodyDiv w:val="1"/>
      <w:marLeft w:val="0"/>
      <w:marRight w:val="0"/>
      <w:marTop w:val="0"/>
      <w:marBottom w:val="0"/>
      <w:divBdr>
        <w:top w:val="none" w:sz="0" w:space="0" w:color="auto"/>
        <w:left w:val="none" w:sz="0" w:space="0" w:color="auto"/>
        <w:bottom w:val="none" w:sz="0" w:space="0" w:color="auto"/>
        <w:right w:val="none" w:sz="0" w:space="0" w:color="auto"/>
      </w:divBdr>
    </w:div>
    <w:div w:id="1198738887">
      <w:bodyDiv w:val="1"/>
      <w:marLeft w:val="0"/>
      <w:marRight w:val="0"/>
      <w:marTop w:val="0"/>
      <w:marBottom w:val="0"/>
      <w:divBdr>
        <w:top w:val="none" w:sz="0" w:space="0" w:color="auto"/>
        <w:left w:val="none" w:sz="0" w:space="0" w:color="auto"/>
        <w:bottom w:val="none" w:sz="0" w:space="0" w:color="auto"/>
        <w:right w:val="none" w:sz="0" w:space="0" w:color="auto"/>
      </w:divBdr>
      <w:divsChild>
        <w:div w:id="221672558">
          <w:marLeft w:val="0"/>
          <w:marRight w:val="0"/>
          <w:marTop w:val="0"/>
          <w:marBottom w:val="0"/>
          <w:divBdr>
            <w:top w:val="none" w:sz="0" w:space="0" w:color="auto"/>
            <w:left w:val="none" w:sz="0" w:space="0" w:color="auto"/>
            <w:bottom w:val="none" w:sz="0" w:space="0" w:color="auto"/>
            <w:right w:val="none" w:sz="0" w:space="0" w:color="auto"/>
          </w:divBdr>
        </w:div>
        <w:div w:id="358044324">
          <w:marLeft w:val="0"/>
          <w:marRight w:val="0"/>
          <w:marTop w:val="0"/>
          <w:marBottom w:val="0"/>
          <w:divBdr>
            <w:top w:val="none" w:sz="0" w:space="0" w:color="auto"/>
            <w:left w:val="none" w:sz="0" w:space="0" w:color="auto"/>
            <w:bottom w:val="none" w:sz="0" w:space="0" w:color="auto"/>
            <w:right w:val="none" w:sz="0" w:space="0" w:color="auto"/>
          </w:divBdr>
        </w:div>
      </w:divsChild>
    </w:div>
    <w:div w:id="1199006496">
      <w:bodyDiv w:val="1"/>
      <w:marLeft w:val="0"/>
      <w:marRight w:val="0"/>
      <w:marTop w:val="0"/>
      <w:marBottom w:val="0"/>
      <w:divBdr>
        <w:top w:val="none" w:sz="0" w:space="0" w:color="auto"/>
        <w:left w:val="none" w:sz="0" w:space="0" w:color="auto"/>
        <w:bottom w:val="none" w:sz="0" w:space="0" w:color="auto"/>
        <w:right w:val="none" w:sz="0" w:space="0" w:color="auto"/>
      </w:divBdr>
    </w:div>
    <w:div w:id="1201867391">
      <w:bodyDiv w:val="1"/>
      <w:marLeft w:val="0"/>
      <w:marRight w:val="0"/>
      <w:marTop w:val="0"/>
      <w:marBottom w:val="0"/>
      <w:divBdr>
        <w:top w:val="none" w:sz="0" w:space="0" w:color="auto"/>
        <w:left w:val="none" w:sz="0" w:space="0" w:color="auto"/>
        <w:bottom w:val="none" w:sz="0" w:space="0" w:color="auto"/>
        <w:right w:val="none" w:sz="0" w:space="0" w:color="auto"/>
      </w:divBdr>
    </w:div>
    <w:div w:id="1213618486">
      <w:bodyDiv w:val="1"/>
      <w:marLeft w:val="0"/>
      <w:marRight w:val="0"/>
      <w:marTop w:val="0"/>
      <w:marBottom w:val="0"/>
      <w:divBdr>
        <w:top w:val="none" w:sz="0" w:space="0" w:color="auto"/>
        <w:left w:val="none" w:sz="0" w:space="0" w:color="auto"/>
        <w:bottom w:val="none" w:sz="0" w:space="0" w:color="auto"/>
        <w:right w:val="none" w:sz="0" w:space="0" w:color="auto"/>
      </w:divBdr>
      <w:divsChild>
        <w:div w:id="825245285">
          <w:marLeft w:val="0"/>
          <w:marRight w:val="0"/>
          <w:marTop w:val="0"/>
          <w:marBottom w:val="0"/>
          <w:divBdr>
            <w:top w:val="none" w:sz="0" w:space="0" w:color="auto"/>
            <w:left w:val="none" w:sz="0" w:space="0" w:color="auto"/>
            <w:bottom w:val="none" w:sz="0" w:space="0" w:color="auto"/>
            <w:right w:val="none" w:sz="0" w:space="0" w:color="auto"/>
          </w:divBdr>
        </w:div>
      </w:divsChild>
    </w:div>
    <w:div w:id="1222641604">
      <w:bodyDiv w:val="1"/>
      <w:marLeft w:val="0"/>
      <w:marRight w:val="0"/>
      <w:marTop w:val="0"/>
      <w:marBottom w:val="0"/>
      <w:divBdr>
        <w:top w:val="none" w:sz="0" w:space="0" w:color="auto"/>
        <w:left w:val="none" w:sz="0" w:space="0" w:color="auto"/>
        <w:bottom w:val="none" w:sz="0" w:space="0" w:color="auto"/>
        <w:right w:val="none" w:sz="0" w:space="0" w:color="auto"/>
      </w:divBdr>
    </w:div>
    <w:div w:id="1223902650">
      <w:bodyDiv w:val="1"/>
      <w:marLeft w:val="0"/>
      <w:marRight w:val="0"/>
      <w:marTop w:val="0"/>
      <w:marBottom w:val="0"/>
      <w:divBdr>
        <w:top w:val="none" w:sz="0" w:space="0" w:color="auto"/>
        <w:left w:val="none" w:sz="0" w:space="0" w:color="auto"/>
        <w:bottom w:val="none" w:sz="0" w:space="0" w:color="auto"/>
        <w:right w:val="none" w:sz="0" w:space="0" w:color="auto"/>
      </w:divBdr>
    </w:div>
    <w:div w:id="1249853429">
      <w:bodyDiv w:val="1"/>
      <w:marLeft w:val="0"/>
      <w:marRight w:val="0"/>
      <w:marTop w:val="0"/>
      <w:marBottom w:val="0"/>
      <w:divBdr>
        <w:top w:val="none" w:sz="0" w:space="0" w:color="auto"/>
        <w:left w:val="none" w:sz="0" w:space="0" w:color="auto"/>
        <w:bottom w:val="none" w:sz="0" w:space="0" w:color="auto"/>
        <w:right w:val="none" w:sz="0" w:space="0" w:color="auto"/>
      </w:divBdr>
    </w:div>
    <w:div w:id="1251234422">
      <w:bodyDiv w:val="1"/>
      <w:marLeft w:val="0"/>
      <w:marRight w:val="0"/>
      <w:marTop w:val="0"/>
      <w:marBottom w:val="0"/>
      <w:divBdr>
        <w:top w:val="none" w:sz="0" w:space="0" w:color="auto"/>
        <w:left w:val="none" w:sz="0" w:space="0" w:color="auto"/>
        <w:bottom w:val="none" w:sz="0" w:space="0" w:color="auto"/>
        <w:right w:val="none" w:sz="0" w:space="0" w:color="auto"/>
      </w:divBdr>
    </w:div>
    <w:div w:id="1261336077">
      <w:bodyDiv w:val="1"/>
      <w:marLeft w:val="0"/>
      <w:marRight w:val="0"/>
      <w:marTop w:val="0"/>
      <w:marBottom w:val="0"/>
      <w:divBdr>
        <w:top w:val="none" w:sz="0" w:space="0" w:color="auto"/>
        <w:left w:val="none" w:sz="0" w:space="0" w:color="auto"/>
        <w:bottom w:val="none" w:sz="0" w:space="0" w:color="auto"/>
        <w:right w:val="none" w:sz="0" w:space="0" w:color="auto"/>
      </w:divBdr>
    </w:div>
    <w:div w:id="1290740060">
      <w:bodyDiv w:val="1"/>
      <w:marLeft w:val="0"/>
      <w:marRight w:val="0"/>
      <w:marTop w:val="0"/>
      <w:marBottom w:val="0"/>
      <w:divBdr>
        <w:top w:val="none" w:sz="0" w:space="0" w:color="auto"/>
        <w:left w:val="none" w:sz="0" w:space="0" w:color="auto"/>
        <w:bottom w:val="none" w:sz="0" w:space="0" w:color="auto"/>
        <w:right w:val="none" w:sz="0" w:space="0" w:color="auto"/>
      </w:divBdr>
    </w:div>
    <w:div w:id="1293091860">
      <w:bodyDiv w:val="1"/>
      <w:marLeft w:val="0"/>
      <w:marRight w:val="0"/>
      <w:marTop w:val="0"/>
      <w:marBottom w:val="0"/>
      <w:divBdr>
        <w:top w:val="none" w:sz="0" w:space="0" w:color="auto"/>
        <w:left w:val="none" w:sz="0" w:space="0" w:color="auto"/>
        <w:bottom w:val="none" w:sz="0" w:space="0" w:color="auto"/>
        <w:right w:val="none" w:sz="0" w:space="0" w:color="auto"/>
      </w:divBdr>
    </w:div>
    <w:div w:id="1334456008">
      <w:bodyDiv w:val="1"/>
      <w:marLeft w:val="0"/>
      <w:marRight w:val="0"/>
      <w:marTop w:val="0"/>
      <w:marBottom w:val="0"/>
      <w:divBdr>
        <w:top w:val="none" w:sz="0" w:space="0" w:color="auto"/>
        <w:left w:val="none" w:sz="0" w:space="0" w:color="auto"/>
        <w:bottom w:val="none" w:sz="0" w:space="0" w:color="auto"/>
        <w:right w:val="none" w:sz="0" w:space="0" w:color="auto"/>
      </w:divBdr>
    </w:div>
    <w:div w:id="1359695795">
      <w:bodyDiv w:val="1"/>
      <w:marLeft w:val="0"/>
      <w:marRight w:val="0"/>
      <w:marTop w:val="0"/>
      <w:marBottom w:val="0"/>
      <w:divBdr>
        <w:top w:val="none" w:sz="0" w:space="0" w:color="auto"/>
        <w:left w:val="none" w:sz="0" w:space="0" w:color="auto"/>
        <w:bottom w:val="none" w:sz="0" w:space="0" w:color="auto"/>
        <w:right w:val="none" w:sz="0" w:space="0" w:color="auto"/>
      </w:divBdr>
    </w:div>
    <w:div w:id="1376857571">
      <w:bodyDiv w:val="1"/>
      <w:marLeft w:val="0"/>
      <w:marRight w:val="0"/>
      <w:marTop w:val="0"/>
      <w:marBottom w:val="0"/>
      <w:divBdr>
        <w:top w:val="none" w:sz="0" w:space="0" w:color="auto"/>
        <w:left w:val="none" w:sz="0" w:space="0" w:color="auto"/>
        <w:bottom w:val="none" w:sz="0" w:space="0" w:color="auto"/>
        <w:right w:val="none" w:sz="0" w:space="0" w:color="auto"/>
      </w:divBdr>
    </w:div>
    <w:div w:id="1402556376">
      <w:bodyDiv w:val="1"/>
      <w:marLeft w:val="0"/>
      <w:marRight w:val="0"/>
      <w:marTop w:val="0"/>
      <w:marBottom w:val="0"/>
      <w:divBdr>
        <w:top w:val="none" w:sz="0" w:space="0" w:color="auto"/>
        <w:left w:val="none" w:sz="0" w:space="0" w:color="auto"/>
        <w:bottom w:val="none" w:sz="0" w:space="0" w:color="auto"/>
        <w:right w:val="none" w:sz="0" w:space="0" w:color="auto"/>
      </w:divBdr>
    </w:div>
    <w:div w:id="1442260571">
      <w:bodyDiv w:val="1"/>
      <w:marLeft w:val="0"/>
      <w:marRight w:val="0"/>
      <w:marTop w:val="0"/>
      <w:marBottom w:val="0"/>
      <w:divBdr>
        <w:top w:val="none" w:sz="0" w:space="0" w:color="auto"/>
        <w:left w:val="none" w:sz="0" w:space="0" w:color="auto"/>
        <w:bottom w:val="none" w:sz="0" w:space="0" w:color="auto"/>
        <w:right w:val="none" w:sz="0" w:space="0" w:color="auto"/>
      </w:divBdr>
    </w:div>
    <w:div w:id="1449549036">
      <w:bodyDiv w:val="1"/>
      <w:marLeft w:val="0"/>
      <w:marRight w:val="0"/>
      <w:marTop w:val="0"/>
      <w:marBottom w:val="0"/>
      <w:divBdr>
        <w:top w:val="none" w:sz="0" w:space="0" w:color="auto"/>
        <w:left w:val="none" w:sz="0" w:space="0" w:color="auto"/>
        <w:bottom w:val="none" w:sz="0" w:space="0" w:color="auto"/>
        <w:right w:val="none" w:sz="0" w:space="0" w:color="auto"/>
      </w:divBdr>
    </w:div>
    <w:div w:id="1450394518">
      <w:bodyDiv w:val="1"/>
      <w:marLeft w:val="0"/>
      <w:marRight w:val="0"/>
      <w:marTop w:val="0"/>
      <w:marBottom w:val="0"/>
      <w:divBdr>
        <w:top w:val="none" w:sz="0" w:space="0" w:color="auto"/>
        <w:left w:val="none" w:sz="0" w:space="0" w:color="auto"/>
        <w:bottom w:val="none" w:sz="0" w:space="0" w:color="auto"/>
        <w:right w:val="none" w:sz="0" w:space="0" w:color="auto"/>
      </w:divBdr>
    </w:div>
    <w:div w:id="1493832472">
      <w:bodyDiv w:val="1"/>
      <w:marLeft w:val="0"/>
      <w:marRight w:val="0"/>
      <w:marTop w:val="0"/>
      <w:marBottom w:val="0"/>
      <w:divBdr>
        <w:top w:val="none" w:sz="0" w:space="0" w:color="auto"/>
        <w:left w:val="none" w:sz="0" w:space="0" w:color="auto"/>
        <w:bottom w:val="none" w:sz="0" w:space="0" w:color="auto"/>
        <w:right w:val="none" w:sz="0" w:space="0" w:color="auto"/>
      </w:divBdr>
    </w:div>
    <w:div w:id="1494564545">
      <w:bodyDiv w:val="1"/>
      <w:marLeft w:val="0"/>
      <w:marRight w:val="0"/>
      <w:marTop w:val="0"/>
      <w:marBottom w:val="0"/>
      <w:divBdr>
        <w:top w:val="none" w:sz="0" w:space="0" w:color="auto"/>
        <w:left w:val="none" w:sz="0" w:space="0" w:color="auto"/>
        <w:bottom w:val="none" w:sz="0" w:space="0" w:color="auto"/>
        <w:right w:val="none" w:sz="0" w:space="0" w:color="auto"/>
      </w:divBdr>
    </w:div>
    <w:div w:id="1505895713">
      <w:bodyDiv w:val="1"/>
      <w:marLeft w:val="0"/>
      <w:marRight w:val="0"/>
      <w:marTop w:val="0"/>
      <w:marBottom w:val="0"/>
      <w:divBdr>
        <w:top w:val="none" w:sz="0" w:space="0" w:color="auto"/>
        <w:left w:val="none" w:sz="0" w:space="0" w:color="auto"/>
        <w:bottom w:val="none" w:sz="0" w:space="0" w:color="auto"/>
        <w:right w:val="none" w:sz="0" w:space="0" w:color="auto"/>
      </w:divBdr>
    </w:div>
    <w:div w:id="1516576765">
      <w:bodyDiv w:val="1"/>
      <w:marLeft w:val="0"/>
      <w:marRight w:val="0"/>
      <w:marTop w:val="0"/>
      <w:marBottom w:val="0"/>
      <w:divBdr>
        <w:top w:val="none" w:sz="0" w:space="0" w:color="auto"/>
        <w:left w:val="none" w:sz="0" w:space="0" w:color="auto"/>
        <w:bottom w:val="none" w:sz="0" w:space="0" w:color="auto"/>
        <w:right w:val="none" w:sz="0" w:space="0" w:color="auto"/>
      </w:divBdr>
    </w:div>
    <w:div w:id="1531993127">
      <w:bodyDiv w:val="1"/>
      <w:marLeft w:val="0"/>
      <w:marRight w:val="0"/>
      <w:marTop w:val="0"/>
      <w:marBottom w:val="0"/>
      <w:divBdr>
        <w:top w:val="none" w:sz="0" w:space="0" w:color="auto"/>
        <w:left w:val="none" w:sz="0" w:space="0" w:color="auto"/>
        <w:bottom w:val="none" w:sz="0" w:space="0" w:color="auto"/>
        <w:right w:val="none" w:sz="0" w:space="0" w:color="auto"/>
      </w:divBdr>
    </w:div>
    <w:div w:id="1534683676">
      <w:bodyDiv w:val="1"/>
      <w:marLeft w:val="0"/>
      <w:marRight w:val="0"/>
      <w:marTop w:val="0"/>
      <w:marBottom w:val="0"/>
      <w:divBdr>
        <w:top w:val="none" w:sz="0" w:space="0" w:color="auto"/>
        <w:left w:val="none" w:sz="0" w:space="0" w:color="auto"/>
        <w:bottom w:val="none" w:sz="0" w:space="0" w:color="auto"/>
        <w:right w:val="none" w:sz="0" w:space="0" w:color="auto"/>
      </w:divBdr>
    </w:div>
    <w:div w:id="1534732201">
      <w:bodyDiv w:val="1"/>
      <w:marLeft w:val="0"/>
      <w:marRight w:val="0"/>
      <w:marTop w:val="0"/>
      <w:marBottom w:val="0"/>
      <w:divBdr>
        <w:top w:val="none" w:sz="0" w:space="0" w:color="auto"/>
        <w:left w:val="none" w:sz="0" w:space="0" w:color="auto"/>
        <w:bottom w:val="none" w:sz="0" w:space="0" w:color="auto"/>
        <w:right w:val="none" w:sz="0" w:space="0" w:color="auto"/>
      </w:divBdr>
    </w:div>
    <w:div w:id="1653942278">
      <w:bodyDiv w:val="1"/>
      <w:marLeft w:val="0"/>
      <w:marRight w:val="0"/>
      <w:marTop w:val="0"/>
      <w:marBottom w:val="0"/>
      <w:divBdr>
        <w:top w:val="none" w:sz="0" w:space="0" w:color="auto"/>
        <w:left w:val="none" w:sz="0" w:space="0" w:color="auto"/>
        <w:bottom w:val="none" w:sz="0" w:space="0" w:color="auto"/>
        <w:right w:val="none" w:sz="0" w:space="0" w:color="auto"/>
      </w:divBdr>
    </w:div>
    <w:div w:id="1657105726">
      <w:bodyDiv w:val="1"/>
      <w:marLeft w:val="0"/>
      <w:marRight w:val="0"/>
      <w:marTop w:val="0"/>
      <w:marBottom w:val="0"/>
      <w:divBdr>
        <w:top w:val="none" w:sz="0" w:space="0" w:color="auto"/>
        <w:left w:val="none" w:sz="0" w:space="0" w:color="auto"/>
        <w:bottom w:val="none" w:sz="0" w:space="0" w:color="auto"/>
        <w:right w:val="none" w:sz="0" w:space="0" w:color="auto"/>
      </w:divBdr>
    </w:div>
    <w:div w:id="1661082164">
      <w:bodyDiv w:val="1"/>
      <w:marLeft w:val="0"/>
      <w:marRight w:val="0"/>
      <w:marTop w:val="0"/>
      <w:marBottom w:val="0"/>
      <w:divBdr>
        <w:top w:val="none" w:sz="0" w:space="0" w:color="auto"/>
        <w:left w:val="none" w:sz="0" w:space="0" w:color="auto"/>
        <w:bottom w:val="none" w:sz="0" w:space="0" w:color="auto"/>
        <w:right w:val="none" w:sz="0" w:space="0" w:color="auto"/>
      </w:divBdr>
    </w:div>
    <w:div w:id="1668823431">
      <w:bodyDiv w:val="1"/>
      <w:marLeft w:val="0"/>
      <w:marRight w:val="0"/>
      <w:marTop w:val="0"/>
      <w:marBottom w:val="0"/>
      <w:divBdr>
        <w:top w:val="none" w:sz="0" w:space="0" w:color="auto"/>
        <w:left w:val="none" w:sz="0" w:space="0" w:color="auto"/>
        <w:bottom w:val="none" w:sz="0" w:space="0" w:color="auto"/>
        <w:right w:val="none" w:sz="0" w:space="0" w:color="auto"/>
      </w:divBdr>
    </w:div>
    <w:div w:id="1686007672">
      <w:bodyDiv w:val="1"/>
      <w:marLeft w:val="0"/>
      <w:marRight w:val="0"/>
      <w:marTop w:val="0"/>
      <w:marBottom w:val="0"/>
      <w:divBdr>
        <w:top w:val="none" w:sz="0" w:space="0" w:color="auto"/>
        <w:left w:val="none" w:sz="0" w:space="0" w:color="auto"/>
        <w:bottom w:val="none" w:sz="0" w:space="0" w:color="auto"/>
        <w:right w:val="none" w:sz="0" w:space="0" w:color="auto"/>
      </w:divBdr>
    </w:div>
    <w:div w:id="1726640877">
      <w:bodyDiv w:val="1"/>
      <w:marLeft w:val="0"/>
      <w:marRight w:val="0"/>
      <w:marTop w:val="0"/>
      <w:marBottom w:val="0"/>
      <w:divBdr>
        <w:top w:val="none" w:sz="0" w:space="0" w:color="auto"/>
        <w:left w:val="none" w:sz="0" w:space="0" w:color="auto"/>
        <w:bottom w:val="none" w:sz="0" w:space="0" w:color="auto"/>
        <w:right w:val="none" w:sz="0" w:space="0" w:color="auto"/>
      </w:divBdr>
    </w:div>
    <w:div w:id="1790389314">
      <w:bodyDiv w:val="1"/>
      <w:marLeft w:val="0"/>
      <w:marRight w:val="0"/>
      <w:marTop w:val="0"/>
      <w:marBottom w:val="0"/>
      <w:divBdr>
        <w:top w:val="none" w:sz="0" w:space="0" w:color="auto"/>
        <w:left w:val="none" w:sz="0" w:space="0" w:color="auto"/>
        <w:bottom w:val="none" w:sz="0" w:space="0" w:color="auto"/>
        <w:right w:val="none" w:sz="0" w:space="0" w:color="auto"/>
      </w:divBdr>
    </w:div>
    <w:div w:id="1806316710">
      <w:bodyDiv w:val="1"/>
      <w:marLeft w:val="0"/>
      <w:marRight w:val="0"/>
      <w:marTop w:val="0"/>
      <w:marBottom w:val="0"/>
      <w:divBdr>
        <w:top w:val="none" w:sz="0" w:space="0" w:color="auto"/>
        <w:left w:val="none" w:sz="0" w:space="0" w:color="auto"/>
        <w:bottom w:val="none" w:sz="0" w:space="0" w:color="auto"/>
        <w:right w:val="none" w:sz="0" w:space="0" w:color="auto"/>
      </w:divBdr>
    </w:div>
    <w:div w:id="1818104850">
      <w:bodyDiv w:val="1"/>
      <w:marLeft w:val="0"/>
      <w:marRight w:val="0"/>
      <w:marTop w:val="0"/>
      <w:marBottom w:val="0"/>
      <w:divBdr>
        <w:top w:val="none" w:sz="0" w:space="0" w:color="auto"/>
        <w:left w:val="none" w:sz="0" w:space="0" w:color="auto"/>
        <w:bottom w:val="none" w:sz="0" w:space="0" w:color="auto"/>
        <w:right w:val="none" w:sz="0" w:space="0" w:color="auto"/>
      </w:divBdr>
    </w:div>
    <w:div w:id="1851873819">
      <w:bodyDiv w:val="1"/>
      <w:marLeft w:val="0"/>
      <w:marRight w:val="0"/>
      <w:marTop w:val="0"/>
      <w:marBottom w:val="0"/>
      <w:divBdr>
        <w:top w:val="none" w:sz="0" w:space="0" w:color="auto"/>
        <w:left w:val="none" w:sz="0" w:space="0" w:color="auto"/>
        <w:bottom w:val="none" w:sz="0" w:space="0" w:color="auto"/>
        <w:right w:val="none" w:sz="0" w:space="0" w:color="auto"/>
      </w:divBdr>
    </w:div>
    <w:div w:id="1869298617">
      <w:bodyDiv w:val="1"/>
      <w:marLeft w:val="0"/>
      <w:marRight w:val="0"/>
      <w:marTop w:val="0"/>
      <w:marBottom w:val="0"/>
      <w:divBdr>
        <w:top w:val="none" w:sz="0" w:space="0" w:color="auto"/>
        <w:left w:val="none" w:sz="0" w:space="0" w:color="auto"/>
        <w:bottom w:val="none" w:sz="0" w:space="0" w:color="auto"/>
        <w:right w:val="none" w:sz="0" w:space="0" w:color="auto"/>
      </w:divBdr>
    </w:div>
    <w:div w:id="1931154438">
      <w:bodyDiv w:val="1"/>
      <w:marLeft w:val="0"/>
      <w:marRight w:val="0"/>
      <w:marTop w:val="0"/>
      <w:marBottom w:val="0"/>
      <w:divBdr>
        <w:top w:val="none" w:sz="0" w:space="0" w:color="auto"/>
        <w:left w:val="none" w:sz="0" w:space="0" w:color="auto"/>
        <w:bottom w:val="none" w:sz="0" w:space="0" w:color="auto"/>
        <w:right w:val="none" w:sz="0" w:space="0" w:color="auto"/>
      </w:divBdr>
    </w:div>
    <w:div w:id="1933317142">
      <w:bodyDiv w:val="1"/>
      <w:marLeft w:val="0"/>
      <w:marRight w:val="0"/>
      <w:marTop w:val="0"/>
      <w:marBottom w:val="0"/>
      <w:divBdr>
        <w:top w:val="none" w:sz="0" w:space="0" w:color="auto"/>
        <w:left w:val="none" w:sz="0" w:space="0" w:color="auto"/>
        <w:bottom w:val="none" w:sz="0" w:space="0" w:color="auto"/>
        <w:right w:val="none" w:sz="0" w:space="0" w:color="auto"/>
      </w:divBdr>
      <w:divsChild>
        <w:div w:id="1688871438">
          <w:marLeft w:val="0"/>
          <w:marRight w:val="0"/>
          <w:marTop w:val="0"/>
          <w:marBottom w:val="0"/>
          <w:divBdr>
            <w:top w:val="none" w:sz="0" w:space="0" w:color="auto"/>
            <w:left w:val="none" w:sz="0" w:space="0" w:color="auto"/>
            <w:bottom w:val="none" w:sz="0" w:space="0" w:color="auto"/>
            <w:right w:val="none" w:sz="0" w:space="0" w:color="auto"/>
          </w:divBdr>
        </w:div>
      </w:divsChild>
    </w:div>
    <w:div w:id="1935237040">
      <w:bodyDiv w:val="1"/>
      <w:marLeft w:val="0"/>
      <w:marRight w:val="0"/>
      <w:marTop w:val="0"/>
      <w:marBottom w:val="0"/>
      <w:divBdr>
        <w:top w:val="none" w:sz="0" w:space="0" w:color="auto"/>
        <w:left w:val="none" w:sz="0" w:space="0" w:color="auto"/>
        <w:bottom w:val="none" w:sz="0" w:space="0" w:color="auto"/>
        <w:right w:val="none" w:sz="0" w:space="0" w:color="auto"/>
      </w:divBdr>
    </w:div>
    <w:div w:id="1938367315">
      <w:bodyDiv w:val="1"/>
      <w:marLeft w:val="0"/>
      <w:marRight w:val="0"/>
      <w:marTop w:val="0"/>
      <w:marBottom w:val="0"/>
      <w:divBdr>
        <w:top w:val="none" w:sz="0" w:space="0" w:color="auto"/>
        <w:left w:val="none" w:sz="0" w:space="0" w:color="auto"/>
        <w:bottom w:val="none" w:sz="0" w:space="0" w:color="auto"/>
        <w:right w:val="none" w:sz="0" w:space="0" w:color="auto"/>
      </w:divBdr>
    </w:div>
    <w:div w:id="1954627751">
      <w:bodyDiv w:val="1"/>
      <w:marLeft w:val="0"/>
      <w:marRight w:val="0"/>
      <w:marTop w:val="0"/>
      <w:marBottom w:val="0"/>
      <w:divBdr>
        <w:top w:val="none" w:sz="0" w:space="0" w:color="auto"/>
        <w:left w:val="none" w:sz="0" w:space="0" w:color="auto"/>
        <w:bottom w:val="none" w:sz="0" w:space="0" w:color="auto"/>
        <w:right w:val="none" w:sz="0" w:space="0" w:color="auto"/>
      </w:divBdr>
    </w:div>
    <w:div w:id="1968392845">
      <w:bodyDiv w:val="1"/>
      <w:marLeft w:val="0"/>
      <w:marRight w:val="0"/>
      <w:marTop w:val="0"/>
      <w:marBottom w:val="0"/>
      <w:divBdr>
        <w:top w:val="none" w:sz="0" w:space="0" w:color="auto"/>
        <w:left w:val="none" w:sz="0" w:space="0" w:color="auto"/>
        <w:bottom w:val="none" w:sz="0" w:space="0" w:color="auto"/>
        <w:right w:val="none" w:sz="0" w:space="0" w:color="auto"/>
      </w:divBdr>
    </w:div>
    <w:div w:id="1977952007">
      <w:bodyDiv w:val="1"/>
      <w:marLeft w:val="0"/>
      <w:marRight w:val="0"/>
      <w:marTop w:val="0"/>
      <w:marBottom w:val="0"/>
      <w:divBdr>
        <w:top w:val="none" w:sz="0" w:space="0" w:color="auto"/>
        <w:left w:val="none" w:sz="0" w:space="0" w:color="auto"/>
        <w:bottom w:val="none" w:sz="0" w:space="0" w:color="auto"/>
        <w:right w:val="none" w:sz="0" w:space="0" w:color="auto"/>
      </w:divBdr>
    </w:div>
    <w:div w:id="1984694338">
      <w:bodyDiv w:val="1"/>
      <w:marLeft w:val="0"/>
      <w:marRight w:val="0"/>
      <w:marTop w:val="0"/>
      <w:marBottom w:val="0"/>
      <w:divBdr>
        <w:top w:val="none" w:sz="0" w:space="0" w:color="auto"/>
        <w:left w:val="none" w:sz="0" w:space="0" w:color="auto"/>
        <w:bottom w:val="none" w:sz="0" w:space="0" w:color="auto"/>
        <w:right w:val="none" w:sz="0" w:space="0" w:color="auto"/>
      </w:divBdr>
    </w:div>
    <w:div w:id="2016029782">
      <w:bodyDiv w:val="1"/>
      <w:marLeft w:val="0"/>
      <w:marRight w:val="0"/>
      <w:marTop w:val="0"/>
      <w:marBottom w:val="0"/>
      <w:divBdr>
        <w:top w:val="none" w:sz="0" w:space="0" w:color="auto"/>
        <w:left w:val="none" w:sz="0" w:space="0" w:color="auto"/>
        <w:bottom w:val="none" w:sz="0" w:space="0" w:color="auto"/>
        <w:right w:val="none" w:sz="0" w:space="0" w:color="auto"/>
      </w:divBdr>
    </w:div>
    <w:div w:id="2019577775">
      <w:bodyDiv w:val="1"/>
      <w:marLeft w:val="0"/>
      <w:marRight w:val="0"/>
      <w:marTop w:val="0"/>
      <w:marBottom w:val="0"/>
      <w:divBdr>
        <w:top w:val="none" w:sz="0" w:space="0" w:color="auto"/>
        <w:left w:val="none" w:sz="0" w:space="0" w:color="auto"/>
        <w:bottom w:val="none" w:sz="0" w:space="0" w:color="auto"/>
        <w:right w:val="none" w:sz="0" w:space="0" w:color="auto"/>
      </w:divBdr>
      <w:divsChild>
        <w:div w:id="1249072911">
          <w:marLeft w:val="0"/>
          <w:marRight w:val="0"/>
          <w:marTop w:val="0"/>
          <w:marBottom w:val="0"/>
          <w:divBdr>
            <w:top w:val="none" w:sz="0" w:space="0" w:color="auto"/>
            <w:left w:val="none" w:sz="0" w:space="0" w:color="auto"/>
            <w:bottom w:val="none" w:sz="0" w:space="0" w:color="auto"/>
            <w:right w:val="none" w:sz="0" w:space="0" w:color="auto"/>
          </w:divBdr>
          <w:divsChild>
            <w:div w:id="1886289220">
              <w:marLeft w:val="0"/>
              <w:marRight w:val="0"/>
              <w:marTop w:val="0"/>
              <w:marBottom w:val="0"/>
              <w:divBdr>
                <w:top w:val="none" w:sz="0" w:space="0" w:color="auto"/>
                <w:left w:val="none" w:sz="0" w:space="0" w:color="auto"/>
                <w:bottom w:val="none" w:sz="0" w:space="0" w:color="auto"/>
                <w:right w:val="none" w:sz="0" w:space="0" w:color="auto"/>
              </w:divBdr>
              <w:divsChild>
                <w:div w:id="11526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433">
      <w:bodyDiv w:val="1"/>
      <w:marLeft w:val="0"/>
      <w:marRight w:val="0"/>
      <w:marTop w:val="0"/>
      <w:marBottom w:val="0"/>
      <w:divBdr>
        <w:top w:val="none" w:sz="0" w:space="0" w:color="auto"/>
        <w:left w:val="none" w:sz="0" w:space="0" w:color="auto"/>
        <w:bottom w:val="none" w:sz="0" w:space="0" w:color="auto"/>
        <w:right w:val="none" w:sz="0" w:space="0" w:color="auto"/>
      </w:divBdr>
    </w:div>
    <w:div w:id="2032758298">
      <w:bodyDiv w:val="1"/>
      <w:marLeft w:val="0"/>
      <w:marRight w:val="0"/>
      <w:marTop w:val="0"/>
      <w:marBottom w:val="0"/>
      <w:divBdr>
        <w:top w:val="none" w:sz="0" w:space="0" w:color="auto"/>
        <w:left w:val="none" w:sz="0" w:space="0" w:color="auto"/>
        <w:bottom w:val="none" w:sz="0" w:space="0" w:color="auto"/>
        <w:right w:val="none" w:sz="0" w:space="0" w:color="auto"/>
      </w:divBdr>
    </w:div>
    <w:div w:id="2033920091">
      <w:bodyDiv w:val="1"/>
      <w:marLeft w:val="0"/>
      <w:marRight w:val="0"/>
      <w:marTop w:val="0"/>
      <w:marBottom w:val="0"/>
      <w:divBdr>
        <w:top w:val="none" w:sz="0" w:space="0" w:color="auto"/>
        <w:left w:val="none" w:sz="0" w:space="0" w:color="auto"/>
        <w:bottom w:val="none" w:sz="0" w:space="0" w:color="auto"/>
        <w:right w:val="none" w:sz="0" w:space="0" w:color="auto"/>
      </w:divBdr>
    </w:div>
    <w:div w:id="2039156510">
      <w:bodyDiv w:val="1"/>
      <w:marLeft w:val="0"/>
      <w:marRight w:val="0"/>
      <w:marTop w:val="0"/>
      <w:marBottom w:val="0"/>
      <w:divBdr>
        <w:top w:val="none" w:sz="0" w:space="0" w:color="auto"/>
        <w:left w:val="none" w:sz="0" w:space="0" w:color="auto"/>
        <w:bottom w:val="none" w:sz="0" w:space="0" w:color="auto"/>
        <w:right w:val="none" w:sz="0" w:space="0" w:color="auto"/>
      </w:divBdr>
    </w:div>
    <w:div w:id="2051493417">
      <w:bodyDiv w:val="1"/>
      <w:marLeft w:val="0"/>
      <w:marRight w:val="0"/>
      <w:marTop w:val="0"/>
      <w:marBottom w:val="0"/>
      <w:divBdr>
        <w:top w:val="none" w:sz="0" w:space="0" w:color="auto"/>
        <w:left w:val="none" w:sz="0" w:space="0" w:color="auto"/>
        <w:bottom w:val="none" w:sz="0" w:space="0" w:color="auto"/>
        <w:right w:val="none" w:sz="0" w:space="0" w:color="auto"/>
      </w:divBdr>
      <w:divsChild>
        <w:div w:id="1224636347">
          <w:marLeft w:val="0"/>
          <w:marRight w:val="0"/>
          <w:marTop w:val="0"/>
          <w:marBottom w:val="0"/>
          <w:divBdr>
            <w:top w:val="none" w:sz="0" w:space="0" w:color="auto"/>
            <w:left w:val="none" w:sz="0" w:space="0" w:color="auto"/>
            <w:bottom w:val="none" w:sz="0" w:space="0" w:color="auto"/>
            <w:right w:val="none" w:sz="0" w:space="0" w:color="auto"/>
          </w:divBdr>
        </w:div>
      </w:divsChild>
    </w:div>
    <w:div w:id="2074422185">
      <w:bodyDiv w:val="1"/>
      <w:marLeft w:val="0"/>
      <w:marRight w:val="0"/>
      <w:marTop w:val="0"/>
      <w:marBottom w:val="0"/>
      <w:divBdr>
        <w:top w:val="none" w:sz="0" w:space="0" w:color="auto"/>
        <w:left w:val="none" w:sz="0" w:space="0" w:color="auto"/>
        <w:bottom w:val="none" w:sz="0" w:space="0" w:color="auto"/>
        <w:right w:val="none" w:sz="0" w:space="0" w:color="auto"/>
      </w:divBdr>
    </w:div>
    <w:div w:id="2074573010">
      <w:bodyDiv w:val="1"/>
      <w:marLeft w:val="0"/>
      <w:marRight w:val="0"/>
      <w:marTop w:val="0"/>
      <w:marBottom w:val="0"/>
      <w:divBdr>
        <w:top w:val="none" w:sz="0" w:space="0" w:color="auto"/>
        <w:left w:val="none" w:sz="0" w:space="0" w:color="auto"/>
        <w:bottom w:val="none" w:sz="0" w:space="0" w:color="auto"/>
        <w:right w:val="none" w:sz="0" w:space="0" w:color="auto"/>
      </w:divBdr>
    </w:div>
    <w:div w:id="2075619355">
      <w:bodyDiv w:val="1"/>
      <w:marLeft w:val="0"/>
      <w:marRight w:val="0"/>
      <w:marTop w:val="0"/>
      <w:marBottom w:val="0"/>
      <w:divBdr>
        <w:top w:val="none" w:sz="0" w:space="0" w:color="auto"/>
        <w:left w:val="none" w:sz="0" w:space="0" w:color="auto"/>
        <w:bottom w:val="none" w:sz="0" w:space="0" w:color="auto"/>
        <w:right w:val="none" w:sz="0" w:space="0" w:color="auto"/>
      </w:divBdr>
    </w:div>
    <w:div w:id="2082409790">
      <w:bodyDiv w:val="1"/>
      <w:marLeft w:val="0"/>
      <w:marRight w:val="0"/>
      <w:marTop w:val="0"/>
      <w:marBottom w:val="0"/>
      <w:divBdr>
        <w:top w:val="none" w:sz="0" w:space="0" w:color="auto"/>
        <w:left w:val="none" w:sz="0" w:space="0" w:color="auto"/>
        <w:bottom w:val="none" w:sz="0" w:space="0" w:color="auto"/>
        <w:right w:val="none" w:sz="0" w:space="0" w:color="auto"/>
      </w:divBdr>
    </w:div>
    <w:div w:id="2082867513">
      <w:bodyDiv w:val="1"/>
      <w:marLeft w:val="0"/>
      <w:marRight w:val="0"/>
      <w:marTop w:val="0"/>
      <w:marBottom w:val="0"/>
      <w:divBdr>
        <w:top w:val="none" w:sz="0" w:space="0" w:color="auto"/>
        <w:left w:val="none" w:sz="0" w:space="0" w:color="auto"/>
        <w:bottom w:val="none" w:sz="0" w:space="0" w:color="auto"/>
        <w:right w:val="none" w:sz="0" w:space="0" w:color="auto"/>
      </w:divBdr>
    </w:div>
    <w:div w:id="2118482350">
      <w:bodyDiv w:val="1"/>
      <w:marLeft w:val="0"/>
      <w:marRight w:val="0"/>
      <w:marTop w:val="0"/>
      <w:marBottom w:val="0"/>
      <w:divBdr>
        <w:top w:val="none" w:sz="0" w:space="0" w:color="auto"/>
        <w:left w:val="none" w:sz="0" w:space="0" w:color="auto"/>
        <w:bottom w:val="none" w:sz="0" w:space="0" w:color="auto"/>
        <w:right w:val="none" w:sz="0" w:space="0" w:color="auto"/>
      </w:divBdr>
    </w:div>
    <w:div w:id="213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3359746/" TargetMode="External"/><Relationship Id="rId1" Type="http://schemas.openxmlformats.org/officeDocument/2006/relationships/hyperlink" Target="https://www.ncbi.nlm.nih.gov/pmc/articles/PMC548903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19ED-FD11-3948-B749-BD209105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29361</Words>
  <Characters>167358</Characters>
  <Application>Microsoft Office Word</Application>
  <DocSecurity>0</DocSecurity>
  <Lines>1394</Lines>
  <Paragraphs>392</Paragraphs>
  <ScaleCrop>false</ScaleCrop>
  <Company/>
  <LinksUpToDate>false</LinksUpToDate>
  <CharactersWithSpaces>196327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Nash</dc:creator>
  <cp:keywords/>
  <dc:description/>
  <cp:lastModifiedBy>Three Shlien</cp:lastModifiedBy>
  <cp:revision>1437</cp:revision>
  <dcterms:created xsi:type="dcterms:W3CDTF">2021-04-01T02:18:00Z</dcterms:created>
  <dcterms:modified xsi:type="dcterms:W3CDTF">2021-12-09T10:56:00Z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http://www.zotero.org/styles/acs-chemical-neuroscience</vt:lpwstr>
  </property>
  <property fmtid="{D5CDD505-2E9C-101B-9397-08002B2CF9AE}" pid="3" name="Mendeley Recent Style Name 0_1">
    <vt:lpwstr>ACS Chemical Neuroscience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6a69f3e3-3f3f-3613-a95c-0fe54e654586</vt:lpwstr>
  </property>
  <property fmtid="{D5CDD505-2E9C-101B-9397-08002B2CF9AE}" pid="24" name="Mendeley Citation Style_1">
    <vt:lpwstr>http://www.zotero.org/styles/ieee</vt:lpwstr>
  </property>
  <property fmtid="{D5CDD505-2E9C-101B-9397-08002B2CF9AE}" pid="25" name="StyleId">
    <vt:lpwstr>http://www.zotero.org/styles/nature</vt:lpwstr>
  </property>
  <property fmtid="{D5CDD505-2E9C-101B-9397-08002B2CF9AE}" pid="26" name="InsertAsFootnote">
    <vt:lpwstr>0</vt:lpwstr>
  </property>
  <property fmtid="{D5CDD505-2E9C-101B-9397-08002B2CF9AE}" pid="27" name="AutoFormat">
    <vt:lpwstr>True</vt:lpwstr>
  </property>
</Properties>
</file>