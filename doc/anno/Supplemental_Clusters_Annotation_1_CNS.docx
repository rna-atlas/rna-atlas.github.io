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AE0C2" w14:textId="62DBA675" w:rsidR="00C15BFF" w:rsidRPr="003B1D52" w:rsidRDefault="390FD7FB" w:rsidP="390FD7FB">
      <w:pPr>
        <w:spacing w:before="100" w:beforeAutospacing="1" w:after="100" w:afterAutospacing="1" w:line="240" w:lineRule="auto"/>
        <w:ind w:right="0" w:firstLine="0"/>
        <w:rPr>
          <w:color w:val="auto"/>
        </w:rPr>
      </w:pPr>
      <w:commentRangeStart w:id="0"/>
      <w:r w:rsidRPr="390FD7FB">
        <w:rPr>
          <w:b/>
          <w:bCs/>
          <w:color w:val="auto"/>
        </w:rPr>
        <w:t>IMPORTA</w:t>
      </w:r>
      <w:r w:rsidR="00E33FA9">
        <w:rPr>
          <w:b/>
          <w:bCs/>
          <w:color w:val="auto"/>
        </w:rPr>
        <w:t>N</w:t>
      </w:r>
      <w:r w:rsidRPr="390FD7FB">
        <w:rPr>
          <w:b/>
          <w:bCs/>
          <w:color w:val="auto"/>
        </w:rPr>
        <w:t xml:space="preserve">T NOTE: </w:t>
      </w:r>
      <w:commentRangeEnd w:id="0"/>
      <w:r w:rsidR="00F708C9">
        <w:rPr>
          <w:rStyle w:val="CommentReference"/>
        </w:rPr>
        <w:commentReference w:id="0"/>
      </w:r>
      <w:r w:rsidRPr="390FD7FB">
        <w:rPr>
          <w:color w:val="auto"/>
        </w:rPr>
        <w:t>The following is a thorough annotation of a subset of clusters we identified within our transcriptional heterogeneity analysis project. Currently we are considering publishing this series of documents independently of the main paper, as an online resource for users to reference when diving into our pan-cancer atlas. These will be then updated with time as new and better information emerges. Alternatively, a stripped-down version could be published as supplemental information.</w:t>
      </w:r>
      <w:r w:rsidRPr="390FD7FB">
        <w:rPr>
          <w:color w:val="000000" w:themeColor="text1"/>
          <w:szCs w:val="20"/>
        </w:rPr>
        <w:t xml:space="preserve">                  </w:t>
      </w:r>
    </w:p>
    <w:p w14:paraId="2A25B60E" w14:textId="1C72C9D6" w:rsidR="00C15BFF" w:rsidRPr="003B1D52" w:rsidRDefault="00C15BFF" w:rsidP="390FD7FB">
      <w:pPr>
        <w:spacing w:before="100" w:beforeAutospacing="1" w:after="100" w:afterAutospacing="1" w:line="240" w:lineRule="auto"/>
        <w:ind w:right="0" w:firstLine="0"/>
        <w:rPr>
          <w:color w:val="000000" w:themeColor="text1"/>
          <w:szCs w:val="20"/>
        </w:rPr>
      </w:pPr>
    </w:p>
    <w:p w14:paraId="450475DF" w14:textId="683621E0" w:rsidR="00C15BFF" w:rsidRPr="003B1D52" w:rsidRDefault="00C15BFF" w:rsidP="390FD7FB">
      <w:pPr>
        <w:spacing w:before="100" w:beforeAutospacing="1" w:after="100" w:afterAutospacing="1" w:line="240" w:lineRule="auto"/>
        <w:ind w:right="0" w:firstLine="0"/>
        <w:rPr>
          <w:color w:val="000000" w:themeColor="text1"/>
          <w:szCs w:val="20"/>
        </w:rPr>
      </w:pPr>
    </w:p>
    <w:p w14:paraId="74C02DF4" w14:textId="0977F2ED" w:rsidR="00C15BFF" w:rsidRPr="003B1D52" w:rsidRDefault="390FD7FB" w:rsidP="390FD7FB">
      <w:pPr>
        <w:spacing w:before="100" w:beforeAutospacing="1" w:after="100" w:afterAutospacing="1" w:line="240" w:lineRule="auto"/>
        <w:ind w:right="0" w:firstLine="0"/>
        <w:rPr>
          <w:b/>
          <w:bCs/>
          <w:color w:val="auto"/>
        </w:rPr>
      </w:pPr>
      <w:r w:rsidRPr="390FD7FB">
        <w:rPr>
          <w:b/>
          <w:bCs/>
          <w:color w:val="auto"/>
        </w:rPr>
        <w:t>T000 Central Nervous System</w:t>
      </w:r>
    </w:p>
    <w:p w14:paraId="0BAFD6E4" w14:textId="5F06597D" w:rsidR="00C15BFF" w:rsidRPr="003B1D52" w:rsidRDefault="2E0909B5" w:rsidP="0563F25F">
      <w:pPr>
        <w:spacing w:before="100" w:beforeAutospacing="1" w:after="100" w:afterAutospacing="1" w:line="240" w:lineRule="auto"/>
        <w:ind w:right="0" w:firstLine="0"/>
        <w:rPr>
          <w:rFonts w:cstheme="minorBidi"/>
          <w:color w:val="auto"/>
        </w:rPr>
      </w:pPr>
      <w:r w:rsidRPr="003B1D52">
        <w:rPr>
          <w:rFonts w:cstheme="minorBidi"/>
          <w:color w:val="auto"/>
        </w:rPr>
        <w:t xml:space="preserve">The CNS tumours in our dataset exhibit three major divides: glioma vs. non-gliomas, gliomas with wildtype or mutated </w:t>
      </w:r>
      <w:r w:rsidRPr="003B1D52">
        <w:rPr>
          <w:rFonts w:cstheme="minorBidi"/>
          <w:i/>
          <w:iCs/>
          <w:color w:val="auto"/>
        </w:rPr>
        <w:t>IDH1</w:t>
      </w:r>
      <w:r w:rsidRPr="003B1D52">
        <w:rPr>
          <w:rFonts w:cstheme="minorBidi"/>
          <w:color w:val="auto"/>
        </w:rPr>
        <w:t>, and, in this last group, samples with and without hemizygous codeletion of chromosome arms 1p and 19q (</w:t>
      </w:r>
      <w:r w:rsidR="00A94584" w:rsidRPr="003B1D52">
        <w:rPr>
          <w:rFonts w:cstheme="minorBidi"/>
          <w:color w:val="auto"/>
        </w:rPr>
        <w:t>Fig.</w:t>
      </w:r>
      <w:r w:rsidRPr="003B1D52">
        <w:rPr>
          <w:rFonts w:cstheme="minorBidi"/>
          <w:color w:val="auto"/>
        </w:rPr>
        <w:t xml:space="preserve"> 5a</w:t>
      </w:r>
      <w:r w:rsidR="00A61ACC" w:rsidRPr="003B1D52">
        <w:rPr>
          <w:rFonts w:cstheme="minorBidi"/>
          <w:color w:val="auto"/>
        </w:rPr>
        <w:t>,</w:t>
      </w:r>
      <w:r w:rsidRPr="003B1D52">
        <w:rPr>
          <w:rFonts w:cstheme="minorBidi"/>
          <w:color w:val="auto"/>
        </w:rPr>
        <w:t xml:space="preserve"> </w:t>
      </w:r>
      <w:r w:rsidR="00A61ACC" w:rsidRPr="003B1D52">
        <w:rPr>
          <w:rFonts w:cstheme="minorBidi"/>
          <w:color w:val="auto"/>
        </w:rPr>
        <w:t>Fig. S</w:t>
      </w:r>
      <w:r w:rsidRPr="003B1D52">
        <w:rPr>
          <w:rFonts w:cstheme="minorBidi"/>
          <w:color w:val="auto"/>
        </w:rPr>
        <w:t>21a</w:t>
      </w:r>
      <w:r w:rsidR="00A61ACC" w:rsidRPr="003B1D52">
        <w:rPr>
          <w:rFonts w:cstheme="minorBidi"/>
          <w:color w:val="auto"/>
        </w:rPr>
        <w:t>,</w:t>
      </w:r>
      <w:r w:rsidRPr="003B1D52">
        <w:rPr>
          <w:rFonts w:cstheme="minorBidi"/>
          <w:color w:val="auto"/>
        </w:rPr>
        <w:t xml:space="preserve"> b). We believe that the ability of our clustering system to demonstrate these genomic differences from purely transcriptional data with high confidence is a testament to its effectiveness. Past these major divides, differences in histotypes and tumour phenotype, as well as the transcriptional signals generated from specific mutations, become increasingly important to differentiate sibling classes. Indeed, many of these deeper clusters may reflect underlying clinical, genomic, and epigenomic differences which we are currently unable to determine due to a lack of relevant annotations. Our results express the plethora of undiscovered molecular subtypes of gliomas and glioblastomas in particular and highlight the need for further studies of subtype-specific drivers and their therapeutic susceptibilities. </w:t>
      </w:r>
    </w:p>
    <w:p w14:paraId="73D39602" w14:textId="77777777" w:rsidR="00C15BFF" w:rsidRPr="003B1D52" w:rsidRDefault="00C15BFF" w:rsidP="00C15BFF">
      <w:pPr>
        <w:spacing w:before="100" w:beforeAutospacing="1" w:after="100" w:afterAutospacing="1" w:line="240" w:lineRule="auto"/>
        <w:ind w:right="0" w:firstLine="0"/>
        <w:rPr>
          <w:rFonts w:cstheme="minorHAnsi"/>
          <w:b/>
          <w:bCs/>
          <w:color w:val="auto"/>
          <w:szCs w:val="20"/>
        </w:rPr>
      </w:pPr>
      <w:r w:rsidRPr="003B1D52">
        <w:rPr>
          <w:rFonts w:cstheme="minorHAnsi"/>
          <w:b/>
          <w:bCs/>
          <w:color w:val="auto"/>
          <w:szCs w:val="20"/>
        </w:rPr>
        <w:t>Medulloblastomas</w:t>
      </w:r>
    </w:p>
    <w:p w14:paraId="172EB8E0" w14:textId="1270E3CA" w:rsidR="00C15BFF" w:rsidRPr="003B1D52" w:rsidRDefault="2E0909B5" w:rsidP="2E0909B5">
      <w:pPr>
        <w:spacing w:before="100" w:beforeAutospacing="1" w:after="100" w:afterAutospacing="1" w:line="240" w:lineRule="auto"/>
        <w:ind w:right="0" w:firstLine="0"/>
        <w:rPr>
          <w:rFonts w:cstheme="minorBidi"/>
          <w:color w:val="auto"/>
        </w:rPr>
      </w:pPr>
      <w:r w:rsidRPr="003B1D52">
        <w:rPr>
          <w:color w:val="auto"/>
        </w:rPr>
        <w:t xml:space="preserve">At the first level, we see the separation of medulloblastomas, in </w:t>
      </w:r>
      <w:r w:rsidRPr="003B1D52">
        <w:rPr>
          <w:rFonts w:cstheme="minorBidi"/>
          <w:b/>
          <w:bCs/>
          <w:color w:val="auto"/>
        </w:rPr>
        <w:t>T027 MLBLA</w:t>
      </w:r>
      <w:r w:rsidRPr="003B1D52">
        <w:rPr>
          <w:rFonts w:cstheme="minorBidi"/>
          <w:color w:val="auto"/>
        </w:rPr>
        <w:t xml:space="preserve"> (n = 29), from the rest of CNS tumours </w:t>
      </w:r>
      <w:r w:rsidRPr="003B1D52">
        <w:rPr>
          <w:rFonts w:cstheme="minorBidi"/>
          <w:b/>
          <w:bCs/>
          <w:color w:val="auto"/>
        </w:rPr>
        <w:t>T026 CNS A</w:t>
      </w:r>
      <w:r w:rsidRPr="003B1D52">
        <w:rPr>
          <w:rFonts w:cstheme="minorBidi"/>
          <w:color w:val="auto"/>
        </w:rPr>
        <w:t xml:space="preserve"> (n = 894) (</w:t>
      </w:r>
      <w:r w:rsidR="00A61ACC" w:rsidRPr="003B1D52">
        <w:rPr>
          <w:rFonts w:cstheme="minorBidi"/>
          <w:color w:val="auto"/>
        </w:rPr>
        <w:t>Fig. S</w:t>
      </w:r>
      <w:r w:rsidRPr="003B1D52">
        <w:rPr>
          <w:rFonts w:cstheme="minorBidi"/>
          <w:color w:val="auto"/>
        </w:rPr>
        <w:t xml:space="preserve">21b) Letters in the naming will be used in this setting to distinguish mixed classes that maintain the same composition of their parent class, with the removal of specific subtypes singled out into their sibling classes, as in this case. Interestingly, we also note the presence of a single pineal parenchymal tumour in </w:t>
      </w:r>
      <w:r w:rsidRPr="003B1D52">
        <w:rPr>
          <w:rFonts w:cstheme="minorBidi"/>
          <w:b/>
          <w:bCs/>
          <w:color w:val="auto"/>
        </w:rPr>
        <w:t>T026</w:t>
      </w:r>
      <w:r w:rsidRPr="003B1D52">
        <w:rPr>
          <w:rFonts w:cstheme="minorBidi"/>
          <w:color w:val="auto"/>
        </w:rPr>
        <w:t>. The recursion allows us to observe the emergence of known subtypes from literature at deeper level of this branch</w:t>
      </w:r>
      <w:r w:rsidR="00C15BFF" w:rsidRPr="003B1D52">
        <w:rPr>
          <w:rFonts w:cstheme="minorBidi"/>
          <w:color w:val="auto"/>
        </w:rPr>
        <w:fldChar w:fldCharType="begin"/>
      </w:r>
      <w:r w:rsidR="00C15BFF" w:rsidRPr="003B1D52">
        <w:rPr>
          <w:rFonts w:cstheme="minorBidi"/>
          <w:color w:val="auto"/>
        </w:rPr>
        <w:instrText>ADDIN F1000_CSL_CITATION&lt;~#@#~&gt;[{"DOI":"10.1586/ern.12.66","First":false,"Last":false,"PMCID":"PMC4334443","PMID":"22853794","abstract":"Recent efforts at stratifying medulloblastomas based on their molecular features have revolutionized our understanding of this morbidity. Collective efforts by multiple independent groups have subdivided medulloblastoma from a single disease into four distinct molecular subgroups characterized by disparate transcriptional signatures, mutational spectra, copy number profiles and, most importantly, clinical features. We present a summary of recent studies that have contributed to our understanding of the core medulloblastoma subgroups, focusing largely on clinically relevant discoveries that have already, and will continue to, shape research.","author":[{"family":"Northcott","given":"Paul A"},{"family":"Dubuc","given":"Adrian M"},{"family":"Pfister","given":"Stefan"},{"family":"Taylor","given":"Michael D"}],"authorYearDisplayFormat":false,"citation-label":"4547295","container-title":"Expert Review of Neurotherapeutics","container-title-short":"Expert Rev. Neurother.","id":"4547295","invisible":false,"issue":"7","issued":{"date-parts":[["2012","7"]]},"journalAbbreviation":"Expert Rev. Neurother.","page":"871-884","suppress-author":false,"title":"Molecular subgroups of medulloblastoma.","type":"article-journal","volume":"12"}]</w:instrText>
      </w:r>
      <w:r w:rsidR="00C15BFF" w:rsidRPr="003B1D52">
        <w:rPr>
          <w:rFonts w:cstheme="minorBidi"/>
          <w:color w:val="auto"/>
        </w:rPr>
        <w:fldChar w:fldCharType="separate"/>
      </w:r>
      <w:r w:rsidRPr="003B1D52">
        <w:rPr>
          <w:rFonts w:cstheme="minorBidi"/>
          <w:color w:val="auto"/>
          <w:vertAlign w:val="superscript"/>
        </w:rPr>
        <w:t>1</w:t>
      </w:r>
      <w:r w:rsidR="00C15BFF" w:rsidRPr="003B1D52">
        <w:rPr>
          <w:rFonts w:cstheme="minorBidi"/>
          <w:color w:val="auto"/>
        </w:rPr>
        <w:fldChar w:fldCharType="end"/>
      </w:r>
      <w:r w:rsidRPr="003B1D52">
        <w:rPr>
          <w:rFonts w:cstheme="minorBidi"/>
          <w:color w:val="auto"/>
        </w:rPr>
        <w:t xml:space="preserve">. This class further splits into </w:t>
      </w:r>
      <w:r w:rsidRPr="003B1D52">
        <w:rPr>
          <w:rFonts w:cstheme="minorBidi"/>
          <w:b/>
          <w:bCs/>
          <w:color w:val="auto"/>
        </w:rPr>
        <w:t>T058 MLBLA G3/G4</w:t>
      </w:r>
      <w:r w:rsidRPr="003B1D52">
        <w:rPr>
          <w:rFonts w:cstheme="minorBidi"/>
          <w:color w:val="auto"/>
        </w:rPr>
        <w:t xml:space="preserve"> (n = 37) </w:t>
      </w:r>
      <w:r w:rsidRPr="003B1D52">
        <w:rPr>
          <w:color w:val="auto"/>
          <w:sz w:val="19"/>
          <w:szCs w:val="19"/>
        </w:rPr>
        <w:t>(</w:t>
      </w:r>
      <w:r w:rsidR="00A61ACC" w:rsidRPr="003B1D52">
        <w:rPr>
          <w:color w:val="auto"/>
          <w:sz w:val="19"/>
          <w:szCs w:val="19"/>
        </w:rPr>
        <w:t>Fig. S</w:t>
      </w:r>
      <w:r w:rsidRPr="003B1D52">
        <w:rPr>
          <w:color w:val="auto"/>
          <w:sz w:val="19"/>
          <w:szCs w:val="19"/>
        </w:rPr>
        <w:t>21b)</w:t>
      </w:r>
      <w:r w:rsidRPr="003B1D52">
        <w:rPr>
          <w:rFonts w:cstheme="minorBidi"/>
          <w:color w:val="auto"/>
        </w:rPr>
        <w:t>, a cluster of mixed G3 and G4 subtypes, with overexpression (edgeR</w:t>
      </w:r>
      <w:r w:rsidRPr="003B1D52">
        <w:rPr>
          <w:color w:val="auto"/>
        </w:rPr>
        <w:t xml:space="preserve"> </w:t>
      </w:r>
      <w:r w:rsidRPr="003B1D52">
        <w:rPr>
          <w:color w:val="auto"/>
          <w:lang w:val="en-CA"/>
        </w:rPr>
        <w:t>quasi-likelihood negative binomial generalized log-linear model (</w:t>
      </w:r>
      <w:r w:rsidRPr="003B1D52">
        <w:rPr>
          <w:color w:val="auto"/>
        </w:rPr>
        <w:t>glmQLFTest</w:t>
      </w:r>
      <w:r w:rsidRPr="003B1D52">
        <w:rPr>
          <w:rFonts w:cstheme="minorBidi"/>
          <w:color w:val="auto"/>
        </w:rPr>
        <w:t xml:space="preserve">)) of </w:t>
      </w:r>
      <w:r w:rsidRPr="003B1D52">
        <w:rPr>
          <w:rFonts w:cstheme="minorBidi"/>
          <w:i/>
          <w:iCs/>
          <w:color w:val="auto"/>
        </w:rPr>
        <w:t>OTX2</w:t>
      </w:r>
      <w:r w:rsidRPr="003B1D52">
        <w:rPr>
          <w:rFonts w:cstheme="minorBidi"/>
          <w:color w:val="auto"/>
        </w:rPr>
        <w:t xml:space="preserve"> (logFC = 3.48, FDR = 6.368e-06) and </w:t>
      </w:r>
      <w:r w:rsidRPr="003B1D52">
        <w:rPr>
          <w:rFonts w:cstheme="minorBidi"/>
          <w:i/>
          <w:iCs/>
          <w:color w:val="auto"/>
        </w:rPr>
        <w:t>FOXG1</w:t>
      </w:r>
      <w:r w:rsidRPr="003B1D52">
        <w:rPr>
          <w:rFonts w:cstheme="minorBidi"/>
          <w:color w:val="auto"/>
        </w:rPr>
        <w:t xml:space="preserve"> (logFC = 8.44, FDR = 4.026e-06), while </w:t>
      </w:r>
      <w:r w:rsidRPr="003B1D52">
        <w:rPr>
          <w:rFonts w:cstheme="minorBidi"/>
          <w:b/>
          <w:bCs/>
          <w:color w:val="auto"/>
        </w:rPr>
        <w:t>T059 MLBLA WNT/SSH</w:t>
      </w:r>
      <w:r w:rsidRPr="003B1D52">
        <w:rPr>
          <w:rFonts w:cstheme="minorBidi"/>
          <w:color w:val="auto"/>
        </w:rPr>
        <w:t xml:space="preserve"> (n = 5), shows overexpression of both WNT (single-sample GSEA from GSVA</w:t>
      </w:r>
      <w:r w:rsidR="00C15BFF" w:rsidRPr="003B1D52">
        <w:rPr>
          <w:rFonts w:cstheme="minorBidi"/>
          <w:color w:val="auto"/>
        </w:rPr>
        <w:fldChar w:fldCharType="begin"/>
      </w:r>
      <w:r w:rsidR="00C15BFF" w:rsidRPr="003B1D52">
        <w:rPr>
          <w:rFonts w:cstheme="minorBidi"/>
          <w:color w:val="auto"/>
        </w:rPr>
        <w:instrText>ADDIN F1000_CSL_CITATION&lt;~#@#~&gt;[{"DOI":"10.1186/1471-2105-14-7","First":false,"Last":false,"PMCID":"PMC3618321","PMID":"23323831","abstract":"&lt;strong&gt;BACKGROUND:&lt;/strong&gt; Gene set enrichment (GSE) analysis is a popular framework for condensing information from gene expression profiles into a pathway or signature summary. The strengths of this approach over single gene analysis include noise and dimension reduction, as well as greater biological interpretability. As molecular profiling experiments move beyond simple case-control studies, robust and flexible GSE methodologies are needed that can model pathway activity within highly heterogeneous data sets.&lt;br&gt;&lt;br&gt;&lt;strong&gt;RESULTS:&lt;/strong&gt; To address this challenge, we introduce Gene Set Variation Analysis (GSVA), a GSE method that estimates variation of pathway activity over a sample population in an unsupervised manner. We demonstrate the robustness of GSVA in a comparison with current state of the art sample-wise enrichment methods. Further, we provide examples of its utility in differential pathway activity and survival analysis. Lastly, we show how GSVA works analogously with data from both microarray and RNA-seq experiments.&lt;br&gt;&lt;br&gt;&lt;strong&gt;CONCLUSIONS:&lt;/strong&gt; GSVA provides increased power to detect subtle pathway activity changes over a sample population in comparison to corresponding methods. While GSE methods are generally regarded as end points of a bioinformatic analysis, GSVA constitutes a starting point to build pathway-centric models of biology. Moreover, GSVA contributes to the current need of GSE methods for RNA-seq data. GSVA is an open source software package for R which forms part of the Bioconductor project and can be downloaded at http://www.bioconductor.org.","author":[{"family":"Hänzelmann","given":"Sonja"},{"family":"Castelo","given":"Robert"},{"family":"Guinney","given":"Justin"}],"authorYearDisplayFormat":false,"citation-label":"1510196","container-title":"BMC Bioinformatics","container-title-short":"BMC Bioinformatics","id":"1510196","invisible":false,"issued":{"date-parts":[["2013","1","16"]]},"journalAbbreviation":"BMC Bioinformatics","page":"7","suppress-author":false,"title":"GSVA: gene set variation analysis for microarray and RNA-seq data.","type":"article-journal","volume":"14"}]</w:instrText>
      </w:r>
      <w:r w:rsidR="00C15BFF" w:rsidRPr="003B1D52">
        <w:rPr>
          <w:rFonts w:cstheme="minorBidi"/>
          <w:color w:val="auto"/>
        </w:rPr>
        <w:fldChar w:fldCharType="separate"/>
      </w:r>
      <w:r w:rsidRPr="003B1D52">
        <w:rPr>
          <w:rFonts w:cstheme="minorBidi"/>
          <w:noProof/>
          <w:color w:val="auto"/>
          <w:vertAlign w:val="superscript"/>
        </w:rPr>
        <w:t>2</w:t>
      </w:r>
      <w:r w:rsidR="00C15BFF" w:rsidRPr="003B1D52">
        <w:rPr>
          <w:rFonts w:cstheme="minorBidi"/>
          <w:color w:val="auto"/>
        </w:rPr>
        <w:fldChar w:fldCharType="end"/>
      </w:r>
      <w:r w:rsidRPr="003B1D52">
        <w:rPr>
          <w:rFonts w:cstheme="minorBidi"/>
          <w:color w:val="auto"/>
        </w:rPr>
        <w:t xml:space="preserve">, median normalized enrichment score (medNES) = 1.15, Mann Whitney </w:t>
      </w:r>
      <w:r w:rsidRPr="003B1D52">
        <w:rPr>
          <w:rFonts w:cstheme="minorBidi"/>
          <w:i/>
          <w:iCs/>
          <w:color w:val="auto"/>
        </w:rPr>
        <w:t>U</w:t>
      </w:r>
      <w:r w:rsidRPr="003B1D52">
        <w:rPr>
          <w:rFonts w:cstheme="minorBidi"/>
          <w:color w:val="auto"/>
        </w:rPr>
        <w:t xml:space="preserve"> test Benjamin-Hochberg adjusted p-value (MWU adj. p-val) = 6.74e-05) and SHH (medNES = 1.42, MWU adj. p-val = 2.02e-04) pathways</w:t>
      </w:r>
      <w:r w:rsidR="00C15BFF" w:rsidRPr="003B1D52">
        <w:rPr>
          <w:rFonts w:cstheme="minorBidi"/>
          <w:color w:val="auto"/>
        </w:rPr>
        <w:fldChar w:fldCharType="begin"/>
      </w:r>
      <w:r w:rsidR="00C15BFF" w:rsidRPr="003B1D52">
        <w:rPr>
          <w:rFonts w:cstheme="minorBidi"/>
          <w:color w:val="auto"/>
        </w:rPr>
        <w:instrText>ADDIN F1000_CSL_CITATION&lt;~#@#~&gt;[{"DOI":"10.1093/nar/28.1.27","First":false,"Last":false,"PMCID":"PMC102409","PMID":"10592173","abstract":"KEGG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 genome.ad.jp/kegg/).","author":[{"family":"Kanehisa","given":"M"},{"family":"Goto","given":"S"}],"authorYearDisplayFormat":false,"citation-label":"718914","container-title":"Nucleic Acids Research","container-title-short":"Nucleic Acids Res.","id":"718914","invisible":false,"issue":"1","issued":{"date-parts":[["2000","1","1"]]},"journalAbbreviation":"Nucleic Acids Res.","page":"27-30","suppress-author":false,"title":"KEGG: Kyoto encyclopedia of genes and genomes.","type":"article-journal","volume":"28"}]</w:instrText>
      </w:r>
      <w:r w:rsidR="00C15BFF" w:rsidRPr="003B1D52">
        <w:rPr>
          <w:rFonts w:cstheme="minorBidi"/>
          <w:color w:val="auto"/>
        </w:rPr>
        <w:fldChar w:fldCharType="separate"/>
      </w:r>
      <w:r w:rsidRPr="003B1D52">
        <w:rPr>
          <w:rFonts w:cstheme="minorBidi"/>
          <w:noProof/>
          <w:color w:val="auto"/>
          <w:vertAlign w:val="superscript"/>
        </w:rPr>
        <w:t>3</w:t>
      </w:r>
      <w:r w:rsidR="00C15BFF" w:rsidRPr="003B1D52">
        <w:rPr>
          <w:rFonts w:cstheme="minorBidi"/>
          <w:color w:val="auto"/>
        </w:rPr>
        <w:fldChar w:fldCharType="end"/>
      </w:r>
      <w:r w:rsidRPr="003B1D52">
        <w:rPr>
          <w:rFonts w:cstheme="minorBidi"/>
          <w:color w:val="auto"/>
        </w:rPr>
        <w:t xml:space="preserve">. While samples of the G3 and G4 subtypes are then separated at the next level into </w:t>
      </w:r>
      <w:r w:rsidRPr="003B1D52">
        <w:rPr>
          <w:rFonts w:cstheme="minorBidi"/>
          <w:b/>
          <w:bCs/>
          <w:color w:val="auto"/>
        </w:rPr>
        <w:t>T060 MLBLA G4</w:t>
      </w:r>
      <w:r w:rsidRPr="003B1D52">
        <w:rPr>
          <w:rFonts w:cstheme="minorBidi"/>
          <w:color w:val="auto"/>
        </w:rPr>
        <w:t xml:space="preserve"> (n = 9) and </w:t>
      </w:r>
      <w:r w:rsidRPr="003B1D52">
        <w:rPr>
          <w:rFonts w:cstheme="minorBidi"/>
          <w:b/>
          <w:bCs/>
          <w:color w:val="auto"/>
        </w:rPr>
        <w:t>T061 MLBLA G3</w:t>
      </w:r>
      <w:r w:rsidRPr="003B1D52">
        <w:rPr>
          <w:rFonts w:cstheme="minorBidi"/>
          <w:color w:val="auto"/>
        </w:rPr>
        <w:t xml:space="preserve"> (n = 15), the population of </w:t>
      </w:r>
      <w:r w:rsidRPr="003B1D52">
        <w:rPr>
          <w:rFonts w:cstheme="minorBidi"/>
          <w:b/>
          <w:bCs/>
          <w:color w:val="auto"/>
        </w:rPr>
        <w:t>T063</w:t>
      </w:r>
      <w:r w:rsidRPr="003B1D52">
        <w:rPr>
          <w:rFonts w:cstheme="minorBidi"/>
          <w:color w:val="auto"/>
        </w:rPr>
        <w:t xml:space="preserve"> is well below our set cut-off, preventing RACCOON from dividing WNT and SHH subtypes. </w:t>
      </w:r>
      <w:r w:rsidRPr="003B1D52">
        <w:rPr>
          <w:rFonts w:cstheme="minorBidi"/>
          <w:b/>
          <w:bCs/>
          <w:color w:val="auto"/>
        </w:rPr>
        <w:t xml:space="preserve">T060 </w:t>
      </w:r>
      <w:r w:rsidRPr="003B1D52">
        <w:rPr>
          <w:rFonts w:cstheme="minorBidi"/>
          <w:color w:val="auto"/>
        </w:rPr>
        <w:t xml:space="preserve">overexpresses genes of the G4 subtype, including SNCAIP (logFC = 5.68, FDR = 1.11e-05), DIRAS3 (logFC = 4.35, FDR = 2.351e-06), KCNA1 (logFC = 4.19, FDR = 3.684e-04), and RND1 (logFC = 3.26, FDR = 1.542e-04), while </w:t>
      </w:r>
      <w:r w:rsidRPr="003B1D52">
        <w:rPr>
          <w:rFonts w:cstheme="minorBidi"/>
          <w:b/>
          <w:bCs/>
          <w:color w:val="auto"/>
        </w:rPr>
        <w:t xml:space="preserve">T61 </w:t>
      </w:r>
      <w:r w:rsidRPr="003B1D52">
        <w:rPr>
          <w:rFonts w:cstheme="minorBidi"/>
          <w:color w:val="auto"/>
        </w:rPr>
        <w:t xml:space="preserve">overexpresses genes upregulated in the G3 subtype, such as PDE6H (logFC = -6, FDR = 6.038e-04), GNGT1 (logFC = -6.1, FDR = 2.651e-04), and NPR3 (logFC = -5.71, FDR = 4.824e-04). </w:t>
      </w:r>
    </w:p>
    <w:p w14:paraId="76771D72" w14:textId="77777777" w:rsidR="00C15BFF" w:rsidRPr="003B1D52" w:rsidRDefault="00C15BFF" w:rsidP="00C15BFF">
      <w:pPr>
        <w:spacing w:before="100" w:beforeAutospacing="1" w:after="100" w:afterAutospacing="1" w:line="240" w:lineRule="auto"/>
        <w:ind w:right="0" w:firstLine="0"/>
        <w:rPr>
          <w:rFonts w:cstheme="minorHAnsi"/>
          <w:b/>
          <w:bCs/>
          <w:color w:val="auto"/>
          <w:szCs w:val="20"/>
        </w:rPr>
      </w:pPr>
      <w:r w:rsidRPr="003B1D52">
        <w:rPr>
          <w:rFonts w:cstheme="minorHAnsi"/>
          <w:b/>
          <w:bCs/>
          <w:color w:val="auto"/>
          <w:szCs w:val="20"/>
        </w:rPr>
        <w:t xml:space="preserve">Separation by IDH1 status </w:t>
      </w:r>
    </w:p>
    <w:p w14:paraId="52B1A7D5" w14:textId="07B08285" w:rsidR="00C15BFF" w:rsidRPr="003B1D52" w:rsidRDefault="2E0909B5" w:rsidP="2E0909B5">
      <w:pPr>
        <w:spacing w:before="100" w:beforeAutospacing="1" w:after="100" w:afterAutospacing="1" w:line="240" w:lineRule="auto"/>
        <w:ind w:right="0" w:firstLine="0"/>
        <w:rPr>
          <w:rFonts w:cstheme="minorBidi"/>
          <w:color w:val="auto"/>
        </w:rPr>
      </w:pPr>
      <w:r w:rsidRPr="003B1D52">
        <w:rPr>
          <w:rFonts w:cstheme="minorBidi"/>
          <w:color w:val="auto"/>
        </w:rPr>
        <w:t xml:space="preserve">Following the remainder of CNS tumours after the removal of medulloblastomas, we observe the separation of gliomas without </w:t>
      </w:r>
      <w:r w:rsidRPr="003B1D52">
        <w:rPr>
          <w:rFonts w:cstheme="minorBidi"/>
          <w:i/>
          <w:iCs/>
          <w:color w:val="auto"/>
        </w:rPr>
        <w:t>IDH1</w:t>
      </w:r>
      <w:r w:rsidRPr="003B1D52">
        <w:rPr>
          <w:rFonts w:cstheme="minorBidi"/>
          <w:color w:val="auto"/>
        </w:rPr>
        <w:t xml:space="preserve"> mutations, which form </w:t>
      </w:r>
      <w:r w:rsidRPr="003B1D52">
        <w:rPr>
          <w:rFonts w:cstheme="minorBidi"/>
          <w:b/>
          <w:bCs/>
          <w:color w:val="auto"/>
        </w:rPr>
        <w:t>T028 CNS IDHwt</w:t>
      </w:r>
      <w:r w:rsidRPr="003B1D52">
        <w:rPr>
          <w:rFonts w:cstheme="minorBidi"/>
          <w:color w:val="auto"/>
        </w:rPr>
        <w:t xml:space="preserve"> (n = 406) from samples with </w:t>
      </w:r>
      <w:r w:rsidRPr="003B1D52">
        <w:rPr>
          <w:rFonts w:cstheme="minorBidi"/>
          <w:i/>
          <w:iCs/>
          <w:color w:val="auto"/>
        </w:rPr>
        <w:t>IDH1</w:t>
      </w:r>
      <w:r w:rsidRPr="003B1D52">
        <w:rPr>
          <w:rFonts w:cstheme="minorBidi"/>
          <w:color w:val="auto"/>
        </w:rPr>
        <w:t xml:space="preserve"> mutations (19/222 vs </w:t>
      </w:r>
      <w:r w:rsidRPr="003B1D52">
        <w:rPr>
          <w:rFonts w:cstheme="minorBidi"/>
          <w:color w:val="auto"/>
        </w:rPr>
        <w:t xml:space="preserve">417/433, </w:t>
      </w:r>
      <w:r w:rsidRPr="003B1D52">
        <w:rPr>
          <w:rFonts w:cstheme="minorBidi"/>
          <w:color w:val="auto"/>
          <w:lang w:val="el-GR"/>
        </w:rPr>
        <w:t>χ</w:t>
      </w:r>
      <w:r w:rsidRPr="003B1D52">
        <w:rPr>
          <w:rFonts w:cstheme="minorBidi"/>
          <w:color w:val="auto"/>
          <w:vertAlign w:val="superscript"/>
        </w:rPr>
        <w:t>2</w:t>
      </w:r>
      <w:r w:rsidRPr="003B1D52">
        <w:rPr>
          <w:rFonts w:cstheme="minorBidi"/>
          <w:color w:val="auto"/>
        </w:rPr>
        <w:t xml:space="preserve"> p-val &lt; 2.2e-16), which form </w:t>
      </w:r>
      <w:r w:rsidRPr="003B1D52">
        <w:rPr>
          <w:rFonts w:cstheme="minorBidi"/>
          <w:b/>
          <w:bCs/>
          <w:color w:val="auto"/>
        </w:rPr>
        <w:t>T029 CNS IDHmut</w:t>
      </w:r>
      <w:r w:rsidRPr="003B1D52">
        <w:rPr>
          <w:rFonts w:cstheme="minorBidi"/>
          <w:color w:val="auto"/>
        </w:rPr>
        <w:t xml:space="preserve"> (n = 488) </w:t>
      </w:r>
      <w:r w:rsidRPr="003B1D52">
        <w:rPr>
          <w:color w:val="auto"/>
          <w:sz w:val="19"/>
          <w:szCs w:val="19"/>
        </w:rPr>
        <w:t>(</w:t>
      </w:r>
      <w:r w:rsidR="00A61ACC" w:rsidRPr="003B1D52">
        <w:rPr>
          <w:color w:val="auto"/>
          <w:sz w:val="19"/>
          <w:szCs w:val="19"/>
        </w:rPr>
        <w:t>Fig. S</w:t>
      </w:r>
      <w:r w:rsidRPr="003B1D52">
        <w:rPr>
          <w:color w:val="auto"/>
          <w:sz w:val="19"/>
          <w:szCs w:val="19"/>
        </w:rPr>
        <w:t>21a</w:t>
      </w:r>
      <w:r w:rsidR="00A61ACC" w:rsidRPr="003B1D52">
        <w:rPr>
          <w:color w:val="auto"/>
          <w:sz w:val="19"/>
          <w:szCs w:val="19"/>
        </w:rPr>
        <w:t>,</w:t>
      </w:r>
      <w:r w:rsidRPr="003B1D52">
        <w:rPr>
          <w:color w:val="auto"/>
          <w:sz w:val="19"/>
          <w:szCs w:val="19"/>
        </w:rPr>
        <w:t xml:space="preserve"> b)</w:t>
      </w:r>
      <w:r w:rsidRPr="003B1D52">
        <w:rPr>
          <w:rFonts w:cstheme="minorBidi"/>
          <w:color w:val="auto"/>
        </w:rPr>
        <w:t xml:space="preserve">. The latter has </w:t>
      </w:r>
      <w:r w:rsidR="00B06469">
        <w:rPr>
          <w:rFonts w:cstheme="minorBidi"/>
          <w:color w:val="auto"/>
        </w:rPr>
        <w:t xml:space="preserve">patients with </w:t>
      </w:r>
      <w:r w:rsidRPr="003B1D52">
        <w:rPr>
          <w:rFonts w:cstheme="minorBidi"/>
          <w:color w:val="auto"/>
        </w:rPr>
        <w:t xml:space="preserve">lower median age (49.00 vs 38.00 y.o., MWU p-val = 2.04e-3), but </w:t>
      </w:r>
      <w:r w:rsidRPr="003B1D52">
        <w:rPr>
          <w:rFonts w:cstheme="minorBidi"/>
          <w:b/>
          <w:bCs/>
          <w:color w:val="auto"/>
        </w:rPr>
        <w:t>T028</w:t>
      </w:r>
      <w:r w:rsidRPr="003B1D52">
        <w:rPr>
          <w:rFonts w:cstheme="minorBidi"/>
          <w:color w:val="auto"/>
        </w:rPr>
        <w:t xml:space="preserve"> has a considerably higher proportion of paediatric patients (40.06% vs. 27.05%, </w:t>
      </w:r>
      <w:r w:rsidRPr="003B1D52">
        <w:rPr>
          <w:rFonts w:cstheme="minorBidi"/>
          <w:color w:val="auto"/>
          <w:lang w:val="el-GR"/>
        </w:rPr>
        <w:t>χ</w:t>
      </w:r>
      <w:r w:rsidRPr="003B1D52">
        <w:rPr>
          <w:rFonts w:cstheme="minorBidi"/>
          <w:color w:val="auto"/>
          <w:vertAlign w:val="superscript"/>
        </w:rPr>
        <w:t>2</w:t>
      </w:r>
      <w:r w:rsidRPr="003B1D52">
        <w:rPr>
          <w:rFonts w:cstheme="minorBidi"/>
          <w:color w:val="auto"/>
        </w:rPr>
        <w:t xml:space="preserve"> p-val = 2.40e-05). Furthermore, </w:t>
      </w:r>
      <w:r w:rsidRPr="003B1D52">
        <w:rPr>
          <w:b/>
          <w:bCs/>
          <w:color w:val="auto"/>
        </w:rPr>
        <w:t>T028</w:t>
      </w:r>
      <w:r w:rsidRPr="003B1D52">
        <w:rPr>
          <w:color w:val="auto"/>
        </w:rPr>
        <w:t xml:space="preserve"> displays </w:t>
      </w:r>
      <w:r w:rsidR="00876EFF">
        <w:rPr>
          <w:color w:val="auto"/>
        </w:rPr>
        <w:t xml:space="preserve">patients with </w:t>
      </w:r>
      <w:r w:rsidRPr="003B1D52">
        <w:rPr>
          <w:color w:val="auto"/>
        </w:rPr>
        <w:t xml:space="preserve">significantly </w:t>
      </w:r>
      <w:r w:rsidRPr="003B1D52">
        <w:rPr>
          <w:color w:val="auto"/>
        </w:rPr>
        <w:t>worse survival</w:t>
      </w:r>
      <w:r w:rsidRPr="003B1D52">
        <w:rPr>
          <w:rFonts w:cstheme="minorBidi"/>
          <w:color w:val="auto"/>
        </w:rPr>
        <w:t xml:space="preserve"> </w:t>
      </w:r>
      <w:r w:rsidRPr="003B1D52">
        <w:rPr>
          <w:color w:val="auto"/>
        </w:rPr>
        <w:t xml:space="preserve">(Kaplan Meier log rank test (lrt) p-val = 1.57e-50 at 6423 days) in </w:t>
      </w:r>
      <w:r w:rsidRPr="003B1D52">
        <w:rPr>
          <w:color w:val="auto"/>
        </w:rPr>
        <w:lastRenderedPageBreak/>
        <w:t>line with literature</w:t>
      </w:r>
      <w:r w:rsidR="00C15BFF" w:rsidRPr="003B1D52">
        <w:rPr>
          <w:color w:val="auto"/>
        </w:rPr>
        <w:fldChar w:fldCharType="begin"/>
      </w:r>
      <w:r w:rsidR="00C15BFF" w:rsidRPr="003B1D52">
        <w:rPr>
          <w:color w:val="auto"/>
        </w:rPr>
        <w:instrText>ADDIN F1000_CSL_CITATION&lt;~#@#~&gt;[{"DOI":"10.1007/s00401-010-0781-z","First":false,"Last":false,"PMID":"21088844","abstract":"WHO grading of human brain tumors extends beyond a strictly histological grading system by providing a basis predictive for the clinical behavior of the respective neoplasm. For example, patients with glioblastoma WHO grade IV usually show a less favorable clinical course and receive more aggressive first-line treatment than patients with anaplastic astrocytoma WHO grade III. Here we provide evidence that the IDH1 status is more prognostic for overall survival than standard histological criteria that differentiate high-grade astrocytomas. We sequenced the isocitrate dehydrogenase 1 gene (IDH1) at codon 132 in 382 patients with anaplastic astrocytoma and glioblastoma from the NOA-04 trial and from a prospective translational cohort study of the German Glioma Network. Patients with anaplastic astrocytomas carried IDH1 mutations in 60%, and patients with glioblastomas in 7.2%. IDH1 was the most prominent single prognostic factor (RR 2.7; 95% CI 1.6-4.5) followed by age, diagnosis and MGMT. The sequence from more favorable to poorer outcome was (1) anaplastic astrocytoma with IDH1 mutation, (2) glioblastoma with IDH1 mutation, (3) anaplastic astrocytoma without IDH1 mutation and (4) glioblastoma without IDH1 mutation (p &lt;  0.0001). In this combined set of anaplastic astrocytomas and glioblastomas both, IDH1 mutation and IDH1 expression status were of greater prognostic relevance than histological diagnosis according to the current WHO classification system. Our data indicate that much of the prognostic significance of patient age is due to the predominant occurrence of IDH1 mutations in younger patients. Immunohistochemistry using a mutation-specific antibody recognizing the R132H mutation yielded similar results. We propose to complement the current WHO classification and grading of high-grade astrocytic gliomas by the IDH1 mutation status and to use this combined histological and molecular classification in future clinical trials.","author":[{"family":"Hartmann","given":"Christian"},{"family":"Hentschel","given":"Bettina"},{"family":"Wick","given":"Wolfgang"},{"family":"Capper","given":"David"},{"family":"Felsberg","given":"Jörg"},{"family":"Simon","given":"Matthias"},{"family":"Westphal","given":"Manfred"},{"family":"Schackert","given":"Gabriele"},{"family":"Meyermann","given":"Richard"},{"family":"Pietsch","given":"Torsten"},{"family":"Reifenberger","given":"Guido"},{"family":"Weller","given":"Michael"},{"family":"Loeffler","given":"Markus"},{"family":"von Deimling","given":"Andreas"}],"authorYearDisplayFormat":false,"citation-label":"2227242","container-title":"Acta Neuropathologica","container-title-short":"Acta Neuropathol.","id":"2227242","invisible":false,"issue":"6","issued":{"date-parts":[["2010","12"]]},"journalAbbreviation":"Acta Neuropathol.","page":"707-718","suppress-author":false,"title":"Patients with IDH1 wild type anaplastic astrocytomas exhibit worse prognosis than IDH1-mutated glioblastomas, and IDH1 mutation status accounts for the unfavorable prognostic effect of higher age: implications for classification of gliomas.","type":"article-journal","volume":"120"}]</w:instrText>
      </w:r>
      <w:r w:rsidR="00C15BFF" w:rsidRPr="003B1D52">
        <w:rPr>
          <w:color w:val="auto"/>
        </w:rPr>
        <w:fldChar w:fldCharType="separate"/>
      </w:r>
      <w:r w:rsidRPr="003B1D52">
        <w:rPr>
          <w:noProof/>
          <w:color w:val="auto"/>
          <w:vertAlign w:val="superscript"/>
        </w:rPr>
        <w:t>4</w:t>
      </w:r>
      <w:r w:rsidR="00C15BFF" w:rsidRPr="003B1D52">
        <w:rPr>
          <w:color w:val="auto"/>
        </w:rPr>
        <w:fldChar w:fldCharType="end"/>
      </w:r>
      <w:r w:rsidRPr="003B1D52">
        <w:rPr>
          <w:color w:val="auto"/>
        </w:rPr>
        <w:t xml:space="preserve"> reaching median overall survival (OS) at only 448 days compared to </w:t>
      </w:r>
      <w:r w:rsidRPr="003B1D52">
        <w:rPr>
          <w:b/>
          <w:bCs/>
          <w:color w:val="auto"/>
        </w:rPr>
        <w:t>T029</w:t>
      </w:r>
      <w:r w:rsidRPr="003B1D52">
        <w:rPr>
          <w:color w:val="auto"/>
        </w:rPr>
        <w:t xml:space="preserve"> at 2907 (</w:t>
      </w:r>
      <w:r w:rsidR="00A61ACC" w:rsidRPr="003B1D52">
        <w:rPr>
          <w:color w:val="auto"/>
        </w:rPr>
        <w:t>Fig. S</w:t>
      </w:r>
      <w:r w:rsidRPr="003B1D52">
        <w:rPr>
          <w:color w:val="auto"/>
        </w:rPr>
        <w:t>21c).</w:t>
      </w:r>
      <w:r w:rsidR="00C15BFF" w:rsidRPr="003B1D52">
        <w:rPr>
          <w:color w:val="auto"/>
        </w:rPr>
        <w:fldChar w:fldCharType="begin"/>
      </w:r>
      <w:r w:rsidR="00C15BFF" w:rsidRPr="003B1D52">
        <w:rPr>
          <w:color w:val="auto"/>
        </w:rPr>
        <w:instrText>ADDIN F1000_CSL_CITATION&lt;~#@#~&gt;[{"DOI":"10.1158/1535-7163.MCT-15-0427","First":false,"Last":false,"PMCID":"PMC5104278","PMID":"27307601","abstract":"Periostin (POSTN) interacts with multiple integrins to coordinate a variety of cellular processes, including epithelial-to-mesenchymal transition (EMT) and cell migration. In our previous study, anti-VEGF-A therapy was associated with resistance and EMT. This study sought to determine the role of POSTN in the resistance of glioma stem cells (GSC) to antiangiogenic therapy. In mouse xenograft models of human glioma, POSTN expression was associated with acquired resistance to anti-VEGF-A therapy and had a synergistic effect with bevacizumab in prolonging survival and decreasing tumor volume. Resistance to anti-VEGF-A therapy regulated by POSTN was associated with increased expression of TGFβ1 and hypoxia-inducible factor-1α (HIF1α) in GSCs. At the molecular level, POSTN regulated invasion and expression of EMT (caveolin-1) and angiogenesis-related genes (HIF1α and VEGF-A) through activation of STAT3. Moreover, recombinant POSTN increased GSC invasion. Collectively, our findings suggest that POSTN plays an important role in glioma invasion and resistance to antiangiogenic therapy. Mol Cancer Ther; 15(9); 2187-97. ©2016 AACR.&lt;br&gt;&lt;br&gt;©2016 American Association for Cancer Research.","author":[{"family":"Park","given":"Soon Young"},{"family":"Piao","given":"Yuji"},{"family":"Jeong","given":"Kang Jin"},{"family":"Dong","given":"Jianwen"},{"family":"de Groot","given":"John F"}],"authorYearDisplayFormat":false,"citation-label":"9511923","container-title":"Molecular Cancer Therapeutics","container-title-short":"Mol. Cancer Ther.","id":"9511923","invisible":false,"issue":"9","issued":{"date-parts":[["2016","6","15"]]},"journalAbbreviation":"Mol. Cancer Ther.","page":"2187-2197","suppress-author":false,"title":"Periostin (POSTN) regulates tumor resistance to antiangiogenic therapy in glioma models.","type":"article-journal","volume":"15"},{"DOI":"10.1186/s13000-016-0492-4","First":false,"Last":false,"PMCID":"PMC4848844","PMID":"27121858","abstract":"&lt;strong&gt;BACKGROUND:&lt;/strong&gt; Survival of glioma patients with the same tumor histology and grade can vary significantly, and some low-grade gliomas transform to a more malignant phenotype. There is a need of molecular signatures, which are better predictors of the patient diagnosis, outcome of treatment, and prognosis than the diagnosis provided by histopathology. We propose CHI3L1 mRNA expression as a prognostic biomarker for patients with glioma.&lt;br&gt;&lt;br&gt;&lt;strong&gt;METHODS:&lt;/strong&gt; We measured CHI3L1 expression with quantitative real time-polymerase chain reaction (qRT-PCR) in the cohort of 98 patients with different grade glioma: 10 grade I pylocytic astrocytomas, 30 grade II diffuse astrocytomas, 20 grade III anaplastic astrocytomas, and 38 grade IV astrocytomas (glioblastomas). Statistical analyses were conducted to investigate the association between CHI3L1 mRNA expression levels and patient clinical variables.&lt;br&gt;&lt;br&gt;&lt;strong&gt;RESULTS:&lt;/strong&gt; We demonstrated that mRNA expression of CHI3L1 was evidently higher in glioblastoma than in lower grade glioma tissues. We evaluated correlations between CHI3L1 expression, clinicopathological characteristics, and the outcomes of the patients. Patients with high CHI3L1 expression had a shorter overall survival (p &lt;  0.001).&lt;br&gt;&lt;br&gt;&lt;strong&gt;CONCLUSIONS:&lt;/strong&gt; Findings presented in our study showed that increased mRNA level of CHI3L1 could be associated with the progression of astrocytoma and poor patient survival not only for glioblastoma, but for lower grade astrocytoma tumors as well. Further investigation will be required to evaluate CHI3L1 value as a molecular marker for astrocytoma prognoses and for novel treatment strategies against all grade astrocytomas.","author":[{"family":"Steponaitis","given":"Giedrius"},{"family":"Skiriutė","given":"Daina"},{"family":"Kazlauskas","given":"Arunas"},{"family":"Golubickaitė","given":"Ieva"},{"family":"Stakaitis","given":"Rytis"},{"family":"Tamašauskas","given":"Arimantas"},{"family":"Vaitkienė","given":"Paulina"}],"authorYearDisplayFormat":false,"citation-label":"9511925","container-title":"Diagnostic Pathology","container-title-short":"Diagn. Pathol.","id":"9511925","invisible":false,"issued":{"date-parts":[["2016","4","27"]]},"journalAbbreviation":"Diagn. Pathol.","page":"42","suppress-author":false,"title":"High CHI3L1 expression is associated with glioma patient survival.","type":"article-journal","volume":"11"},{"DOI":"10.1101/gad.312157.118","First":false,"Last":false,"PMCID":"PMC5959235","PMID":"29632085","abstract":"Glioblastoma is the most frequently occurring and invariably fatal primary brain tumor in adults. The vast majority of glioblastomas is characterized by chromosomal copy number alterations, including gain of whole chromosome 7 and loss of whole chromosome 10. Gain of whole chromosome 7 is an early event in gliomagenesis that occurs in proneural-like precursor cells, which give rise to all isocitrate dehydrogenase (IDH) wild-type glioblastoma transcriptional subtypes. Platelet-derived growth factor A (PDGFA) is one gene on chromosome 7 known to drive gliomagenesis, but, given its location near the end of 7p, there are likely several other genes located along chromosome 7 that select for its increased whole-chromosome copy number within glioblastoma cells. To identify other potential genes that could select for gain of whole chromosome 7, we developed an unbiased bioinformatics approach that identified homeobox A5 (HOXA5) as a gene whose expression correlated with gain of chromosome 7 and a more aggressive phenotype of the resulting glioma. High expression of HOXA5 in glioblastoma was associated with a proneural gene expression pattern and decreased overall survival in both human proneural and PDGF-driven mouse glioblastoma. Furthermore, HOXA5 overexpression promoted cellular proliferation and potentiated radioresistance. We also found enrichment of HOXA5 expression in recurrent human and mouse glioblastoma at first recurrence after radiotherapy. Overall, this study implicates HOXA5 as a chromosome 7-associated gene-level locus that promotes selection for gain of whole chromosome 7 and an aggressive phenotype in glioblastoma.&lt;br&gt;&lt;br&gt;© 2018 Cimino et al.; Published by Cold Spring Harbor Laboratory Press.","author":[{"family":"Cimino","given":"Patrick J"},{"family":"Kim","given":"Youngmi"},{"family":"Wu","given":"Hua-Jun"},{"family":"Alexander","given":"Jes"},{"family":"Wirsching","given":"Hans-Georg"},{"family":"Szulzewsky","given":"Frank"},{"family":"Pitter","given":"Ken"},{"family":"Ozawa","given":"Tatsuya"},{"family":"Wang","given":"Jiguang"},{"family":"Vazquez","given":"Julio"},{"family":"Arora","given":"Sonali"},{"family":"Rabadan","given":"Raul"},{"family":"Levine","given":"Ross"},{"family":"Michor","given":"Franziska"},{"family":"Holland","given":"Eric C"}],"authorYearDisplayFormat":false,"citation-label":"8714623","container-title":"Genes &amp; Development","container-title-short":"Genes Dev.","id":"8714623","invisible":false,"issue":"7-8","issued":{"date-parts":[["2018","4","1"]]},"journalAbbreviation":"Genes Dev.","page":"512-523","suppress-author":false,"title":"Increased HOXA5 expression provides a selective advantage for gain of whole chromosome 7 in IDH wild-type glioblastoma.","type":"article-journal","volume":"32"}]</w:instrText>
      </w:r>
      <w:r w:rsidR="00C15BFF" w:rsidRPr="003B1D52">
        <w:rPr>
          <w:color w:val="auto"/>
        </w:rPr>
        <w:fldChar w:fldCharType="separate"/>
      </w:r>
      <w:r w:rsidRPr="003B1D52">
        <w:rPr>
          <w:color w:val="auto"/>
          <w:vertAlign w:val="superscript"/>
        </w:rPr>
        <w:t>5–7</w:t>
      </w:r>
      <w:r w:rsidR="00C15BFF" w:rsidRPr="003B1D52">
        <w:rPr>
          <w:color w:val="auto"/>
        </w:rPr>
        <w:fldChar w:fldCharType="end"/>
      </w:r>
      <w:r w:rsidR="00C15BFF" w:rsidRPr="003B1D52">
        <w:rPr>
          <w:color w:val="auto"/>
        </w:rPr>
        <w:fldChar w:fldCharType="begin"/>
      </w:r>
      <w:r w:rsidR="00C15BFF" w:rsidRPr="003B1D52">
        <w:rPr>
          <w:color w:val="auto"/>
        </w:rPr>
        <w:instrText>ADDIN F1000_CSL_CITATION&lt;~#@#~&gt;[{"DOI":"10.1093/neuonc/noq078","First":false,"Last":false,"PMCID":"PMC3018927","PMID":"20639215","abstract":"We have investigated mechanisms that contribute to reinforce the relationship between inflammation and cancer. Secreted phospholipase A(2) group IIA (sPLA(2)-IIA) is a molecule relevant in inflammatory events and has been proposed as a marker for some of these. Previously, we reported the mitogenic properties of this sPLA(2) in the human astrocytoma cell line 1321N1. Here, we go deeper into the mechanisms that link this inflammatory protein with proliferation in one of the most aggressive types of tumors. We found that phosphorylation of the extracellular regulated kinase (ERK) was preceded by the activation of the small GTPase Ras, and both failed to be activated by inhibiting protein kinase C (PKC). Fractionation and immunofluorescence studies revealed translocation of PKC alpha, delta, and epsilon to the membrane fraction upon stimulation with sPLA(2)-IIA. Immunoprecipitation analysis showed that sPLA(2)-IIA induces phosphorylation of the epidermal growth factor receptor (EGFR) through a PKC-dependent pathway. We found that phosphorylation of this receptor contributed to Ras and ERK activation and that inhibition of ERK, PKC, and EGFR blocked the mitogenic response induced by sPLA(2)-IIA. This study showed that sPLA(2)-IIA is able to bring into play EGFR to trigger its signaling and that PKC leads the distribution of resources. Interestingly, we found that this is not a cell-specific response, because sPLA(2)-IIA was also able to transactivate EGFR in MCF7 human breast cancer cells. Therefore, this mechanism could contribute to worsen the prognosis of a tumor in an inflammatory microenvironment. We also present more links of the tumor chain possibly susceptible to targeting.","author":[{"family":"Hernández","given":"Marita"},{"family":"Martín","given":"Rubén"},{"family":"García-Cubillas","given":"Miriam Daniela"},{"family":"Maeso-Hernández","given":"Patricia"},{"family":"Nieto","given":"María Luisa"}],"authorYearDisplayFormat":false,"citation-label":"9511926","container-title":"Neuro-oncology","container-title-short":"Neuro Oncol.","id":"9511926","invisible":false,"issue":"10","issued":{"date-parts":[["2010","10"]]},"journalAbbreviation":"Neuro Oncol.","page":"1014-1023","suppress-author":false,"title":"Secreted PLA2 induces proliferation in astrocytoma through the EGF receptor: another inflammation-cancer link.","type":"article-journal","volume":"12"}]</w:instrText>
      </w:r>
      <w:r w:rsidR="00C15BFF" w:rsidRPr="003B1D52">
        <w:rPr>
          <w:color w:val="auto"/>
        </w:rPr>
        <w:fldChar w:fldCharType="separate"/>
      </w:r>
      <w:r w:rsidRPr="003B1D52">
        <w:rPr>
          <w:color w:val="auto"/>
          <w:vertAlign w:val="superscript"/>
        </w:rPr>
        <w:t>8</w:t>
      </w:r>
      <w:r w:rsidR="00C15BFF" w:rsidRPr="003B1D52">
        <w:rPr>
          <w:color w:val="auto"/>
        </w:rPr>
        <w:fldChar w:fldCharType="end"/>
      </w:r>
    </w:p>
    <w:p w14:paraId="04807551" w14:textId="77777777" w:rsidR="00C15BFF" w:rsidRPr="003B1D52" w:rsidRDefault="00C15BFF" w:rsidP="00C15BFF">
      <w:pPr>
        <w:spacing w:before="100" w:beforeAutospacing="1" w:after="100" w:afterAutospacing="1" w:line="240" w:lineRule="auto"/>
        <w:ind w:right="0" w:firstLine="0"/>
        <w:rPr>
          <w:rFonts w:cstheme="minorHAnsi"/>
          <w:b/>
          <w:bCs/>
          <w:color w:val="auto"/>
          <w:szCs w:val="20"/>
        </w:rPr>
      </w:pPr>
      <w:r w:rsidRPr="003B1D52">
        <w:rPr>
          <w:rFonts w:cstheme="minorHAnsi"/>
          <w:b/>
          <w:bCs/>
          <w:color w:val="auto"/>
          <w:szCs w:val="20"/>
        </w:rPr>
        <w:t>BCOR Altered Samples and Ependymomas</w:t>
      </w:r>
    </w:p>
    <w:p w14:paraId="4F215D39" w14:textId="238D2FBD" w:rsidR="00C15BFF" w:rsidRPr="003B1D52" w:rsidRDefault="2E0909B5" w:rsidP="2E0909B5">
      <w:pPr>
        <w:spacing w:before="100" w:beforeAutospacing="1" w:after="100" w:afterAutospacing="1" w:line="240" w:lineRule="auto"/>
        <w:ind w:right="0" w:firstLine="0"/>
        <w:rPr>
          <w:rFonts w:cstheme="minorBidi"/>
          <w:color w:val="auto"/>
        </w:rPr>
      </w:pPr>
      <w:r w:rsidRPr="003B1D52">
        <w:rPr>
          <w:rFonts w:cstheme="minorBidi"/>
          <w:color w:val="auto"/>
        </w:rPr>
        <w:t xml:space="preserve">Along the </w:t>
      </w:r>
      <w:r w:rsidRPr="003B1D52">
        <w:rPr>
          <w:rFonts w:cstheme="minorBidi"/>
          <w:i/>
          <w:iCs/>
          <w:color w:val="auto"/>
        </w:rPr>
        <w:t>IDH1</w:t>
      </w:r>
      <w:r w:rsidRPr="003B1D52">
        <w:rPr>
          <w:rFonts w:cstheme="minorBidi"/>
          <w:color w:val="auto"/>
        </w:rPr>
        <w:t xml:space="preserve"> wild-type branch </w:t>
      </w:r>
      <w:r w:rsidRPr="003B1D52">
        <w:rPr>
          <w:rFonts w:cstheme="minorBidi"/>
          <w:b/>
          <w:bCs/>
          <w:color w:val="auto"/>
        </w:rPr>
        <w:t>T028</w:t>
      </w:r>
      <w:r w:rsidRPr="003B1D52">
        <w:rPr>
          <w:rFonts w:cstheme="minorBidi"/>
          <w:color w:val="auto"/>
        </w:rPr>
        <w:t xml:space="preserve"> we then observe the separation of gliomas and glioblastomas in </w:t>
      </w:r>
      <w:r w:rsidRPr="003B1D52">
        <w:rPr>
          <w:rFonts w:cstheme="minorBidi"/>
          <w:b/>
          <w:bCs/>
          <w:color w:val="auto"/>
        </w:rPr>
        <w:t>T030 GLI IDHwt</w:t>
      </w:r>
      <w:r w:rsidRPr="003B1D52">
        <w:rPr>
          <w:rFonts w:cstheme="minorBidi"/>
          <w:color w:val="auto"/>
        </w:rPr>
        <w:t xml:space="preserve"> from ependymomas in </w:t>
      </w:r>
      <w:r w:rsidRPr="003B1D52">
        <w:rPr>
          <w:rFonts w:cstheme="minorBidi"/>
          <w:b/>
          <w:bCs/>
          <w:color w:val="auto"/>
        </w:rPr>
        <w:t>T032 EPDY</w:t>
      </w:r>
      <w:r w:rsidRPr="003B1D52">
        <w:rPr>
          <w:rFonts w:cstheme="minorBidi"/>
          <w:color w:val="auto"/>
        </w:rPr>
        <w:t xml:space="preserve"> and samples with lesions of the BCL-6 corepressor protein gene, </w:t>
      </w:r>
      <w:r w:rsidRPr="003B1D52">
        <w:rPr>
          <w:rFonts w:cstheme="minorBidi"/>
          <w:i/>
          <w:iCs/>
          <w:color w:val="auto"/>
        </w:rPr>
        <w:t>BCOR</w:t>
      </w:r>
      <w:r w:rsidRPr="003B1D52">
        <w:rPr>
          <w:rFonts w:cstheme="minorBidi"/>
          <w:color w:val="auto"/>
        </w:rPr>
        <w:t xml:space="preserve"> </w:t>
      </w:r>
      <w:r w:rsidRPr="003B1D52">
        <w:rPr>
          <w:rFonts w:cstheme="minorBidi"/>
          <w:b/>
          <w:bCs/>
          <w:color w:val="auto"/>
        </w:rPr>
        <w:t xml:space="preserve">T031 CNS BCOR/PNET </w:t>
      </w:r>
      <w:r w:rsidRPr="003B1D52">
        <w:rPr>
          <w:color w:val="auto"/>
          <w:sz w:val="19"/>
          <w:szCs w:val="19"/>
        </w:rPr>
        <w:t>(</w:t>
      </w:r>
      <w:r w:rsidR="00A94584" w:rsidRPr="003B1D52">
        <w:rPr>
          <w:color w:val="auto"/>
          <w:sz w:val="19"/>
          <w:szCs w:val="19"/>
        </w:rPr>
        <w:t>Fig.</w:t>
      </w:r>
      <w:r w:rsidRPr="003B1D52">
        <w:rPr>
          <w:color w:val="auto"/>
          <w:sz w:val="19"/>
          <w:szCs w:val="19"/>
        </w:rPr>
        <w:t xml:space="preserve"> 5a</w:t>
      </w:r>
      <w:r w:rsidR="00A61ACC" w:rsidRPr="003B1D52">
        <w:rPr>
          <w:color w:val="auto"/>
          <w:sz w:val="19"/>
          <w:szCs w:val="19"/>
        </w:rPr>
        <w:t>,</w:t>
      </w:r>
      <w:r w:rsidRPr="003B1D52">
        <w:rPr>
          <w:color w:val="auto"/>
          <w:sz w:val="19"/>
          <w:szCs w:val="19"/>
        </w:rPr>
        <w:t xml:space="preserve"> </w:t>
      </w:r>
      <w:r w:rsidR="00A61ACC" w:rsidRPr="003B1D52">
        <w:rPr>
          <w:color w:val="auto"/>
          <w:sz w:val="19"/>
          <w:szCs w:val="19"/>
        </w:rPr>
        <w:t>Fig. S</w:t>
      </w:r>
      <w:r w:rsidRPr="003B1D52">
        <w:rPr>
          <w:color w:val="auto"/>
          <w:sz w:val="19"/>
          <w:szCs w:val="19"/>
        </w:rPr>
        <w:t>21a</w:t>
      </w:r>
      <w:r w:rsidR="00A61ACC" w:rsidRPr="003B1D52">
        <w:rPr>
          <w:color w:val="auto"/>
          <w:sz w:val="19"/>
          <w:szCs w:val="19"/>
        </w:rPr>
        <w:t>,</w:t>
      </w:r>
      <w:r w:rsidRPr="003B1D52">
        <w:rPr>
          <w:color w:val="auto"/>
          <w:sz w:val="19"/>
          <w:szCs w:val="19"/>
        </w:rPr>
        <w:t xml:space="preserve"> b)</w:t>
      </w:r>
      <w:r w:rsidRPr="003B1D52">
        <w:rPr>
          <w:rFonts w:cstheme="minorBidi"/>
          <w:color w:val="auto"/>
        </w:rPr>
        <w:t xml:space="preserve">. </w:t>
      </w:r>
      <w:r w:rsidRPr="003B1D52">
        <w:rPr>
          <w:rFonts w:cstheme="minorBidi"/>
          <w:b/>
          <w:bCs/>
          <w:color w:val="auto"/>
        </w:rPr>
        <w:t>T030 GLI IDHwt</w:t>
      </w:r>
      <w:r w:rsidRPr="003B1D52">
        <w:rPr>
          <w:rFonts w:cstheme="minorBidi"/>
          <w:color w:val="auto"/>
        </w:rPr>
        <w:t xml:space="preserve"> (n = 364) </w:t>
      </w:r>
      <w:r w:rsidRPr="003B1D52">
        <w:rPr>
          <w:rFonts w:cstheme="minorBidi"/>
          <w:color w:val="auto"/>
        </w:rPr>
        <w:t xml:space="preserve">includes the vast majority of gliomas and glioblastomas without mutations of </w:t>
      </w:r>
      <w:r w:rsidRPr="003B1D52">
        <w:rPr>
          <w:rFonts w:cstheme="minorBidi"/>
          <w:i/>
          <w:iCs/>
          <w:color w:val="auto"/>
        </w:rPr>
        <w:t>IDH1</w:t>
      </w:r>
      <w:r w:rsidRPr="003B1D52">
        <w:rPr>
          <w:rFonts w:cstheme="minorBidi"/>
          <w:color w:val="auto"/>
        </w:rPr>
        <w:t xml:space="preserve"> and is the oldest class (median age = 52 y.o. KW p-val = 5.72e-10).</w:t>
      </w:r>
    </w:p>
    <w:p w14:paraId="4E022168" w14:textId="736F1CAE" w:rsidR="00C15BFF" w:rsidRPr="003B1D52" w:rsidRDefault="2E0909B5" w:rsidP="0563F25F">
      <w:pPr>
        <w:spacing w:before="100" w:beforeAutospacing="1" w:after="100" w:afterAutospacing="1" w:line="240" w:lineRule="auto"/>
        <w:ind w:right="0" w:firstLine="0"/>
        <w:rPr>
          <w:rFonts w:cstheme="minorBidi"/>
          <w:color w:val="auto"/>
        </w:rPr>
      </w:pPr>
      <w:r w:rsidRPr="003B1D52">
        <w:rPr>
          <w:rFonts w:cstheme="minorBidi"/>
          <w:b/>
          <w:bCs/>
          <w:color w:val="auto"/>
        </w:rPr>
        <w:t>T031 CNS BCORmut/PNET</w:t>
      </w:r>
      <w:r w:rsidRPr="003B1D52">
        <w:rPr>
          <w:rFonts w:cstheme="minorBidi"/>
          <w:color w:val="auto"/>
        </w:rPr>
        <w:t xml:space="preserve"> is a peculiarly small cluster (n = 12) comprised of heterogeneous diagnoses. It includes a variety of brain and CNS tumours, including ependymomas, primitive neuroectodermal tumours (PNET), gliomas, an embryonal tumour with multi-layered rosettes, and a handful of solid tumours - several possibly misdiagnosed as Ewing sarcoma - and one infantile fibrosarcoma (</w:t>
      </w:r>
      <w:r w:rsidR="00A94584" w:rsidRPr="003B1D52">
        <w:rPr>
          <w:rFonts w:cstheme="minorBidi"/>
          <w:color w:val="auto"/>
        </w:rPr>
        <w:t>Fig.</w:t>
      </w:r>
      <w:r w:rsidRPr="003B1D52">
        <w:rPr>
          <w:rFonts w:cstheme="minorBidi"/>
          <w:color w:val="auto"/>
        </w:rPr>
        <w:t xml:space="preserve"> 5d). All samples are </w:t>
      </w:r>
      <w:r w:rsidR="0076227D">
        <w:rPr>
          <w:rFonts w:cstheme="minorBidi"/>
          <w:color w:val="auto"/>
        </w:rPr>
        <w:t xml:space="preserve">from </w:t>
      </w:r>
      <w:r w:rsidRPr="003B1D52">
        <w:rPr>
          <w:rFonts w:cstheme="minorBidi"/>
          <w:color w:val="auto"/>
        </w:rPr>
        <w:t>paediatric</w:t>
      </w:r>
      <w:r w:rsidR="0076227D">
        <w:rPr>
          <w:rFonts w:cstheme="minorBidi"/>
          <w:color w:val="auto"/>
        </w:rPr>
        <w:t xml:space="preserve"> patients</w:t>
      </w:r>
      <w:r w:rsidRPr="003B1D52">
        <w:rPr>
          <w:rFonts w:cstheme="minorBidi"/>
          <w:color w:val="auto"/>
        </w:rPr>
        <w:t xml:space="preserve">, with a median age of 4.5 y.o. This cluster is characterized by an overexpression of </w:t>
      </w:r>
      <w:r w:rsidRPr="003B1D52">
        <w:rPr>
          <w:rFonts w:cstheme="minorBidi"/>
          <w:i/>
          <w:iCs/>
          <w:color w:val="auto"/>
        </w:rPr>
        <w:t>BCOR</w:t>
      </w:r>
      <w:r w:rsidRPr="003B1D52">
        <w:rPr>
          <w:rFonts w:cstheme="minorBidi"/>
          <w:color w:val="auto"/>
        </w:rPr>
        <w:t xml:space="preserve"> (median logFC= 4.38, FDR ≤ 2.94e-41) (</w:t>
      </w:r>
      <w:r w:rsidR="00A94584" w:rsidRPr="003B1D52">
        <w:rPr>
          <w:rFonts w:cstheme="minorBidi"/>
          <w:color w:val="auto"/>
        </w:rPr>
        <w:t>Fig.</w:t>
      </w:r>
      <w:r w:rsidRPr="003B1D52">
        <w:rPr>
          <w:rFonts w:cstheme="minorBidi"/>
          <w:color w:val="auto"/>
        </w:rPr>
        <w:t xml:space="preserve"> </w:t>
      </w:r>
      <w:commentRangeStart w:id="1"/>
      <w:r w:rsidRPr="003B1D52">
        <w:rPr>
          <w:rFonts w:cstheme="minorBidi"/>
          <w:color w:val="auto"/>
        </w:rPr>
        <w:t>5c</w:t>
      </w:r>
      <w:commentRangeEnd w:id="1"/>
      <w:r w:rsidR="000C2CB6">
        <w:rPr>
          <w:rStyle w:val="CommentReference"/>
        </w:rPr>
        <w:commentReference w:id="1"/>
      </w:r>
      <w:r w:rsidRPr="003B1D52">
        <w:rPr>
          <w:rFonts w:cstheme="minorBidi"/>
          <w:color w:val="auto"/>
        </w:rPr>
        <w:t xml:space="preserve">). </w:t>
      </w:r>
    </w:p>
    <w:p w14:paraId="42C87A7B" w14:textId="70578941" w:rsidR="00C15BFF" w:rsidRPr="003B1D52" w:rsidRDefault="2E0909B5" w:rsidP="0563F25F">
      <w:pPr>
        <w:spacing w:before="100" w:beforeAutospacing="1" w:after="100" w:afterAutospacing="1" w:line="240" w:lineRule="auto"/>
        <w:ind w:right="0" w:firstLine="0"/>
        <w:rPr>
          <w:rFonts w:cstheme="minorBidi"/>
          <w:color w:val="auto"/>
        </w:rPr>
      </w:pPr>
      <w:r w:rsidRPr="003B1D52">
        <w:rPr>
          <w:rFonts w:cstheme="minorBidi"/>
          <w:i/>
          <w:iCs/>
          <w:color w:val="auto"/>
        </w:rPr>
        <w:t>BCOR</w:t>
      </w:r>
      <w:r w:rsidRPr="003B1D52">
        <w:rPr>
          <w:rFonts w:cstheme="minorBidi"/>
          <w:color w:val="auto"/>
        </w:rPr>
        <w:t xml:space="preserve"> participates in a range of chromatin altering activities including binding to histone acetylases and chromatin-altering complexes, namely polycomb group complexes</w:t>
      </w:r>
      <w:r w:rsidR="00C15BFF" w:rsidRPr="003B1D52">
        <w:rPr>
          <w:rFonts w:cstheme="minorBidi"/>
          <w:color w:val="auto"/>
        </w:rPr>
        <w:fldChar w:fldCharType="begin"/>
      </w:r>
      <w:r w:rsidR="00C15BFF" w:rsidRPr="003B1D52">
        <w:rPr>
          <w:rFonts w:cstheme="minorBidi"/>
          <w:color w:val="auto"/>
        </w:rPr>
        <w:instrText>ADDIN F1000_CSL_CITATION&lt;~#@#~&gt;[{"DOI":"10.1128/MCB.00630-06","First":false,"Last":false,"PMCID":"PMC1592854","PMID":"16943429","abstract":"The corepressor BCOR potentiates transcriptional repression by the proto-oncoprotein BCL6 and suppresses the transcriptional activity of a common mixed-lineage leukemia fusion partner, AF9. Mutations in human BCOR cause male lethal, X-linked oculofaciocardiodental syndrome. We identified a BCOR complex containing Polycomb group (PcG) and Skp-Cullin-F-box subcomplexes. The PcG proteins include RING1, RYBP, NSPC1, a Posterior Sex Combs homolog, and RNF2, an E3 ligase for the mono-ubiquitylation of H2A. BCOR complex components and mono-ubiquitylated H2A localize to BCL6 targets, indicating that the BCOR complex employs PcG proteins to expand the repertoire of enzymatic activities that can be recruited by BCL6. This also suggests that BCL6 can target PcG proteins to DNA. In addition, the BCOR complex contains components of a second ubiquitin E3 ligase, namely, SKP1 and FBXL10 (JHDM1B). We show that BCOR coimmunoprecipitates isoforms of FBXL10 which contain a JmjC domain that recently has been determined to have histone H3K36 demethylase activity. The recruitment of two distinct classes of E3 ubiquitin ligases and a histone demethylase by BCOR suggests that BCOR uses a unique combination of epigenetic modifications to direct gene silencing.","author":[{"family":"Gearhart","given":"Micah D"},{"family":"Corcoran","given":"Connie M"},{"family":"Wamstad","given":"Joseph A"},{"family":"Bardwell","given":"Vivian J"}],"authorYearDisplayFormat":false,"citation-label":"2710060","container-title":"Molecular and Cellular Biology","container-title-short":"Mol. Cell. Biol.","id":"2710060","invisible":false,"issue":"18","issued":{"date-parts":[["2006","9"]]},"journalAbbreviation":"Mol. Cell. Biol.","page":"6880-6889","suppress-author":false,"title":"Polycomb group and SCF ubiquitin ligases are found in a novel BCOR complex that is recruited to BCL6 targets.","type":"article-journal","volume":"26"}]</w:instrText>
      </w:r>
      <w:r w:rsidR="00C15BFF" w:rsidRPr="003B1D52">
        <w:rPr>
          <w:rFonts w:cstheme="minorBidi"/>
          <w:color w:val="auto"/>
        </w:rPr>
        <w:fldChar w:fldCharType="separate"/>
      </w:r>
      <w:r w:rsidRPr="003B1D52">
        <w:rPr>
          <w:rFonts w:cstheme="minorBidi"/>
          <w:noProof/>
          <w:color w:val="auto"/>
          <w:vertAlign w:val="superscript"/>
        </w:rPr>
        <w:t>9</w:t>
      </w:r>
      <w:r w:rsidR="00C15BFF" w:rsidRPr="003B1D52">
        <w:rPr>
          <w:rFonts w:cstheme="minorBidi"/>
          <w:color w:val="auto"/>
        </w:rPr>
        <w:fldChar w:fldCharType="end"/>
      </w:r>
      <w:r w:rsidRPr="003B1D52">
        <w:rPr>
          <w:rFonts w:cstheme="minorBidi"/>
          <w:color w:val="auto"/>
        </w:rPr>
        <w:t xml:space="preserve">. Alterations of these </w:t>
      </w:r>
      <w:r w:rsidRPr="003B1D52">
        <w:rPr>
          <w:rFonts w:cstheme="minorBidi"/>
          <w:color w:val="auto"/>
        </w:rPr>
        <w:t>genes, many of which consist of fusions or internal tandem duplications (ITD) (</w:t>
      </w:r>
      <w:r w:rsidR="00A94584" w:rsidRPr="003B1D52">
        <w:rPr>
          <w:rFonts w:cstheme="minorBidi"/>
          <w:color w:val="auto"/>
        </w:rPr>
        <w:t>Fig.</w:t>
      </w:r>
      <w:r w:rsidRPr="003B1D52">
        <w:rPr>
          <w:rFonts w:cstheme="minorBidi"/>
          <w:color w:val="auto"/>
        </w:rPr>
        <w:t xml:space="preserve"> 5b), have been well characterized in both soft tissue tumours and a recently defined group of CNS neoplasms: high grade neuroepithelial tumours of the central nervous system (CNS HGNET-BCOR)</w:t>
      </w:r>
      <w:r w:rsidR="00C15BFF" w:rsidRPr="003B1D52">
        <w:rPr>
          <w:rFonts w:cstheme="minorBidi"/>
          <w:color w:val="auto"/>
        </w:rPr>
        <w:fldChar w:fldCharType="begin"/>
      </w:r>
      <w:r w:rsidR="00C15BFF" w:rsidRPr="003B1D52">
        <w:rPr>
          <w:rFonts w:cstheme="minorBidi"/>
          <w:color w:val="auto"/>
        </w:rPr>
        <w:instrText>ADDIN F1000_CSL_CITATION&lt;~#@#~&gt;[{"DOI":"10.1016/j.cell.2016.01.015","First":false,"Last":false,"PMCID":"PMC5139621","PMID":"26919435","abstract":"Primitive neuroectodermal tumors of the central nervous system (CNS-PNETs) are highly aggressive, poorly differentiated embryonal tumors occurring predominantly in young children but also affecting adolescents and adults. Herein, we demonstrate that a significant proportion of institutionally diagnosed CNS-PNETs display molecular profiles indistinguishable from those of various other well-defined CNS tumor entities, facilitating diagnosis and appropriate therapy for patients with these tumors. From the remaining fraction of CNS-PNETs, we identify four new CNS tumor entities, each associated with a recurrent genetic alteration and distinct histopathological and clinical features. These new molecular entities, designated \"CNS neuroblastoma with FOXR2 activation (CNS NB-FOXR2),\" \"CNS Ewing sarcoma family tumor with CIC alteration (CNS EFT-CIC),\" \"CNS high-grade neuroepithelial tumor with MN1 alteration (CNS HGNET-MN1),\" and \"CNS high-grade neuroepithelial tumor with BCOR alteration (CNS HGNET-BCOR),\" will enable meaningful clinical trials and the development of therapeutic strategies for patients affected by poorly differentiated CNS tumors.&lt;br&gt;&lt;br&gt;Copyright © 2016 Elsevier Inc. All rights reserved.","author":[{"family":"Sturm","given":"Dominik"},{"family":"Orr","given":"Brent A"},{"family":"Toprak","given":"Umut H"},{"family":"Hovestadt","given":"Volker"},{"family":"Jones","given":"David T W"},{"family":"Capper","given":"David"},{"family":"Sill","given":"Martin"},{"family":"Buchhalter","given":"Ivo"},{"family":"Northcott","given":"Paul A"},{"family":"Leis","given":"Irina"},{"family":"Ryzhova","given":"Marina"},{"family":"Koelsche","given":"Christian"},{"family":"Pfaff","given":"Elke"},{"family":"Allen","given":"Sariah J"},{"family":"Balasubramanian","given":"Gnanaprakash"},{"family":"Worst","given":"Barbara C"},{"family":"Pajtler","given":"Kristian W"},{"family":"Brabetz","given":"Sebastian"},{"family":"Johann","given":"Pascal D"},{"family":"Sahm","given":"Felix"},{"family":"Reimand","given":"Jüri"},{"family":"Mackay","given":"Alan"},{"family":"Carvalho","given":"Diana M"},{"family":"Remke","given":"Marc"},{"family":"Phillips","given":"Joanna J"},{"family":"Perry","given":"Arie"},{"family":"Cowdrey","given":"Cynthia"},{"family":"Drissi","given":"Rachid"},{"family":"Fouladi","given":"Maryam"},{"family":"Giangaspero","given":"Felice"},{"family":"Łastowska","given":"Maria"},{"family":"Grajkowska","given":"Wiesława"},{"family":"Scheurlen","given":"Wolfram"},{"family":"Pietsch","given":"Torsten"},{"family":"Hagel","given":"Christian"},{"family":"Gojo","given":"Johannes"},{"family":"Lötsch","given":"Daniela"},{"family":"Berger","given":"Walter"},{"family":"Slavc","given":"Irene"},{"family":"Haberler","given":"Christine"},{"family":"Jouvet","given":"Anne"},{"family":"Holm","given":"Stefan"},{"family":"Hofer","given":"Silvia"},{"family":"Prinz","given":"Marco"},{"family":"Keohane","given":"Catherine"},{"family":"Fried","given":"Iris"},{"family":"Mawrin","given":"Christian"},{"family":"Scheie","given":"David"},{"family":"Mobley","given":"Bret C"},{"family":"Schniederjan","given":"Matthew J"},{"family":"Santi","given":"Mariarita"},{"family":"Buccoliero","given":"Anna M"},{"family":"Dahiya","given":"Sonika"},{"family":"Kramm","given":"Christof M"},{"family":"von Bueren","given":"André O"},{"family":"von Hoff","given":"Katja"},{"family":"Rutkowski","given":"Stefan"},{"family":"Herold-Mende","given":"Christel"},{"family":"Frühwald","given":"Michael C"},{"family":"Milde","given":"Till"},{"family":"Hasselblatt","given":"Martin"},{"family":"Wesseling","given":"Pieter"},{"family":"Rößler","given":"Jochen"},{"family":"Schüller","given":"Ulrich"},{"family":"Ebinger","given":"Martin"},{"family":"Schittenhelm","given":"Jens"},{"family":"Frank","given":"Stephan"},{"family":"Grobholz","given":"Rainer"},{"family":"Vajtai","given":"Istvan"},{"family":"Hans","given":"Volkmar"},{"family":"Schneppenheim","given":"Reinhard"},{"family":"Zitterbart","given":"Karel"},{"family":"Collins","given":"V Peter"},{"family":"Aronica","given":"Eleonora"},{"family":"Varlet","given":"Pascale"},{"family":"Puget","given":"Stephanie"},{"family":"Dufour","given":"Christelle"},{"family":"Grill","given":"Jacques"},{"family":"Figarella-Branger","given":"Dominique"},{"family":"Wolter","given":"Marietta"},{"family":"Schuhmann","given":"Martin U"},{"family":"Shalaby","given":"Tarek"},{"family":"Grotzer","given":"Michael"},{"family":"van Meter","given":"Timothy"},{"family":"Monoranu","given":"Camelia-Maria"},{"family":"Felsberg","given":"Jörg"},{"family":"Reifenberger","given":"Guido"},{"family":"Snuderl","given":"Matija"},{"family":"Forrester","given":"Lynn Ann"},{"family":"Koster","given":"Jan"},{"family":"Versteeg","given":"Rogier"},{"family":"Volckmann","given":"Richard"},{"family":"van Sluis","given":"Peter"},{"family":"Wolf","given":"Stephan"},{"family":"Mikkelsen","given":"Tom"},{"family":"Gajjar","given":"Amar"},{"family":"Aldape","given":"Kenneth"},{"family":"Moore","given":"Andrew S"},{"family":"Taylor","given":"Michael D"},{"family":"Jones","given":"Chris"},{"family":"Jabado","given":"Nada"},{"family":"Karajannis","given":"Matthias A"},{"family":"Eils","given":"Roland"},{"family":"Schlesner","given":"Matthias"},{"family":"Lichter","given":"Peter"},{"family":"von Deimling","given":"Andreas"},{"family":"Pfister","given":"Stefan M"},{"family":"Ellison","given":"David W"},{"family":"Korshunov","given":"Andrey"},{"family":"Kool","given":"Marcel"}],"authorYearDisplayFormat":false,"citation-label":"1256422","container-title":"Cell","container-title-short":"Cell","id":"1256422","invisible":false,"issue":"5","issued":{"date-parts":[["2016","2","25"]]},"journalAbbreviation":"Cell","page":"1060-1072","suppress-author":false,"title":"New Brain Tumor Entities Emerge from Molecular Classification of CNS-PNETs.","type":"article-journal","volume":"164"}]</w:instrText>
      </w:r>
      <w:r w:rsidR="00C15BFF" w:rsidRPr="003B1D52">
        <w:rPr>
          <w:rFonts w:cstheme="minorBidi"/>
          <w:color w:val="auto"/>
        </w:rPr>
        <w:fldChar w:fldCharType="separate"/>
      </w:r>
      <w:r w:rsidRPr="003B1D52">
        <w:rPr>
          <w:rFonts w:cstheme="minorBidi"/>
          <w:noProof/>
          <w:color w:val="auto"/>
          <w:vertAlign w:val="superscript"/>
        </w:rPr>
        <w:t>10</w:t>
      </w:r>
      <w:r w:rsidR="00C15BFF" w:rsidRPr="003B1D52">
        <w:rPr>
          <w:rFonts w:cstheme="minorBidi"/>
          <w:color w:val="auto"/>
        </w:rPr>
        <w:fldChar w:fldCharType="end"/>
      </w:r>
      <w:r w:rsidRPr="003B1D52">
        <w:rPr>
          <w:rFonts w:cstheme="minorBidi"/>
          <w:color w:val="auto"/>
        </w:rPr>
        <w:t>. Gene set enrichment analyses revealed significant upregulation of both WNT (medNES ≥ 1.35, Kruskal–Wallis one-way analysis of variance test Benjamin-Hochberg adjusted p-value (KW adj. p-val) = 3.83e-09, Dunn’s Test of Multiple Comparisons Benjamin-Hochberg adjusted p-value (Dunn adj. p-val) &lt; 1.00e-04)</w:t>
      </w:r>
      <w:r w:rsidR="00C15BFF" w:rsidRPr="003B1D52">
        <w:rPr>
          <w:rFonts w:cstheme="minorBidi"/>
          <w:color w:val="auto"/>
        </w:rPr>
        <w:fldChar w:fldCharType="begin"/>
      </w:r>
      <w:r w:rsidR="00C15BFF" w:rsidRPr="003B1D52">
        <w:rPr>
          <w:rFonts w:cstheme="minorBidi"/>
          <w:color w:val="auto"/>
        </w:rPr>
        <w:instrText>ADDIN F1000_CSL_CITATION&lt;~#@#~&gt;[{"DOI":"10.1093/bioinformatics/btr260","First":false,"Last":false,"PMCID":"PMC3106198","PMID":"21546393","abstract":"&lt;strong&gt;MOTIVATION:&lt;/strong&gt; Well-annotated gene sets representing the universe of the biological processes are critical for meaningful and insightful interpretation of large-scale genomic data. The Molecular Signatures Database (MSigDB) is one of the most widely used repositories of such sets.&lt;br&gt;&lt;br&gt;&lt;strong&gt;RESULTS:&lt;/strong&gt; We report the availability of a new version of the database, MSigDB 3.0, with over 6700 gene sets, a complete revision of the collection of canonical pathways and experimental signatures from publications, enhanced annotations and upgrades to the web site.&lt;br&gt;&lt;br&gt;&lt;strong&gt;AVAILABILITY AND IMPLEMENTATION:&lt;/strong&gt; MSigDB is freely available for non-commercial use at http://www.broadinstitute.org/msigdb.","author":[{"family":"Liberzon","given":"Arthur"},{"family":"Subramanian","given":"Aravind"},{"family":"Pinchback","given":"Reid"},{"family":"Thorvaldsdóttir","given":"Helga"},{"family":"Tamayo","given":"Pablo"},{"family":"Mesirov","given":"Jill P"}],"authorYearDisplayFormat":false,"citation-label":"171548","container-title":"Bioinformatics","container-title-short":"Bioinformatics","id":"171548","invisible":false,"issue":"12","issued":{"date-parts":[["2011","6","15"]]},"journalAbbreviation":"Bioinformatics","page":"1739-1740","suppress-author":false,"title":"Molecular signatures database (MSigDB) 3.0.","type":"article-journal","volume":"27"}]</w:instrText>
      </w:r>
      <w:r w:rsidR="00C15BFF" w:rsidRPr="003B1D52">
        <w:rPr>
          <w:rFonts w:cstheme="minorBidi"/>
          <w:color w:val="auto"/>
        </w:rPr>
        <w:fldChar w:fldCharType="separate"/>
      </w:r>
      <w:r w:rsidRPr="003B1D52">
        <w:rPr>
          <w:rFonts w:cstheme="minorBidi"/>
          <w:noProof/>
          <w:color w:val="auto"/>
          <w:vertAlign w:val="superscript"/>
        </w:rPr>
        <w:t>11</w:t>
      </w:r>
      <w:r w:rsidR="00C15BFF" w:rsidRPr="003B1D52">
        <w:rPr>
          <w:rFonts w:cstheme="minorBidi"/>
          <w:color w:val="auto"/>
        </w:rPr>
        <w:fldChar w:fldCharType="end"/>
      </w:r>
      <w:r w:rsidRPr="003B1D52">
        <w:rPr>
          <w:rFonts w:cstheme="minorBidi"/>
          <w:color w:val="auto"/>
        </w:rPr>
        <w:t xml:space="preserve"> and SHH (medNES ≥ 1.51, KW adj. p-val= 6.16e-09, Dunn adj. p-val &lt; 1.00e-04) pathways</w:t>
      </w:r>
      <w:r w:rsidR="00C15BFF" w:rsidRPr="003B1D52">
        <w:rPr>
          <w:rFonts w:cstheme="minorBidi"/>
          <w:color w:val="auto"/>
        </w:rPr>
        <w:fldChar w:fldCharType="begin"/>
      </w:r>
      <w:r w:rsidR="00C15BFF" w:rsidRPr="003B1D52">
        <w:rPr>
          <w:rFonts w:cstheme="minorBidi"/>
          <w:color w:val="auto"/>
        </w:rPr>
        <w:instrText>ADDIN F1000_CSL_CITATION&lt;~#@#~&gt;[{"DOI":"10.1089/152791601750294344","First":false,"Last":false,"author":[{"family":"Nishimura","given":"Darryl"}],"authorYearDisplayFormat":false,"citation-label":"3203978","container-title":"Biotech Software &amp; Internet Report","container-title-short":"Biotech Software &amp; Internet Report","id":"3203978","invisible":false,"issue":"3","issued":{"date-parts":[["2001","6"]]},"journalAbbreviation":"Biotech Software &amp; Internet Report","page":"117-120","suppress-author":false,"title":"BioCarta","type":"article-journal","volume":"2"}]</w:instrText>
      </w:r>
      <w:r w:rsidR="00C15BFF" w:rsidRPr="003B1D52">
        <w:rPr>
          <w:rFonts w:cstheme="minorBidi"/>
          <w:color w:val="auto"/>
        </w:rPr>
        <w:fldChar w:fldCharType="separate"/>
      </w:r>
      <w:r w:rsidRPr="003B1D52">
        <w:rPr>
          <w:rFonts w:cstheme="minorBidi"/>
          <w:noProof/>
          <w:color w:val="auto"/>
          <w:vertAlign w:val="superscript"/>
        </w:rPr>
        <w:t>12</w:t>
      </w:r>
      <w:r w:rsidR="00C15BFF" w:rsidRPr="003B1D52">
        <w:rPr>
          <w:rFonts w:cstheme="minorBidi"/>
          <w:color w:val="auto"/>
        </w:rPr>
        <w:fldChar w:fldCharType="end"/>
      </w:r>
      <w:r w:rsidRPr="003B1D52">
        <w:rPr>
          <w:rFonts w:cstheme="minorBidi"/>
          <w:color w:val="auto"/>
        </w:rPr>
        <w:t>, as well as basal cell carcinoma pathways (medNES ≥ 1.70, KW adj. p-val = 2.84e-20, Dunn adj. p-val &lt; 1.00e-04)</w:t>
      </w:r>
      <w:r w:rsidR="00C15BFF" w:rsidRPr="003B1D52">
        <w:rPr>
          <w:rFonts w:cstheme="minorBidi"/>
          <w:color w:val="auto"/>
        </w:rPr>
        <w:fldChar w:fldCharType="begin"/>
      </w:r>
      <w:r w:rsidR="00C15BFF" w:rsidRPr="003B1D52">
        <w:rPr>
          <w:rFonts w:cstheme="minorBidi"/>
          <w:color w:val="auto"/>
        </w:rPr>
        <w:instrText>ADDIN F1000_CSL_CITATION&lt;~#@#~&gt;[{"DOI":"10.1093/nar/28.1.27","First":false,"Last":false,"PMCID":"PMC102409","PMID":"10592173","abstract":"KEGG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 genome.ad.jp/kegg/).","author":[{"family":"Kanehisa","given":"M"},{"family":"Goto","given":"S"}],"authorYearDisplayFormat":false,"citation-label":"718914","container-title":"Nucleic Acids Research","container-title-short":"Nucleic Acids Res.","id":"718914","invisible":false,"issue":"1","issued":{"date-parts":[["2000","1","1"]]},"journalAbbreviation":"Nucleic Acids Res.","page":"27-30","suppress-author":false,"title":"KEGG: Kyoto encyclopedia of genes and genomes.","type":"article-journal","volume":"28"}]</w:instrText>
      </w:r>
      <w:r w:rsidR="00C15BFF" w:rsidRPr="003B1D52">
        <w:rPr>
          <w:rFonts w:cstheme="minorBidi"/>
          <w:color w:val="auto"/>
        </w:rPr>
        <w:fldChar w:fldCharType="separate"/>
      </w:r>
      <w:r w:rsidRPr="003B1D52">
        <w:rPr>
          <w:rFonts w:cstheme="minorBidi"/>
          <w:noProof/>
          <w:color w:val="auto"/>
          <w:vertAlign w:val="superscript"/>
        </w:rPr>
        <w:t>3</w:t>
      </w:r>
      <w:r w:rsidR="00C15BFF" w:rsidRPr="003B1D52">
        <w:rPr>
          <w:rFonts w:cstheme="minorBidi"/>
          <w:color w:val="auto"/>
        </w:rPr>
        <w:fldChar w:fldCharType="end"/>
      </w:r>
      <w:r w:rsidRPr="003B1D52">
        <w:rPr>
          <w:rFonts w:cstheme="minorBidi"/>
          <w:color w:val="auto"/>
        </w:rPr>
        <w:t xml:space="preserve"> in line with what is reported in literature. We also observe significant overexpression of </w:t>
      </w:r>
      <w:r w:rsidRPr="003B1D52">
        <w:rPr>
          <w:rFonts w:cstheme="minorBidi"/>
          <w:i/>
          <w:iCs/>
          <w:color w:val="auto"/>
        </w:rPr>
        <w:t>NTRK3</w:t>
      </w:r>
      <w:r w:rsidRPr="003B1D52">
        <w:rPr>
          <w:rFonts w:cstheme="minorBidi"/>
          <w:color w:val="auto"/>
        </w:rPr>
        <w:t xml:space="preserve"> (median logFC= 2.45, FDR ≤ 1.7e-16), but not </w:t>
      </w:r>
      <w:r w:rsidRPr="003B1D52">
        <w:rPr>
          <w:rFonts w:cstheme="minorBidi"/>
          <w:i/>
          <w:iCs/>
          <w:color w:val="auto"/>
        </w:rPr>
        <w:t>NTRK2</w:t>
      </w:r>
      <w:r w:rsidRPr="003B1D52">
        <w:rPr>
          <w:rFonts w:cstheme="minorBidi"/>
          <w:color w:val="auto"/>
        </w:rPr>
        <w:t xml:space="preserve"> (FDR ≤ 5.847e-01) and </w:t>
      </w:r>
      <w:r w:rsidRPr="003B1D52">
        <w:rPr>
          <w:rFonts w:cstheme="minorBidi"/>
          <w:i/>
          <w:iCs/>
          <w:color w:val="auto"/>
        </w:rPr>
        <w:t>NTRK1</w:t>
      </w:r>
      <w:r w:rsidRPr="003B1D52">
        <w:rPr>
          <w:rFonts w:cstheme="minorBidi"/>
          <w:color w:val="auto"/>
        </w:rPr>
        <w:t xml:space="preserve"> (FDR ≤ 9.063e-01) in </w:t>
      </w:r>
      <w:r w:rsidRPr="003B1D52">
        <w:rPr>
          <w:rFonts w:cstheme="minorBidi"/>
          <w:b/>
          <w:bCs/>
          <w:color w:val="auto"/>
        </w:rPr>
        <w:t>T031</w:t>
      </w:r>
      <w:r w:rsidRPr="003B1D52">
        <w:rPr>
          <w:rFonts w:cstheme="minorBidi"/>
          <w:color w:val="auto"/>
        </w:rPr>
        <w:t xml:space="preserve"> vs. </w:t>
      </w:r>
      <w:r w:rsidRPr="003B1D52">
        <w:rPr>
          <w:rFonts w:cstheme="minorBidi"/>
          <w:b/>
          <w:bCs/>
          <w:color w:val="auto"/>
        </w:rPr>
        <w:t>T030</w:t>
      </w:r>
      <w:r w:rsidRPr="003B1D52">
        <w:rPr>
          <w:rFonts w:cstheme="minorBidi"/>
          <w:color w:val="auto"/>
        </w:rPr>
        <w:t xml:space="preserve"> and </w:t>
      </w:r>
      <w:r w:rsidRPr="003B1D52">
        <w:rPr>
          <w:rFonts w:cstheme="minorBidi"/>
          <w:b/>
          <w:bCs/>
          <w:color w:val="auto"/>
        </w:rPr>
        <w:t>T032</w:t>
      </w:r>
      <w:r w:rsidRPr="003B1D52">
        <w:rPr>
          <w:rFonts w:cstheme="minorBidi"/>
          <w:color w:val="auto"/>
        </w:rPr>
        <w:t xml:space="preserve">, as commonly described in </w:t>
      </w:r>
      <w:r w:rsidRPr="003B1D52">
        <w:rPr>
          <w:rFonts w:cstheme="minorBidi"/>
          <w:i/>
          <w:iCs/>
          <w:color w:val="auto"/>
        </w:rPr>
        <w:t>BCOR</w:t>
      </w:r>
      <w:r w:rsidRPr="003B1D52">
        <w:rPr>
          <w:rFonts w:cstheme="minorBidi"/>
          <w:color w:val="auto"/>
        </w:rPr>
        <w:t>-ITD sarcomas</w:t>
      </w:r>
      <w:r w:rsidR="00C15BFF" w:rsidRPr="003B1D52">
        <w:rPr>
          <w:rFonts w:cstheme="minorBidi"/>
          <w:color w:val="auto"/>
        </w:rPr>
        <w:fldChar w:fldCharType="begin"/>
      </w:r>
      <w:r w:rsidR="00C15BFF" w:rsidRPr="003B1D52">
        <w:rPr>
          <w:rFonts w:cstheme="minorBidi"/>
          <w:color w:val="auto"/>
        </w:rPr>
        <w:instrText>ADDIN F1000_CSL_CITATION&lt;~#@#~&gt;[{"DOI":"10.1097/PAS.0000000000000965","First":false,"Last":false,"PMCID":"PMC5893395","PMID":"29300189","abstract":"BCOR-CCNB3 sarcoma (BCS) is a recently defined genetic entity among undifferentiated round cell sarcomas, which was initially classified as and treated similarly to the Ewing sarcoma (ES) family of tumors. In contrast to ES, BCS shows consistent BCOR overexpression, and preliminary evidence suggests that these tumors share morphologic features with other tumors harboring BCOR genetic alterations, including BCOR internal tandem duplication (ITD) and BCOR-MAML3. To further investigate the pathologic features, clinical behavior, and their relationship to other round cell sarcomas, we collected 36 molecularly confirmed BCSs for a detailed histologic and immunohistochemical analysis. Four of the cases were also analyzed by RNA sequencing (RNAseq). An additional case with BCOR overexpression but negative CCNB3 abnormality showed a novel KMT2D-BCOR fusion by targeted RNAseq. The patients ranged in age from 2 to 44 years old (mean and median, 15), with striking male predominance (M:F=31:5). The tumor locations were slightly more common in bone (n=20) than soft tissue (n=14), with rare visceral (kidney, n=2) involvement. Histologically, BCS showed a spectrum of round to spindle cells with variable cellularity, monomorphic nuclei and fine chromatin pattern, delicate capillary network, and varying amounts of myxoid or collagenous stroma. The morphologic features and immunoprofile showed considerable overlap with other round cell sarcomas with BCOR oncogenic upregulation, that is, BCOR-MAML3 and BCOR ITD. Follow-up available in 22 patients showed a 5-year overall survival of 72%, which was relatively similar to ES (79%, P=0.738) and significantly better than CIC-DUX4 sarcomas (43%, P=0.005) control groups. Local recurrences occurred in 6 patients and distant metastases (lung, soft tissue/bone, pancreas) in 4. Seven of 9 cases treated with an ES chemotherapy regimen with evaluable histologic response showed &gt;60% necrosis in posttherapy resections. Unsupervised clustering by RNAseq data revealed that tumors with BCOR genetic alterations, including BCOR-CCNB3, BCOR-MAML3, and BCOR ITD, formed a tight genomic group distinct from ES and CIC-rearranged sarcomas.","author":[{"family":"Kao","given":"Yu-Chien"},{"family":"Owosho","given":"Adepitan A"},{"family":"Sung","given":"Yun-Shao"},{"family":"Zhang","given":"Lei"},{"family":"Fujisawa","given":"Yumi"},{"family":"Lee","given":"Jen-Chieh"},{"family":"Wexler","given":"Leonard"},{"family":"Argani","given":"Pedram"},{"family":"Swanson","given":"David"},{"family":"Dickson","given":"Brendan C"},{"family":"Fletcher","given":"Christopher D M"},{"family":"Antonescu","given":"Cristina R"}],"authorYearDisplayFormat":false,"citation-label":"9078096","container-title":"The American Journal of Surgical Pathology","container-title-short":"Am. J. Surg. Pathol.","id":"9078096","invisible":false,"issue":"5","issued":{"date-parts":[["2018"]]},"journalAbbreviation":"Am. J. Surg. Pathol.","page":"604-615","suppress-author":false,"title":"BCOR-CCNB3 Fusion Positive Sarcomas: A Clinicopathologic and Molecular Analysis of 36 Cases With Comparison to Morphologic Spectrum and Clinical Behavior of Other Round Cell Sarcomas.","type":"article-journal","volume":"42"},{"DOI":"10.1038/s41379-020-0495-2","First":false,"Last":false,"PMCID":"PMC7329614","PMID":"32034283","abstract":"The BCOR family of tumors includes a number of undifferentiated sarcomas, occurring in various age groups and anatomic sites, characterized by a spindle and round cell phenotype and diffuse immunoreactivity for BCOR. Prior RNA sequencing data revealed that NTRK3 was a top-upregulated gene in BCOR-CCNB3 sarcomas. In this study, we investigate a large cohort of tumors harboring BCOR/YWHAE genetic alterations for NTRK3 upregulation at both the mRNA and protein levels, compared with other sarcoma types. Pan-Trk immunohistochemistry was assessed for intensity and extent. A correlation between NTRK3 expression and the type of BCOR alteration and BCOR immunoreactivity was also performed. Most soft tissue undifferentiated round cell sarcomas with YWHAE or BCOR rearrangements or BCOR internal tandem duplications (ITD) showed NTRK3, but not NTRK1 or NTRK2, upregulation by RNA sequencing data analysis. Cytoplasmic pan-Trk immunoreactivity was also observed in most soft tissue round cell sarcomas with YWHAE rearrangements (100%), BCOR ITD (80%), and BCOR-CCNB3 fusions (67%), as well as clear cell sarcomas of kidney (75%), another BCOR family tumor, and ossifying fibromyxoid tumors with ZC3H7B-BCOR fusion (100%), with variable staining intensity and extent. Pan-Trk staining was also seen in solitary fibrous tumors (100%) and less frequently in synovial sarcoma and Ewing sarcoma, but rarely in other sarcomas tested. Tumors harboring rare fusion variants of BCOR, such as BCOR-CHD9, a novel fusion identified by targeted RNA sequencing, and KMT2D-BCOR, were also positive for pan-Trk staining and NTRK3 overexpression. In conclusion, NTRK3 upregulation resulting in pan-Trk overexpression is common in the BCOR family of tumors as well as in subsets of BCOR-expressing sarcomas through alternative mechanisms. The therapeutic implication of this finding awaits further investigation.","author":[{"family":"Kao","given":"Yu-Chien"},{"family":"Sung","given":"Yun-Shao"},{"family":"Argani","given":"Pedram"},{"family":"Swanson","given":"David"},{"family":"Alaggio","given":"Rita"},{"family":"Tap","given":"William"},{"family":"Wexler","given":"Leonard"},{"family":"Dickson","given":"Brendan C"},{"family":"Antonescu","given":"Cristina R"}],"authorYearDisplayFormat":false,"citation-label":"9096477","container-title":"Modern Pathology","container-title-short":"Mod. Pathol.","id":"9096477","invisible":false,"issue":"7","issued":{"date-parts":[["2020","2","7"]]},"journalAbbreviation":"Mod. Pathol.","page":"1341-1349","suppress-author":false,"title":"NTRK3 overexpression in undifferentiated sarcomas with YWHAE and BCOR genetic alterations.","type":"article-journal","volume":"33"}]</w:instrText>
      </w:r>
      <w:r w:rsidR="00C15BFF" w:rsidRPr="003B1D52">
        <w:rPr>
          <w:rFonts w:cstheme="minorBidi"/>
          <w:color w:val="auto"/>
        </w:rPr>
        <w:fldChar w:fldCharType="separate"/>
      </w:r>
      <w:r w:rsidRPr="003B1D52">
        <w:rPr>
          <w:rFonts w:cstheme="minorBidi"/>
          <w:noProof/>
          <w:color w:val="auto"/>
          <w:vertAlign w:val="superscript"/>
        </w:rPr>
        <w:t>13,14</w:t>
      </w:r>
      <w:r w:rsidR="00C15BFF" w:rsidRPr="003B1D52">
        <w:rPr>
          <w:rFonts w:cstheme="minorBidi"/>
          <w:color w:val="auto"/>
        </w:rPr>
        <w:fldChar w:fldCharType="end"/>
      </w:r>
      <w:r w:rsidRPr="003B1D52">
        <w:rPr>
          <w:rFonts w:cstheme="minorBidi"/>
          <w:color w:val="auto"/>
        </w:rPr>
        <w:t xml:space="preserve">. </w:t>
      </w:r>
    </w:p>
    <w:p w14:paraId="200FA983" w14:textId="6ABC4398" w:rsidR="00C15BFF" w:rsidRPr="003B1D52" w:rsidRDefault="00C15BFF" w:rsidP="00C15BFF">
      <w:pPr>
        <w:spacing w:before="100" w:beforeAutospacing="1" w:after="100" w:afterAutospacing="1" w:line="240" w:lineRule="auto"/>
        <w:ind w:right="0" w:firstLine="0"/>
        <w:rPr>
          <w:rFonts w:cstheme="minorHAnsi"/>
          <w:color w:val="auto"/>
          <w:szCs w:val="20"/>
        </w:rPr>
      </w:pPr>
      <w:r w:rsidRPr="003B1D52">
        <w:rPr>
          <w:rFonts w:cstheme="minorHAnsi"/>
          <w:color w:val="auto"/>
          <w:szCs w:val="20"/>
        </w:rPr>
        <w:t xml:space="preserve">Finally, </w:t>
      </w:r>
      <w:r w:rsidRPr="003B1D52">
        <w:rPr>
          <w:rFonts w:cstheme="minorHAnsi"/>
          <w:b/>
          <w:bCs/>
          <w:color w:val="auto"/>
          <w:szCs w:val="20"/>
        </w:rPr>
        <w:t>T032 EPDY</w:t>
      </w:r>
      <w:r w:rsidRPr="003B1D52">
        <w:rPr>
          <w:rFonts w:cstheme="minorHAnsi"/>
          <w:color w:val="auto"/>
          <w:szCs w:val="20"/>
        </w:rPr>
        <w:t xml:space="preserve"> (n = 30) is comprised almost exclusively of ependymomas. It is the cluster</w:t>
      </w:r>
      <w:r w:rsidR="00627CC8">
        <w:rPr>
          <w:rFonts w:cstheme="minorHAnsi"/>
          <w:color w:val="auto"/>
          <w:szCs w:val="20"/>
        </w:rPr>
        <w:t xml:space="preserve"> with the youngest patients</w:t>
      </w:r>
      <w:r w:rsidRPr="003B1D52">
        <w:rPr>
          <w:rFonts w:cstheme="minorHAnsi"/>
          <w:color w:val="auto"/>
          <w:szCs w:val="20"/>
        </w:rPr>
        <w:t xml:space="preserve">, with a </w:t>
      </w:r>
      <w:r w:rsidR="008F60B0" w:rsidRPr="003B1D52">
        <w:rPr>
          <w:rFonts w:cstheme="minorHAnsi"/>
          <w:color w:val="auto"/>
          <w:szCs w:val="20"/>
        </w:rPr>
        <w:t>median</w:t>
      </w:r>
      <w:r w:rsidRPr="003B1D52">
        <w:rPr>
          <w:rFonts w:cstheme="minorHAnsi"/>
          <w:color w:val="auto"/>
          <w:szCs w:val="20"/>
        </w:rPr>
        <w:t xml:space="preserve"> age of 2.64 y.o. No subtypes are identified, possibly due to the limits in the </w:t>
      </w:r>
      <w:r w:rsidR="00485852" w:rsidRPr="003B1D52">
        <w:rPr>
          <w:rFonts w:cstheme="minorHAnsi"/>
          <w:color w:val="auto"/>
          <w:szCs w:val="20"/>
        </w:rPr>
        <w:t>reference dataset</w:t>
      </w:r>
      <w:r w:rsidR="00367EF8" w:rsidRPr="003B1D52">
        <w:rPr>
          <w:rFonts w:cstheme="minorHAnsi"/>
          <w:color w:val="auto"/>
          <w:szCs w:val="20"/>
        </w:rPr>
        <w:t xml:space="preserve"> </w:t>
      </w:r>
      <w:r w:rsidRPr="003B1D52">
        <w:rPr>
          <w:rFonts w:cstheme="minorHAnsi"/>
          <w:color w:val="auto"/>
          <w:szCs w:val="20"/>
        </w:rPr>
        <w:t>population.</w:t>
      </w:r>
    </w:p>
    <w:p w14:paraId="13E6BE7D" w14:textId="77777777" w:rsidR="00C15BFF" w:rsidRPr="003B1D52" w:rsidRDefault="00C15BFF" w:rsidP="00C15BFF">
      <w:pPr>
        <w:spacing w:before="100" w:beforeAutospacing="1" w:after="100" w:afterAutospacing="1" w:line="240" w:lineRule="auto"/>
        <w:ind w:right="0" w:firstLine="0"/>
        <w:rPr>
          <w:rFonts w:cstheme="minorHAnsi"/>
          <w:b/>
          <w:bCs/>
          <w:color w:val="auto"/>
          <w:szCs w:val="20"/>
        </w:rPr>
      </w:pPr>
      <w:r w:rsidRPr="003B1D52">
        <w:rPr>
          <w:rFonts w:cstheme="minorHAnsi"/>
          <w:b/>
          <w:bCs/>
          <w:color w:val="auto"/>
          <w:szCs w:val="20"/>
        </w:rPr>
        <w:t>IDH wild-type gliomas</w:t>
      </w:r>
    </w:p>
    <w:p w14:paraId="3DA14EB6" w14:textId="3B5C760A" w:rsidR="00E5557B" w:rsidRPr="003B1D52" w:rsidRDefault="2E0909B5" w:rsidP="2E0909B5">
      <w:pPr>
        <w:rPr>
          <w:rFonts w:cstheme="minorBidi"/>
          <w:color w:val="auto"/>
        </w:rPr>
      </w:pPr>
      <w:r w:rsidRPr="003B1D52">
        <w:rPr>
          <w:rFonts w:cstheme="minorBidi"/>
          <w:color w:val="auto"/>
        </w:rPr>
        <w:t xml:space="preserve">At the next level, we observe the separation between a small paediatric cluster </w:t>
      </w:r>
      <w:r w:rsidRPr="003B1D52">
        <w:rPr>
          <w:rFonts w:cstheme="minorBidi"/>
          <w:b/>
          <w:bCs/>
          <w:color w:val="auto"/>
        </w:rPr>
        <w:t>T033 GLI LG PED</w:t>
      </w:r>
      <w:r w:rsidRPr="003B1D52">
        <w:rPr>
          <w:rFonts w:cstheme="minorBidi"/>
          <w:color w:val="auto"/>
        </w:rPr>
        <w:t xml:space="preserve"> (n = 63) and a much larger adult class </w:t>
      </w:r>
      <w:r w:rsidRPr="003B1D52">
        <w:rPr>
          <w:rFonts w:cstheme="minorBidi"/>
          <w:b/>
          <w:bCs/>
          <w:color w:val="auto"/>
        </w:rPr>
        <w:t>T034 GLI HG</w:t>
      </w:r>
      <w:r w:rsidRPr="003B1D52">
        <w:rPr>
          <w:rFonts w:cstheme="minorBidi"/>
          <w:color w:val="auto"/>
        </w:rPr>
        <w:t xml:space="preserve"> (n=301) (</w:t>
      </w:r>
      <w:r w:rsidR="00A61ACC" w:rsidRPr="003B1D52">
        <w:rPr>
          <w:rFonts w:cstheme="minorBidi"/>
          <w:color w:val="auto"/>
        </w:rPr>
        <w:t>Fig. S</w:t>
      </w:r>
      <w:r w:rsidRPr="003B1D52">
        <w:rPr>
          <w:rFonts w:cstheme="minorBidi"/>
          <w:color w:val="auto"/>
        </w:rPr>
        <w:t>21b</w:t>
      </w:r>
      <w:r w:rsidR="00A61ACC" w:rsidRPr="003B1D52">
        <w:rPr>
          <w:rFonts w:cstheme="minorBidi"/>
          <w:color w:val="auto"/>
        </w:rPr>
        <w:t>,</w:t>
      </w:r>
      <w:r w:rsidRPr="003B1D52">
        <w:rPr>
          <w:rFonts w:cstheme="minorBidi"/>
          <w:color w:val="auto"/>
        </w:rPr>
        <w:t xml:space="preserve"> d). Both contain mixed diagnoses but with a strong majority of samples labelled as gliomas. There’s a significant difference in age, with </w:t>
      </w:r>
      <w:r w:rsidRPr="003B1D52">
        <w:rPr>
          <w:rFonts w:cstheme="minorBidi"/>
          <w:b/>
          <w:bCs/>
          <w:color w:val="auto"/>
        </w:rPr>
        <w:t>T033</w:t>
      </w:r>
      <w:r w:rsidRPr="003B1D52">
        <w:rPr>
          <w:rFonts w:cstheme="minorBidi"/>
          <w:color w:val="auto"/>
        </w:rPr>
        <w:t xml:space="preserve"> having </w:t>
      </w:r>
      <w:r w:rsidR="00627CC8">
        <w:rPr>
          <w:rFonts w:cstheme="minorBidi"/>
          <w:color w:val="auto"/>
        </w:rPr>
        <w:t xml:space="preserve">a population with </w:t>
      </w:r>
      <w:r w:rsidRPr="003B1D52">
        <w:rPr>
          <w:rFonts w:cstheme="minorBidi"/>
          <w:color w:val="auto"/>
        </w:rPr>
        <w:t xml:space="preserve">a median age of only 9.00 y.o. versus </w:t>
      </w:r>
      <w:r w:rsidRPr="003B1D52">
        <w:rPr>
          <w:rFonts w:cstheme="minorBidi"/>
          <w:b/>
          <w:bCs/>
          <w:color w:val="auto"/>
        </w:rPr>
        <w:t>T0</w:t>
      </w:r>
      <w:r w:rsidRPr="003B1D52">
        <w:rPr>
          <w:rFonts w:cstheme="minorBidi"/>
          <w:color w:val="auto"/>
        </w:rPr>
        <w:t xml:space="preserve">34 with 56.00 y.o. (MWU p-val 4.00e-20). </w:t>
      </w:r>
      <w:r w:rsidRPr="003B1D52">
        <w:rPr>
          <w:rFonts w:cstheme="minorBidi"/>
          <w:b/>
          <w:bCs/>
          <w:color w:val="auto"/>
        </w:rPr>
        <w:t>T034</w:t>
      </w:r>
      <w:r w:rsidRPr="003B1D52">
        <w:rPr>
          <w:rFonts w:cstheme="minorBidi"/>
          <w:color w:val="auto"/>
        </w:rPr>
        <w:t xml:space="preserve"> </w:t>
      </w:r>
      <w:r w:rsidRPr="003B1D52">
        <w:rPr>
          <w:rFonts w:cstheme="minorBidi"/>
          <w:color w:val="auto"/>
        </w:rPr>
        <w:t xml:space="preserve">is characterized by significant upregulation of </w:t>
      </w:r>
      <w:r w:rsidRPr="003B1D52">
        <w:rPr>
          <w:rFonts w:cstheme="minorBidi"/>
          <w:i/>
          <w:iCs/>
          <w:color w:val="auto"/>
        </w:rPr>
        <w:t>HOX</w:t>
      </w:r>
      <w:r w:rsidRPr="003B1D52">
        <w:rPr>
          <w:rFonts w:cstheme="minorBidi"/>
          <w:color w:val="auto"/>
        </w:rPr>
        <w:t xml:space="preserve"> genes (36/39 FDR &lt; 0.05), particularly </w:t>
      </w:r>
      <w:r w:rsidRPr="003B1D52">
        <w:rPr>
          <w:rFonts w:cstheme="minorBidi"/>
          <w:i/>
          <w:iCs/>
          <w:color w:val="auto"/>
        </w:rPr>
        <w:t xml:space="preserve">HOXD9 </w:t>
      </w:r>
      <w:r w:rsidRPr="003B1D52">
        <w:rPr>
          <w:rFonts w:cstheme="minorBidi"/>
          <w:color w:val="auto"/>
        </w:rPr>
        <w:t xml:space="preserve">(logFC = -5.03, FDR = 1.20e-23) and </w:t>
      </w:r>
      <w:r w:rsidRPr="003B1D52">
        <w:rPr>
          <w:rFonts w:cstheme="minorBidi"/>
          <w:i/>
          <w:iCs/>
          <w:color w:val="auto"/>
        </w:rPr>
        <w:t xml:space="preserve">HOXA5 </w:t>
      </w:r>
      <w:r w:rsidRPr="003B1D52">
        <w:rPr>
          <w:rFonts w:cstheme="minorBidi"/>
          <w:color w:val="auto"/>
        </w:rPr>
        <w:t>(logFC = -6.18, FDR = 2.40e-29)</w:t>
      </w:r>
      <w:r w:rsidR="00C15BFF" w:rsidRPr="003B1D52">
        <w:rPr>
          <w:rFonts w:cstheme="minorBidi"/>
          <w:color w:val="auto"/>
        </w:rPr>
        <w:fldChar w:fldCharType="begin"/>
      </w:r>
      <w:r w:rsidR="00C15BFF" w:rsidRPr="003B1D52">
        <w:rPr>
          <w:rFonts w:cstheme="minorBidi"/>
          <w:color w:val="auto"/>
        </w:rPr>
        <w:instrText>ADDIN F1000_CSL_CITATION&lt;~#@#~&gt;[{"DOI":"10.1186/1476-4598-10-60","First":false,"Last":false,"PMCID":"PMC3118386","PMID":"21600039","abstract":"BACKGROUND: HOX genes encode a family of homeodomain-containing transcription factors involved in the determination of cell fate and identity during embryonic development. They also behave as oncogenes in some malignancies.RESULTS: In this study, we found high expression of the HOXD9 gene transcript in glioma cell lines and human glioma tissues by quantitative real-time PCR. Using immunohistochemistry, we observed HOXD9 protein expression in human brain tumor tissues, including astrocytomas and glioblastomas. To investigate the role of HOXD9 in gliomas, we silenced its expression in the glioma cell line U87 using HOXD9-specific siRNA, and observed decreased cell proliferation, cell cycle arrest, and induction of apoptosis. It was suggested that HOXD9 contributes to both cell proliferation and/or cell survival. The HOXD9 gene was highly expressed in a side population (SP) of SK-MG-1 cells that was previously identified as an enriched-cell fraction of glioma cancer stem-like cells. HOXD9 siRNA treatment of SK-MG-1 SP cells resulted in reduced cell proliferation. Finally, we cultured human glioma cancer stem cells (GCSCs) from patient specimens found with high expression of HOXD9 in GCSCs compared with normal astrocyte cells and neural stem/progenitor cells (NSPCs).CONCLUSIONS: Our results suggest that HOXD9 may be a novel marker of GCSCs and cell proliferation and/or survival factor in gliomas and glioma cancer stem-like cells, and a potential therapeutic target.","author":[{"family":"Tabuse","given":"Masanao"},{"family":"Ohta","given":"Shigeki"},{"family":"Ohashi","given":"Yohei"},{"family":"Fukaya","given":"Raita"},{"family":"Misawa","given":"Aya"},{"family":"Yoshida","given":"Kazunari"},{"family":"Kawase","given":"Takeshi"},{"family":"Saya","given":"Hideyuki"},{"family":"Thirant","given":"Cécile"},{"family":"Chneiweiss","given":"Hérve"},{"family":"Matsuzaki","given":"Yumi"},{"family":"Okano","given":"Hideyuki"},{"family":"Kawakami","given":"Yutaka"},{"family":"Toda","given":"Masahiro"}],"authorYearDisplayFormat":false,"citation-label":"1638686","container-title":"Molecular Cancer","container-title-short":"Mol. Cancer","id":"1638686","invisible":false,"issued":{"date-parts":[["2011","5","22"]]},"journalAbbreviation":"Mol. Cancer","page":"60","suppress-author":false,"title":"Functional analysis of HOXD9 in human gliomas and glioma cancer stem cells.","type":"article-journal","volume":"10"},{"DOI":"10.1101/gad.312157.118","First":false,"Last":false,"PMCID":"PMC5959235","PMID":"29632085","abstract":"Glioblastoma is the most frequently occurring and invariably fatal primary brain tumor in adults. The vast majority of glioblastomas is characterized by chromosomal copy number alterations, including gain of whole chromosome 7 and loss of whole chromosome 10. Gain of whole chromosome 7 is an early event in gliomagenesis that occurs in proneural-like precursor cells, which give rise to all isocitrate dehydrogenase (IDH) wild-type glioblastoma transcriptional subtypes. Platelet-derived growth factor A (PDGFA) is one gene on chromosome 7 known to drive gliomagenesis, but, given its location near the end of 7p, there are likely several other genes located along chromosome 7 that select for its increased whole-chromosome copy number within glioblastoma cells. To identify other potential genes that could select for gain of whole chromosome 7, we developed an unbiased bioinformatics approach that identified homeobox A5 (HOXA5) as a gene whose expression correlated with gain of chromosome 7 and a more aggressive phenotype of the resulting glioma. High expression of HOXA5 in glioblastoma was associated with a proneural gene expression pattern and decreased overall survival in both human proneural and PDGF-driven mouse glioblastoma. Furthermore, HOXA5 overexpression promoted cellular proliferation and potentiated radioresistance. We also found enrichment of HOXA5 expression in recurrent human and mouse glioblastoma at first recurrence after radiotherapy. Overall, this study implicates HOXA5 as a chromosome 7-associated gene-level locus that promotes selection for gain of whole chromosome 7 and an aggressive phenotype in glioblastoma.&lt;br&gt;&lt;br&gt;© 2018 Cimino et al.; Published by Cold Spring Harbor Laboratory Press.","author":[{"family":"Cimino","given":"Patrick J"},{"family":"Kim","given":"Youngmi"},{"family":"Wu","given":"Hua-Jun"},{"family":"Alexander","given":"Jes"},{"family":"Wirsching","given":"Hans-Georg"},{"family":"Szulzewsky","given":"Frank"},{"family":"Pitter","given":"Ken"},{"family":"Ozawa","given":"Tatsuya"},{"family":"Wang","given":"Jiguang"},{"family":"Vazquez","given":"Julio"},{"family":"Arora","given":"Sonali"},{"family":"Rabadan","given":"Raul"},{"family":"Levine","given":"Ross"},{"family":"Michor","given":"Franziska"},{"family":"Holland","given":"Eric C"}],"authorYearDisplayFormat":false,"citation-label":"8714623","container-title":"Genes &amp; Development","container-title-short":"Genes Dev.","id":"8714623","invisible":false,"issue":"7-8","issued":{"date-parts":[["2018","4","1"]]},"journalAbbreviation":"Genes Dev.","page":"512-523","suppress-author":false,"title":"Increased HOXA5 expression provides a selective advantage for gain of whole chromosome 7 in IDH wild-type glioblastoma.","type":"article-journal","volume":"32"}]</w:instrText>
      </w:r>
      <w:r w:rsidR="00C15BFF" w:rsidRPr="003B1D52">
        <w:rPr>
          <w:rFonts w:cstheme="minorBidi"/>
          <w:color w:val="auto"/>
        </w:rPr>
        <w:fldChar w:fldCharType="separate"/>
      </w:r>
      <w:r w:rsidRPr="003B1D52">
        <w:rPr>
          <w:rFonts w:cstheme="minorBidi"/>
          <w:color w:val="auto"/>
          <w:vertAlign w:val="superscript"/>
        </w:rPr>
        <w:t>7,15</w:t>
      </w:r>
      <w:r w:rsidR="00C15BFF" w:rsidRPr="003B1D52">
        <w:rPr>
          <w:rFonts w:cstheme="minorBidi"/>
          <w:color w:val="auto"/>
        </w:rPr>
        <w:fldChar w:fldCharType="end"/>
      </w:r>
      <w:r w:rsidRPr="003B1D52">
        <w:rPr>
          <w:rFonts w:cstheme="minorBidi"/>
          <w:color w:val="auto"/>
        </w:rPr>
        <w:t xml:space="preserve"> which have been associated with cancer cell survival and proliferation in gliomas. Together with overexpression of </w:t>
      </w:r>
      <w:r w:rsidRPr="003B1D52">
        <w:rPr>
          <w:rFonts w:cstheme="minorBidi"/>
          <w:i/>
          <w:iCs/>
          <w:color w:val="auto"/>
        </w:rPr>
        <w:t>VEGFA</w:t>
      </w:r>
      <w:r w:rsidR="00C15BFF" w:rsidRPr="003B1D52">
        <w:rPr>
          <w:rFonts w:cstheme="minorBidi"/>
          <w:color w:val="auto"/>
        </w:rPr>
        <w:fldChar w:fldCharType="begin"/>
      </w:r>
      <w:r w:rsidR="00C15BFF" w:rsidRPr="003B1D52">
        <w:rPr>
          <w:rFonts w:cstheme="minorBidi"/>
          <w:color w:val="auto"/>
        </w:rPr>
        <w:instrText>ADDIN F1000_CSL_CITATION&lt;~#@#~&gt;[{"DOI":"10.3892/mmr.2017.7471","First":false,"Last":false,"PMCID":"PMC5865802","PMID":"28901452","abstract":"Malignant gliomas are high‑grade gliomas, which are derived from glial cells in the spine or brain. To examine the mechanisms underlying malignant gliomas in the present study, the expression profile of GSE54004, which included 12 grade II astrocytomas, 33 grade III astrocytomas and 98 grade IV astrocytomas, was downloaded from the Gene Expression Omnibus. Using the Limma package in R, the differentially expressed genes (DEGs) in grade III, vs. grade II astrocytoma, grade IV, vs. grade II astrocytoma, and grade IV, vs. grade III astrocytoma were analyzed. Venn diagram analysis and enrichment analyses were performed separately for the DEGs using VennPlex software and the Database for Annotation, Visualization and Integrated Discovery. Protein‑protein interaction (PPI) networks were visualized using Cytoscape software, and subsequent module analysis of the PPI networks was performed using the ClusterONE tool. Finally, glioma‑associated genes and glioma marker genes among the DEGs were identified using the CTD database. A total of 27, 1,446 and 776 DEGs were screened for the grade III, vs. grade II, grade IV, vs. grade II, and grade IV, vs. grade III astrocytoma comparison groups, respectively. Functional enrichment analyses showed that matrix metalloproteinase 9 (MMP9) and chitinase 3‑like 1 (CHI3L1) were enriched in the extracellular matrix and extracellular matrix structural constituent, respectively. In the PPI networks, annexin A1 (ANXA1) had a higher degree and MMP9 had interactions with vascular endothelial growth factor A (VEGFA). There were 10 common glioma marker genes between the grade IV, vs. grade II and the grade IV, vs. grade III comparison groups, including MMP9, CHI3L1, VEGFA and S100 calcium binding protein A4 (S100A4). This suggested that MMP9, CHI3L1, VEGFA, S100A4 and ANXA1 may be involved in the progression of malignant gliomas.","author":[{"family":"Xu","given":"Yonggang"},{"family":"Wang","given":"Jie"},{"family":"Xu","given":"Yanbin"},{"family":"Xiao","given":"Hong"},{"family":"Li","given":"Jianhua"},{"family":"Wang","given":"Zhi"}],"authorYearDisplayFormat":false,"citation-label":"9512297","container-title":"Molecular medicine reports","container-title-short":"Mol. Med. Report.","id":"9512297","invisible":false,"issue":"5","issued":{"date-parts":[["2017","11"]]},"journalAbbreviation":"Mol. Med. Report.","page":"6580-6589","suppress-author":false,"title":"Screening critical genes associated with malignant glioma using bioinformatics analysis.","type":"article-journal","volume":"16"}]</w:instrText>
      </w:r>
      <w:r w:rsidR="00C15BFF" w:rsidRPr="003B1D52">
        <w:rPr>
          <w:rFonts w:cstheme="minorBidi"/>
          <w:color w:val="auto"/>
        </w:rPr>
        <w:fldChar w:fldCharType="separate"/>
      </w:r>
      <w:r w:rsidRPr="003B1D52">
        <w:rPr>
          <w:rFonts w:cstheme="minorBidi"/>
          <w:color w:val="auto"/>
          <w:vertAlign w:val="superscript"/>
        </w:rPr>
        <w:t>16</w:t>
      </w:r>
      <w:r w:rsidR="00C15BFF" w:rsidRPr="003B1D52">
        <w:rPr>
          <w:rFonts w:cstheme="minorBidi"/>
          <w:color w:val="auto"/>
        </w:rPr>
        <w:fldChar w:fldCharType="end"/>
      </w:r>
      <w:r w:rsidRPr="003B1D52">
        <w:rPr>
          <w:rFonts w:cstheme="minorBidi"/>
          <w:color w:val="auto"/>
        </w:rPr>
        <w:t xml:space="preserve"> (logFC = -1.04, FDR = 2.15e-05), a marker of poor survival, and glioma stemness genes </w:t>
      </w:r>
      <w:r w:rsidRPr="003B1D52">
        <w:rPr>
          <w:rFonts w:cstheme="minorBidi"/>
          <w:i/>
          <w:iCs/>
          <w:color w:val="auto"/>
        </w:rPr>
        <w:t>TERT</w:t>
      </w:r>
      <w:r w:rsidRPr="003B1D52">
        <w:rPr>
          <w:rFonts w:cstheme="minorBidi"/>
          <w:color w:val="auto"/>
        </w:rPr>
        <w:t xml:space="preserve"> and </w:t>
      </w:r>
      <w:r w:rsidRPr="003B1D52">
        <w:rPr>
          <w:rFonts w:cstheme="minorBidi"/>
          <w:i/>
          <w:iCs/>
          <w:color w:val="auto"/>
        </w:rPr>
        <w:t>EGFR</w:t>
      </w:r>
      <w:r w:rsidRPr="003B1D52">
        <w:rPr>
          <w:rFonts w:cstheme="minorBidi"/>
          <w:color w:val="auto"/>
        </w:rPr>
        <w:t xml:space="preserve"> (FDR ≤ 1.00e-28) </w:t>
      </w:r>
      <w:r w:rsidR="00C15BFF" w:rsidRPr="003B1D52">
        <w:rPr>
          <w:rFonts w:cstheme="minorBidi"/>
          <w:color w:val="auto"/>
        </w:rPr>
        <w:fldChar w:fldCharType="begin"/>
      </w:r>
      <w:r w:rsidR="00C15BFF" w:rsidRPr="003B1D52">
        <w:rPr>
          <w:rFonts w:cstheme="minorBidi"/>
          <w:color w:val="auto"/>
        </w:rPr>
        <w:instrText>ADDIN F1000_CSL_CITATION&lt;~#@#~&gt;[{"DOI":"10.1007/s10059-011-0008-8","First":false,"Last":false,"PMCID":"PMC3906874","PMID":"21193962","abstract":"Telomerase reverse transcriptase (TERT), the catalytic subunit of the enzyme telomerase, is robustly expressed in cancer cells. TERT enables cells to avoid chromosome shortening during repeated replication by maintaining telomere length. However, several lines of evidence indicate that many cancer cells exhibit shorter telomere length than normal tissues, implying an additional function of TERT in tumor formation and progression. Here, we report a telomerase activity-independent function of TERT that induces cancer stemness in glioma cells. Overexpression of TERT712, a telomerase activity-deficient form of TERT, in U87MG cells promoted cell self-renewal in vitro, and induced EGFR expression and formation of gliomas exhibiting cellular heterogeneity in vivo. In patients with glioblastoma multiforme, TERT expression showed a high correlation with EGFR expression, which is closely linked to the stemness gene signature. Induction of differentiation and TERT-knockdown in glioma stem cells led to a marked reduction in EGFR expression, cancer stemness, and anticancer drug resistance. Together, our findings indicate that TERT plays a crucial role in tumor progression by promoting cancer stemness through expression of EGFR.","author":[{"family":"Beck","given":"Samuel"},{"family":"Jin","given":"Xun"},{"family":"Sohn","given":"Young-Woo"},{"family":"Kim","given":"Jun-Kyum"},{"family":"Kim","given":"Sung-Hak"},{"family":"Yin","given":"Jinlong"},{"family":"Pian","given":"Xumin"},{"family":"Kim","given":"Sung-Chan"},{"family":"Nam","given":"Do-Hyun"},{"family":"Choi","given":"Yun-Jaie"},{"family":"Kim","given":"Hyunggee"}],"authorYearDisplayFormat":false,"citation-label":"1150428","container-title":"Molecules and Cells","container-title-short":"Mol. Cells","id":"1150428","invisible":false,"issue":"1","issued":{"date-parts":[["2011","1"]]},"journalAbbreviation":"Mol. Cells","page":"9-15","suppress-author":false,"title":"Telomerase activity-independent function of TERT allows glioma cells to attain cancer stem cell characteristics by inducing EGFR expression.","type":"article-journal","volume":"31"}]</w:instrText>
      </w:r>
      <w:r w:rsidR="00C15BFF" w:rsidRPr="003B1D52">
        <w:rPr>
          <w:rFonts w:cstheme="minorBidi"/>
          <w:color w:val="auto"/>
        </w:rPr>
        <w:fldChar w:fldCharType="separate"/>
      </w:r>
      <w:r w:rsidRPr="003B1D52">
        <w:rPr>
          <w:rFonts w:cstheme="minorBidi"/>
          <w:color w:val="auto"/>
          <w:vertAlign w:val="superscript"/>
        </w:rPr>
        <w:t>17</w:t>
      </w:r>
      <w:r w:rsidR="00C15BFF" w:rsidRPr="003B1D52">
        <w:rPr>
          <w:rFonts w:cstheme="minorBidi"/>
          <w:color w:val="auto"/>
        </w:rPr>
        <w:fldChar w:fldCharType="end"/>
      </w:r>
      <w:r w:rsidRPr="003B1D52">
        <w:rPr>
          <w:rFonts w:cstheme="minorBidi"/>
          <w:color w:val="auto"/>
        </w:rPr>
        <w:t xml:space="preserve">, this profile suggests </w:t>
      </w:r>
      <w:r w:rsidRPr="003B1D52">
        <w:rPr>
          <w:rFonts w:cstheme="minorBidi"/>
          <w:b/>
          <w:bCs/>
          <w:color w:val="auto"/>
        </w:rPr>
        <w:t>T034</w:t>
      </w:r>
      <w:r w:rsidRPr="003B1D52">
        <w:rPr>
          <w:rFonts w:cstheme="minorBidi"/>
          <w:color w:val="auto"/>
        </w:rPr>
        <w:t xml:space="preserve"> to be a class of high-grade gliomas and glioblastoma multiforme, while </w:t>
      </w:r>
      <w:r w:rsidRPr="003B1D52">
        <w:rPr>
          <w:rFonts w:cstheme="minorBidi"/>
          <w:b/>
          <w:bCs/>
          <w:color w:val="auto"/>
        </w:rPr>
        <w:t xml:space="preserve">T033 </w:t>
      </w:r>
      <w:r w:rsidRPr="003B1D52">
        <w:rPr>
          <w:rFonts w:cstheme="minorBidi"/>
          <w:color w:val="auto"/>
        </w:rPr>
        <w:t xml:space="preserve">to be a largely paediatric, low-grade glioma class – though all samples from the TCGA are astrocytomas (6/6 vs 50/232, </w:t>
      </w:r>
      <w:r w:rsidRPr="003B1D52">
        <w:rPr>
          <w:rFonts w:cstheme="minorBidi"/>
          <w:color w:val="auto"/>
          <w:lang w:val="el-GR"/>
        </w:rPr>
        <w:t>χ</w:t>
      </w:r>
      <w:r w:rsidRPr="003B1D52">
        <w:rPr>
          <w:rFonts w:cstheme="minorBidi"/>
          <w:color w:val="auto"/>
          <w:vertAlign w:val="superscript"/>
        </w:rPr>
        <w:t>2</w:t>
      </w:r>
      <w:r w:rsidRPr="003B1D52">
        <w:rPr>
          <w:rFonts w:cstheme="minorBidi"/>
          <w:color w:val="auto"/>
        </w:rPr>
        <w:t xml:space="preserve"> p-val =</w:t>
      </w:r>
      <w:r w:rsidRPr="003B1D52">
        <w:rPr>
          <w:color w:val="auto"/>
        </w:rPr>
        <w:t xml:space="preserve"> </w:t>
      </w:r>
      <w:r w:rsidRPr="003B1D52">
        <w:rPr>
          <w:rFonts w:cstheme="minorBidi"/>
          <w:color w:val="auto"/>
        </w:rPr>
        <w:t xml:space="preserve">6.74e-05). This is supported by </w:t>
      </w:r>
      <w:r w:rsidRPr="003B1D52">
        <w:rPr>
          <w:rFonts w:cstheme="minorBidi"/>
          <w:b/>
          <w:bCs/>
          <w:color w:val="auto"/>
        </w:rPr>
        <w:t xml:space="preserve">T033 </w:t>
      </w:r>
      <w:r w:rsidRPr="003B1D52">
        <w:rPr>
          <w:rFonts w:cstheme="minorBidi"/>
          <w:color w:val="auto"/>
        </w:rPr>
        <w:t xml:space="preserve">being enriched for grade II (3/6 vs 10/232, </w:t>
      </w:r>
      <w:r w:rsidRPr="003B1D52">
        <w:rPr>
          <w:rFonts w:cstheme="minorBidi"/>
          <w:color w:val="auto"/>
          <w:lang w:val="el-GR"/>
        </w:rPr>
        <w:t>χ</w:t>
      </w:r>
      <w:r w:rsidRPr="003B1D52">
        <w:rPr>
          <w:rFonts w:cstheme="minorBidi"/>
          <w:color w:val="auto"/>
          <w:vertAlign w:val="superscript"/>
        </w:rPr>
        <w:t>2</w:t>
      </w:r>
      <w:r w:rsidRPr="003B1D52">
        <w:rPr>
          <w:rFonts w:cstheme="minorBidi"/>
          <w:color w:val="auto"/>
        </w:rPr>
        <w:t xml:space="preserve"> p-val =</w:t>
      </w:r>
      <w:r w:rsidRPr="003B1D52">
        <w:rPr>
          <w:color w:val="auto"/>
        </w:rPr>
        <w:t xml:space="preserve"> 7.73e-05)</w:t>
      </w:r>
      <w:r w:rsidRPr="003B1D52">
        <w:rPr>
          <w:rFonts w:cstheme="minorBidi"/>
          <w:color w:val="auto"/>
        </w:rPr>
        <w:t xml:space="preserve"> samples, with </w:t>
      </w:r>
      <w:r w:rsidRPr="003B1D52">
        <w:rPr>
          <w:rFonts w:cstheme="minorBidi"/>
          <w:b/>
          <w:bCs/>
          <w:color w:val="auto"/>
        </w:rPr>
        <w:t xml:space="preserve">T034 </w:t>
      </w:r>
      <w:r w:rsidRPr="003B1D52">
        <w:rPr>
          <w:rFonts w:cstheme="minorBidi"/>
          <w:color w:val="auto"/>
        </w:rPr>
        <w:t xml:space="preserve">being enriched for grade IV samples (0/6 vs 155/232, </w:t>
      </w:r>
      <w:r w:rsidRPr="003B1D52">
        <w:rPr>
          <w:rFonts w:cstheme="minorBidi"/>
          <w:color w:val="auto"/>
          <w:lang w:val="el-GR"/>
        </w:rPr>
        <w:t>χ</w:t>
      </w:r>
      <w:r w:rsidRPr="003B1D52">
        <w:rPr>
          <w:rFonts w:cstheme="minorBidi"/>
          <w:color w:val="auto"/>
          <w:vertAlign w:val="superscript"/>
        </w:rPr>
        <w:t>2</w:t>
      </w:r>
      <w:r w:rsidRPr="003B1D52">
        <w:rPr>
          <w:rFonts w:cstheme="minorBidi"/>
          <w:color w:val="auto"/>
        </w:rPr>
        <w:t xml:space="preserve"> p-val =</w:t>
      </w:r>
      <w:r w:rsidRPr="003B1D52">
        <w:rPr>
          <w:color w:val="auto"/>
        </w:rPr>
        <w:t xml:space="preserve"> </w:t>
      </w:r>
      <w:r w:rsidRPr="003B1D52">
        <w:rPr>
          <w:rFonts w:cstheme="minorBidi"/>
          <w:color w:val="auto"/>
        </w:rPr>
        <w:t xml:space="preserve">3.11e-03).  However, we are unable to confirm differences in survival due to a lack of clinical annotation of samples in </w:t>
      </w:r>
      <w:r w:rsidRPr="003B1D52">
        <w:rPr>
          <w:rFonts w:cstheme="minorBidi"/>
          <w:b/>
          <w:bCs/>
          <w:color w:val="auto"/>
        </w:rPr>
        <w:t>T033.</w:t>
      </w:r>
      <w:r w:rsidRPr="003B1D52">
        <w:rPr>
          <w:rFonts w:cstheme="minorBidi"/>
          <w:color w:val="auto"/>
        </w:rPr>
        <w:t xml:space="preserve"> </w:t>
      </w:r>
    </w:p>
    <w:p w14:paraId="5F4498C5" w14:textId="0AA06228" w:rsidR="00C15BFF" w:rsidRPr="003B1D52" w:rsidRDefault="0563F25F" w:rsidP="0563F25F">
      <w:pPr>
        <w:spacing w:before="240" w:beforeAutospacing="1" w:after="100" w:afterAutospacing="1" w:line="240" w:lineRule="auto"/>
        <w:ind w:right="0" w:firstLine="0"/>
        <w:rPr>
          <w:rFonts w:cstheme="minorBidi"/>
          <w:color w:val="auto"/>
        </w:rPr>
      </w:pPr>
      <w:r w:rsidRPr="003B1D52">
        <w:rPr>
          <w:rFonts w:cstheme="minorBidi"/>
          <w:color w:val="auto"/>
        </w:rPr>
        <w:t xml:space="preserve">The glioma subtypes run much deeper along complex hierarchical paths. At the next level, </w:t>
      </w:r>
      <w:r w:rsidRPr="003B1D52">
        <w:rPr>
          <w:rFonts w:cstheme="minorBidi"/>
          <w:b/>
          <w:bCs/>
          <w:color w:val="auto"/>
        </w:rPr>
        <w:t xml:space="preserve">T034 </w:t>
      </w:r>
      <w:r w:rsidRPr="003B1D52">
        <w:rPr>
          <w:rFonts w:cstheme="minorBidi"/>
          <w:color w:val="auto"/>
        </w:rPr>
        <w:t xml:space="preserve">splits into </w:t>
      </w:r>
      <w:r w:rsidRPr="003B1D52">
        <w:rPr>
          <w:rFonts w:cstheme="minorBidi"/>
          <w:b/>
          <w:bCs/>
          <w:color w:val="auto"/>
        </w:rPr>
        <w:t>T035 GLI HG LOH c7/10</w:t>
      </w:r>
      <w:r w:rsidRPr="003B1D52">
        <w:rPr>
          <w:rFonts w:cstheme="minorBidi"/>
          <w:color w:val="auto"/>
        </w:rPr>
        <w:t xml:space="preserve"> (n =236) and </w:t>
      </w:r>
      <w:r w:rsidRPr="003B1D52">
        <w:rPr>
          <w:rFonts w:cstheme="minorBidi"/>
          <w:b/>
          <w:bCs/>
          <w:color w:val="auto"/>
        </w:rPr>
        <w:t>T036 GLI HG PRON</w:t>
      </w:r>
      <w:r w:rsidRPr="003B1D52">
        <w:rPr>
          <w:rFonts w:cstheme="minorBidi"/>
          <w:color w:val="auto"/>
        </w:rPr>
        <w:t xml:space="preserve"> (N = 65) (</w:t>
      </w:r>
      <w:r w:rsidR="00A61ACC" w:rsidRPr="003B1D52">
        <w:rPr>
          <w:rFonts w:cstheme="minorBidi"/>
          <w:color w:val="auto"/>
        </w:rPr>
        <w:t>Fig. S</w:t>
      </w:r>
      <w:r w:rsidRPr="003B1D52">
        <w:rPr>
          <w:rFonts w:cstheme="minorBidi"/>
          <w:color w:val="auto"/>
        </w:rPr>
        <w:t xml:space="preserve">21d). Both are mixed glioma and </w:t>
      </w:r>
      <w:r w:rsidRPr="003B1D52">
        <w:rPr>
          <w:rFonts w:cstheme="minorBidi"/>
          <w:color w:val="auto"/>
        </w:rPr>
        <w:lastRenderedPageBreak/>
        <w:t xml:space="preserve">glioblastoma groups. We also observe a significant difference in age (median 58.00 vs 35.00 y.o. MWU p-val = 8.76e-06) and paediatric composition (13.56% vs 50.77%, </w:t>
      </w:r>
      <w:r w:rsidRPr="003B1D52">
        <w:rPr>
          <w:rFonts w:cstheme="minorBidi"/>
          <w:color w:val="auto"/>
          <w:lang w:val="el-GR"/>
        </w:rPr>
        <w:t>χ</w:t>
      </w:r>
      <w:r w:rsidRPr="003B1D52">
        <w:rPr>
          <w:rFonts w:cstheme="minorBidi"/>
          <w:color w:val="auto"/>
          <w:vertAlign w:val="superscript"/>
        </w:rPr>
        <w:t>2</w:t>
      </w:r>
      <w:r w:rsidRPr="003B1D52">
        <w:rPr>
          <w:rFonts w:cstheme="minorBidi"/>
          <w:color w:val="auto"/>
        </w:rPr>
        <w:t xml:space="preserve"> p-val =</w:t>
      </w:r>
      <w:r w:rsidRPr="003B1D52">
        <w:rPr>
          <w:color w:val="auto"/>
        </w:rPr>
        <w:t xml:space="preserve"> </w:t>
      </w:r>
      <w:r w:rsidRPr="003B1D52">
        <w:rPr>
          <w:rFonts w:cstheme="minorBidi"/>
          <w:color w:val="auto"/>
        </w:rPr>
        <w:t>3.27e-10). There is no difference in overall survival between the groups (lrt p-val = 8.23e-02 at 6423 days)</w:t>
      </w:r>
      <w:r w:rsidR="00C15BFF" w:rsidRPr="003B1D52">
        <w:rPr>
          <w:rFonts w:cstheme="minorBidi"/>
          <w:color w:val="auto"/>
        </w:rPr>
        <w:fldChar w:fldCharType="begin"/>
      </w:r>
      <w:r w:rsidR="00C15BFF" w:rsidRPr="003B1D52">
        <w:rPr>
          <w:rFonts w:cstheme="minorBidi"/>
          <w:color w:val="auto"/>
        </w:rPr>
        <w:instrText>ADDIN F1000_CSL_CITATION&lt;~#@#~&gt;[{"DOI":"10.1016/j.cell.2015.12.028","First":false,"Last":false,"PMCID":"PMC4754110","PMID":"26824661","abstract":"Therapy development for adult diffuse glioma is hindered by incomplete knowledge of somatic glioma driving alterations and suboptimal disease classification. We defined the complete set of genes associated with 1,122 diffuse grade II-III-IV gliomas from The Cancer Genome Atlas and used molecular profiles to improve disease classification, identify molecular correlations, and provide insights into the progression from low- to high-grade disease. Whole-genome sequencing data analysis determined that ATRX but not TERT promoter mutations are associated with increased telomere length. Recent advances in glioma classification based on IDH mutation and 1p/19q co-deletion status were recapitulated through analysis of DNA methylation profiles, which identified clinically relevant molecular subsets. A subtype of IDH mutant glioma was associated with DNA demethylation and poor outcome; a group of IDH-wild-type diffuse glioma showed molecular similarity to pilocytic astrocytoma and relatively favorable survival. Understanding of cohesive disease groups may aid improved clinical outcomes. &lt;br&gt;&lt;br&gt;Copyright © 2016 Elsevier Inc. All rights reserved.","author":[{"family":"Ceccarelli","given":"Michele"},{"family":"Barthel","given":"Floris P"},{"family":"Malta","given":"Tathiane M"},{"family":"Sabedot","given":"Thais S"},{"family":"Salama","given":"Sofie R"},{"family":"Murray","given":"Bradley A"},{"family":"Morozova","given":"Olena"},{"family":"Newton","given":"Yulia"},{"family":"Radenbaugh","given":"Amie"},{"family":"Pagnotta","given":"Stefano M"},{"family":"Anjum","given":"Samreen"},{"family":"Wang","given":"Jiguang"},{"family":"Manyam","given":"Ganiraju"},{"family":"Zoppoli","given":"Pietro"},{"family":"Ling","given":"Shiyun"},{"family":"Rao","given":"Arjun A"},{"family":"Grifford","given":"Mia"},{"family":"Cherniack","given":"Andrew D"},{"family":"Zhang","given":"Hailei"},{"family":"Poisson","given":"Laila"},{"family":"Carlotti","given":"Carlos Gilberto"},{"family":"Tirapelli","given":"Daniela Pretti da Cunha"},{"family":"Rao","given":"Arvind"},{"family":"Mikkelsen","given":"Tom"},{"family":"Lau","given":"Ching C"},{"family":"Yung","given":"W K Alfred"},{"family":"Rabadan","given":"Raul"},{"family":"Huse","given":"Jason"},{"family":"Brat","given":"Daniel J"},{"family":"Lehman","given":"Norman L"},{"family":"Barnholtz-Sloan","given":"Jill S"},{"family":"Zheng","given":"Siyuan"},{"family":"Hess","given":"Kenneth"},{"family":"Rao","given":"Ganesh"},{"family":"Meyerson","given":"Matthew"},{"family":"Beroukhim","given":"Rameen"},{"family":"Cooper","given":"Lee"},{"family":"Akbani","given":"Rehan"},{"family":"Wrensch","given":"Margaret"},{"family":"Haussler","given":"David"},{"family":"Aldape","given":"Kenneth D"},{"family":"Laird","given":"Peter W"},{"family":"Gutmann","given":"David H"},{"family":"TCGA Research Network"},{"family":"Noushmehr","given":"Houtan"},{"family":"Iavarone","given":"Antonio"},{"family":"Verhaak","given":"Roel G W"}],"authorYearDisplayFormat":false,"citation-label":"1191392","container-title":"Cell","container-title-short":"Cell","id":"1191392","invisible":false,"issue":"3","issued":{"date-parts":[["2016","1","28"]]},"journalAbbreviation":"Cell","page":"550-563","suppress-author":false,"title":"Molecular profiling reveals biologically discrete subsets and pathways of progression in diffuse glioma.","type":"article-journal","volume":"164"}]</w:instrText>
      </w:r>
      <w:r w:rsidR="00C15BFF" w:rsidRPr="003B1D52">
        <w:rPr>
          <w:rFonts w:cstheme="minorBidi"/>
          <w:color w:val="auto"/>
        </w:rPr>
        <w:fldChar w:fldCharType="separate"/>
      </w:r>
      <w:r w:rsidRPr="003B1D52">
        <w:rPr>
          <w:rFonts w:cstheme="minorBidi"/>
          <w:noProof/>
          <w:color w:val="auto"/>
          <w:vertAlign w:val="superscript"/>
        </w:rPr>
        <w:t>18</w:t>
      </w:r>
      <w:r w:rsidR="00C15BFF" w:rsidRPr="003B1D52">
        <w:rPr>
          <w:rFonts w:cstheme="minorBidi"/>
          <w:color w:val="auto"/>
        </w:rPr>
        <w:fldChar w:fldCharType="end"/>
      </w:r>
      <w:r w:rsidRPr="003B1D52">
        <w:rPr>
          <w:rFonts w:cstheme="minorBidi"/>
          <w:color w:val="auto"/>
        </w:rPr>
        <w:t xml:space="preserve">. </w:t>
      </w:r>
      <w:r w:rsidRPr="003B1D52">
        <w:rPr>
          <w:rFonts w:cstheme="minorBidi"/>
          <w:b/>
          <w:bCs/>
          <w:color w:val="auto"/>
        </w:rPr>
        <w:t xml:space="preserve">T035 </w:t>
      </w:r>
      <w:r w:rsidRPr="003B1D52">
        <w:rPr>
          <w:rFonts w:cstheme="minorBidi"/>
          <w:color w:val="auto"/>
        </w:rPr>
        <w:t xml:space="preserve">contains almost all samples of the classical (85/185 vs. 1/29, </w:t>
      </w:r>
      <w:r w:rsidRPr="003B1D52">
        <w:rPr>
          <w:rFonts w:cstheme="minorBidi"/>
          <w:color w:val="auto"/>
          <w:lang w:val="el-GR"/>
        </w:rPr>
        <w:t>χ</w:t>
      </w:r>
      <w:r w:rsidRPr="003B1D52">
        <w:rPr>
          <w:rFonts w:cstheme="minorBidi"/>
          <w:color w:val="auto"/>
          <w:vertAlign w:val="superscript"/>
        </w:rPr>
        <w:t>2</w:t>
      </w:r>
      <w:r w:rsidRPr="003B1D52">
        <w:rPr>
          <w:rFonts w:cstheme="minorBidi"/>
          <w:color w:val="auto"/>
        </w:rPr>
        <w:t xml:space="preserve"> p-val =</w:t>
      </w:r>
      <w:r w:rsidRPr="003B1D52">
        <w:rPr>
          <w:color w:val="auto"/>
        </w:rPr>
        <w:t xml:space="preserve"> </w:t>
      </w:r>
      <w:r w:rsidRPr="003B1D52">
        <w:rPr>
          <w:rFonts w:cstheme="minorBidi"/>
          <w:color w:val="auto"/>
        </w:rPr>
        <w:t xml:space="preserve">3.527e-05) and mesenchymal (87/185 vs. 3/29, </w:t>
      </w:r>
      <w:r w:rsidRPr="003B1D52">
        <w:rPr>
          <w:rFonts w:cstheme="minorBidi"/>
          <w:color w:val="auto"/>
          <w:lang w:val="el-GR"/>
        </w:rPr>
        <w:t>χ</w:t>
      </w:r>
      <w:r w:rsidRPr="003B1D52">
        <w:rPr>
          <w:rFonts w:cstheme="minorBidi"/>
          <w:color w:val="auto"/>
          <w:vertAlign w:val="superscript"/>
        </w:rPr>
        <w:t>2</w:t>
      </w:r>
      <w:r w:rsidRPr="003B1D52">
        <w:rPr>
          <w:rFonts w:cstheme="minorBidi"/>
          <w:color w:val="auto"/>
        </w:rPr>
        <w:t xml:space="preserve"> p-val =</w:t>
      </w:r>
      <w:r w:rsidRPr="003B1D52">
        <w:rPr>
          <w:color w:val="auto"/>
        </w:rPr>
        <w:t xml:space="preserve"> </w:t>
      </w:r>
      <w:r w:rsidRPr="003B1D52">
        <w:rPr>
          <w:rFonts w:cstheme="minorBidi"/>
          <w:color w:val="auto"/>
        </w:rPr>
        <w:t xml:space="preserve">4.343e-04) expression subtypes, while </w:t>
      </w:r>
      <w:r w:rsidRPr="003B1D52">
        <w:rPr>
          <w:rFonts w:cstheme="minorBidi"/>
          <w:b/>
          <w:bCs/>
          <w:color w:val="auto"/>
        </w:rPr>
        <w:t>T036</w:t>
      </w:r>
      <w:r w:rsidRPr="003B1D52">
        <w:rPr>
          <w:rFonts w:cstheme="minorBidi"/>
          <w:color w:val="auto"/>
        </w:rPr>
        <w:t xml:space="preserve"> is almost wholly composed of the proneural subtypes (2/185 vs. 24/29, </w:t>
      </w:r>
      <w:r w:rsidRPr="003B1D52">
        <w:rPr>
          <w:rFonts w:cstheme="minorBidi"/>
          <w:color w:val="auto"/>
          <w:lang w:val="el-GR"/>
        </w:rPr>
        <w:t>χ</w:t>
      </w:r>
      <w:r w:rsidRPr="003B1D52">
        <w:rPr>
          <w:rFonts w:cstheme="minorBidi"/>
          <w:color w:val="auto"/>
          <w:vertAlign w:val="superscript"/>
        </w:rPr>
        <w:t>2</w:t>
      </w:r>
      <w:r w:rsidRPr="003B1D52">
        <w:rPr>
          <w:rFonts w:cstheme="minorBidi"/>
          <w:color w:val="auto"/>
        </w:rPr>
        <w:t xml:space="preserve"> p-val &lt; 2.2e-16); although the majority of neural type samples are also found in </w:t>
      </w:r>
      <w:r w:rsidRPr="003B1D52">
        <w:rPr>
          <w:rFonts w:cstheme="minorBidi"/>
          <w:b/>
          <w:bCs/>
          <w:color w:val="auto"/>
        </w:rPr>
        <w:t>T035</w:t>
      </w:r>
      <w:r w:rsidRPr="003B1D52">
        <w:rPr>
          <w:rFonts w:cstheme="minorBidi"/>
          <w:color w:val="auto"/>
        </w:rPr>
        <w:t xml:space="preserve">, the difference is not significant (11/185 vs. 1/29, </w:t>
      </w:r>
      <w:r w:rsidRPr="003B1D52">
        <w:rPr>
          <w:rFonts w:cstheme="minorBidi"/>
          <w:color w:val="auto"/>
          <w:lang w:val="el-GR"/>
        </w:rPr>
        <w:t>χ</w:t>
      </w:r>
      <w:r w:rsidRPr="003B1D52">
        <w:rPr>
          <w:rFonts w:cstheme="minorBidi"/>
          <w:color w:val="auto"/>
          <w:vertAlign w:val="superscript"/>
        </w:rPr>
        <w:t>2</w:t>
      </w:r>
      <w:r w:rsidRPr="003B1D52">
        <w:rPr>
          <w:rFonts w:cstheme="minorBidi"/>
          <w:color w:val="auto"/>
        </w:rPr>
        <w:t xml:space="preserve"> p-val = 0.9128)</w:t>
      </w:r>
      <w:r w:rsidR="00C15BFF" w:rsidRPr="003B1D52">
        <w:rPr>
          <w:rFonts w:cstheme="minorBidi"/>
          <w:color w:val="auto"/>
        </w:rPr>
        <w:fldChar w:fldCharType="begin"/>
      </w:r>
      <w:r w:rsidR="00C15BFF" w:rsidRPr="003B1D52">
        <w:rPr>
          <w:rFonts w:cstheme="minorBidi"/>
          <w:color w:val="auto"/>
        </w:rPr>
        <w:instrText>ADDIN F1000_CSL_CITATION&lt;~#@#~&gt;[{"DOI":"10.1016/j.cell.2015.12.028","First":false,"Last":false,"PMCID":"PMC4754110","PMID":"26824661","abstract":"Therapy development for adult diffuse glioma is hindered by incomplete knowledge of somatic glioma driving alterations and suboptimal disease classification. We defined the complete set of genes associated with 1,122 diffuse grade II-III-IV gliomas from The Cancer Genome Atlas and used molecular profiles to improve disease classification, identify molecular correlations, and provide insights into the progression from low- to high-grade disease. Whole-genome sequencing data analysis determined that ATRX but not TERT promoter mutations are associated with increased telomere length. Recent advances in glioma classification based on IDH mutation and 1p/19q co-deletion status were recapitulated through analysis of DNA methylation profiles, which identified clinically relevant molecular subsets. A subtype of IDH mutant glioma was associated with DNA demethylation and poor outcome; a group of IDH-wild-type diffuse glioma showed molecular similarity to pilocytic astrocytoma and relatively favorable survival. Understanding of cohesive disease groups may aid improved clinical outcomes. &lt;br&gt;&lt;br&gt;Copyright © 2016 Elsevier Inc. All rights reserved.","author":[{"family":"Ceccarelli","given":"Michele"},{"family":"Barthel","given":"Floris P"},{"family":"Malta","given":"Tathiane M"},{"family":"Sabedot","given":"Thais S"},{"family":"Salama","given":"Sofie R"},{"family":"Murray","given":"Bradley A"},{"family":"Morozova","given":"Olena"},{"family":"Newton","given":"Yulia"},{"family":"Radenbaugh","given":"Amie"},{"family":"Pagnotta","given":"Stefano M"},{"family":"Anjum","given":"Samreen"},{"family":"Wang","given":"Jiguang"},{"family":"Manyam","given":"Ganiraju"},{"family":"Zoppoli","given":"Pietro"},{"family":"Ling","given":"Shiyun"},{"family":"Rao","given":"Arjun A"},{"family":"Grifford","given":"Mia"},{"family":"Cherniack","given":"Andrew D"},{"family":"Zhang","given":"Hailei"},{"family":"Poisson","given":"Laila"},{"family":"Carlotti","given":"Carlos Gilberto"},{"family":"Tirapelli","given":"Daniela Pretti da Cunha"},{"family":"Rao","given":"Arvind"},{"family":"Mikkelsen","given":"Tom"},{"family":"Lau","given":"Ching C"},{"family":"Yung","given":"W K Alfred"},{"family":"Rabadan","given":"Raul"},{"family":"Huse","given":"Jason"},{"family":"Brat","given":"Daniel J"},{"family":"Lehman","given":"Norman L"},{"family":"Barnholtz-Sloan","given":"Jill S"},{"family":"Zheng","given":"Siyuan"},{"family":"Hess","given":"Kenneth"},{"family":"Rao","given":"Ganesh"},{"family":"Meyerson","given":"Matthew"},{"family":"Beroukhim","given":"Rameen"},{"family":"Cooper","given":"Lee"},{"family":"Akbani","given":"Rehan"},{"family":"Wrensch","given":"Margaret"},{"family":"Haussler","given":"David"},{"family":"Aldape","given":"Kenneth D"},{"family":"Laird","given":"Peter W"},{"family":"Gutmann","given":"David H"},{"family":"TCGA Research Network"},{"family":"Noushmehr","given":"Houtan"},{"family":"Iavarone","given":"Antonio"},{"family":"Verhaak","given":"Roel G W"}],"authorYearDisplayFormat":false,"citation-label":"1191392","container-title":"Cell","container-title-short":"Cell","id":"1191392","invisible":false,"issue":"3","issued":{"date-parts":[["2016","1","28"]]},"journalAbbreviation":"Cell","page":"550-563","suppress-author":false,"title":"Molecular profiling reveals biologically discrete subsets and pathways of progression in diffuse glioma.","type":"article-journal","volume":"164"},{"DOI":"10.1016/j.cell.2013.09.034","First":false,"Last":false,"PMCID":"PMC3910500","PMID":"24120142","abstract":"We describe the landscape of somatic genomic alterations based on multidimensional and comprehensive characterization of more than 500 glioblastoma tumors (GBMs). We identify several novel mutated genes as well as complex rearrangements of signature receptors, including EGFR and PDGFRA. TERT promoter mutations are shown to correlate with elevated mRNA expression, supporting a role in telomerase reactivation. Correlative analyses confirm that the survival advantage of the proneural subtype is conferred by the G-CIMP phenotype, and MGMT DNA methylation may be a predictive biomarker for treatment response only in classical subtype GBM. Integrative analysis of genomic and proteomic profiles challenges the notion of therapeutic inhibition of a pathway as an alternative to inhibition of the target itself. These data will facilitate the discovery of therapeutic and diagnostic target candidates, the validation of research and clinical observations and the generation of unanticipated hypotheses that can advance our molecular understanding of this lethal cancer. &lt;br&gt;&lt;br&gt;Copyright © 2013 Elsevier Inc. All rights reserved.","author":[{"family":"Brennan","given":"Cameron W"},{"family":"Verhaak","given":"Roel G W"},{"family":"McKenna","given":"Aaron"},{"family":"Campos","given":"Benito"},{"family":"Noushmehr","given":"Houtan"},{"family":"Salama","given":"Sofie R"},{"family":"Zheng","given":"Siyuan"},{"family":"Chakravarty","given":"Debyani"},{"family":"Sanborn","given":"J Zachary"},{"family":"Berman","given":"Samuel H"},{"family":"Beroukhim","given":"Rameen"},{"family":"Bernard","given":"Brady"},{"family":"Wu","given":"Chang-Jiun"},{"family":"Genovese","given":"Giannicola"},{"family":"Shmulevich","given":"Ilya"},{"family":"Barnholtz-Sloan","given":"Jill"},{"family":"Zou","given":"Lihua"},{"family":"Vegesna","given":"Rahulsimham"},{"family":"Shukla","given":"Sachet A"},{"family":"Ciriello","given":"Giovanni"},{"family":"Yung","given":"W K"},{"family":"Zhang","given":"Wei"},{"family":"Sougnez","given":"Carrie"},{"family":"Mikkelsen","given":"Tom"},{"family":"Aldape","given":"Kenneth"},{"family":"Bigner","given":"Darell D"},{"family":"Van Meir","given":"Erwin G"},{"family":"Prados","given":"Michael"},{"family":"Sloan","given":"Andrew"},{"family":"Black","given":"Keith L"},{"family":"Eschbacher","given":"Jennifer"},{"family":"Finocchiaro","given":"Gaetano"},{"family":"Friedman","given":"William"},{"family":"Andrews","given":"David W"},{"family":"Guha","given":"Abhijit"},{"family":"Iacocca","given":"Mary"},{"family":"O'Neill","given":"Brian P"},{"family":"Foltz","given":"Greg"},{"family":"Myers","given":"Jerome"},{"family":"Weisenberger","given":"Daniel J"},{"family":"Penny","given":"Robert"},{"family":"Kucherlapati","given":"Raju"},{"family":"Perou","given":"Charles M"},{"family":"Hayes","given":"D Neil"},{"family":"Gibbs","given":"Richard"},{"family":"Marra","given":"Marco"},{"family":"Mills","given":"Gordon B"},{"family":"Lander","given":"Eric"},{"family":"Spellman","given":"Paul"},{"family":"Wilson","given":"Richard"},{"family":"Sander","given":"Chris"},{"family":"Weinstein","given":"John"},{"family":"Meyerson","given":"Matthew"},{"family":"Gabriel","given":"Stacey"},{"family":"Laird","given":"Peter W"},{"family":"Haussler","given":"David"},{"family":"Getz","given":"Gad"},{"family":"Chin","given":"Lynda"},{"family":"TCGA Research Network"}],"authorYearDisplayFormat":false,"citation-label":"58610","container-title":"Cell","container-title-short":"Cell","id":"58610","invisible":false,"issue":"2","issued":{"date-parts":[["2013","10","10"]]},"journalAbbreviation":"Cell","page":"462-477","suppress-author":false,"title":"The somatic genomic landscape of glioblastoma.","type":"article-journal","volume":"155"}]</w:instrText>
      </w:r>
      <w:r w:rsidR="00C15BFF" w:rsidRPr="003B1D52">
        <w:rPr>
          <w:rFonts w:cstheme="minorBidi"/>
          <w:color w:val="auto"/>
        </w:rPr>
        <w:fldChar w:fldCharType="separate"/>
      </w:r>
      <w:r w:rsidRPr="003B1D52">
        <w:rPr>
          <w:rFonts w:cstheme="minorBidi"/>
          <w:color w:val="auto"/>
          <w:vertAlign w:val="superscript"/>
        </w:rPr>
        <w:t>18,19</w:t>
      </w:r>
      <w:r w:rsidR="00C15BFF" w:rsidRPr="003B1D52">
        <w:rPr>
          <w:rFonts w:cstheme="minorBidi"/>
          <w:color w:val="auto"/>
        </w:rPr>
        <w:fldChar w:fldCharType="end"/>
      </w:r>
      <w:r w:rsidRPr="003B1D52">
        <w:rPr>
          <w:rFonts w:cstheme="minorBidi"/>
          <w:color w:val="auto"/>
        </w:rPr>
        <w:t xml:space="preserve">. </w:t>
      </w:r>
      <w:r w:rsidRPr="003B1D52">
        <w:rPr>
          <w:rFonts w:cstheme="minorBidi"/>
          <w:b/>
          <w:bCs/>
          <w:color w:val="auto"/>
        </w:rPr>
        <w:t>T035</w:t>
      </w:r>
      <w:r w:rsidRPr="003B1D52">
        <w:rPr>
          <w:rFonts w:cstheme="minorBidi"/>
          <w:color w:val="auto"/>
        </w:rPr>
        <w:t xml:space="preserve"> shows significant overexpression of </w:t>
      </w:r>
      <w:r w:rsidRPr="003B1D52">
        <w:rPr>
          <w:rFonts w:cstheme="minorBidi"/>
          <w:i/>
          <w:iCs/>
          <w:color w:val="auto"/>
        </w:rPr>
        <w:t xml:space="preserve">SAA1 </w:t>
      </w:r>
      <w:r w:rsidRPr="003B1D52">
        <w:rPr>
          <w:rFonts w:cstheme="minorBidi"/>
          <w:color w:val="auto"/>
        </w:rPr>
        <w:t xml:space="preserve">(logFC = 4.84, FDR = 2.869e-16), </w:t>
      </w:r>
      <w:r w:rsidRPr="003B1D52">
        <w:rPr>
          <w:rFonts w:cstheme="minorBidi"/>
          <w:i/>
          <w:iCs/>
          <w:color w:val="auto"/>
        </w:rPr>
        <w:t xml:space="preserve">MEOX2 </w:t>
      </w:r>
      <w:r w:rsidRPr="003B1D52">
        <w:rPr>
          <w:rFonts w:cstheme="minorBidi"/>
          <w:color w:val="auto"/>
        </w:rPr>
        <w:t xml:space="preserve">(logFC = 4.79, FDR = 8.46e-22), </w:t>
      </w:r>
      <w:r w:rsidRPr="003B1D52">
        <w:rPr>
          <w:rFonts w:cstheme="minorBidi"/>
          <w:i/>
          <w:iCs/>
          <w:color w:val="auto"/>
        </w:rPr>
        <w:t xml:space="preserve">CHI3L1 </w:t>
      </w:r>
      <w:r w:rsidRPr="003B1D52">
        <w:rPr>
          <w:rFonts w:cstheme="minorBidi"/>
          <w:color w:val="auto"/>
        </w:rPr>
        <w:t>(logFC = 3.5, FDR = 6.93e-20)</w:t>
      </w:r>
      <w:r w:rsidRPr="003B1D52">
        <w:rPr>
          <w:rFonts w:cstheme="minorBidi"/>
          <w:i/>
          <w:iCs/>
          <w:color w:val="auto"/>
        </w:rPr>
        <w:t xml:space="preserve">, S100A4 </w:t>
      </w:r>
      <w:r w:rsidRPr="003B1D52">
        <w:rPr>
          <w:rFonts w:cstheme="minorBidi"/>
          <w:color w:val="auto"/>
        </w:rPr>
        <w:t>(logFC = 2.04, FDR = 1.26e-18)</w:t>
      </w:r>
      <w:r w:rsidRPr="003B1D52">
        <w:rPr>
          <w:rFonts w:cstheme="minorBidi"/>
          <w:i/>
          <w:iCs/>
          <w:color w:val="auto"/>
        </w:rPr>
        <w:t xml:space="preserve"> </w:t>
      </w:r>
      <w:r w:rsidRPr="003B1D52">
        <w:rPr>
          <w:rFonts w:cstheme="minorBidi"/>
          <w:color w:val="auto"/>
        </w:rPr>
        <w:t>and</w:t>
      </w:r>
      <w:r w:rsidRPr="003B1D52">
        <w:rPr>
          <w:rFonts w:cstheme="minorBidi"/>
          <w:i/>
          <w:iCs/>
          <w:color w:val="auto"/>
        </w:rPr>
        <w:t xml:space="preserve"> ANXA1 </w:t>
      </w:r>
      <w:r w:rsidRPr="003B1D52">
        <w:rPr>
          <w:rFonts w:cstheme="minorBidi"/>
          <w:color w:val="auto"/>
        </w:rPr>
        <w:t>(logFC = 2.68, FDR = 1.18e-37), all associated with poor survival</w:t>
      </w:r>
      <w:r w:rsidR="00C15BFF" w:rsidRPr="003B1D52">
        <w:rPr>
          <w:rFonts w:cstheme="minorBidi"/>
          <w:color w:val="auto"/>
        </w:rPr>
        <w:fldChar w:fldCharType="begin"/>
      </w:r>
      <w:r w:rsidR="00C15BFF" w:rsidRPr="003B1D52">
        <w:rPr>
          <w:rFonts w:cstheme="minorBidi"/>
          <w:color w:val="auto"/>
        </w:rPr>
        <w:instrText>ADDIN F1000_CSL_CITATION&lt;~#@#~&gt;[{"DOI":"10.1038/s41379-018-0192-6","First":false,"Last":false,"PMID":"30659268","abstract":"Gliomas are the most common malignant primary tumors in the central nervous system and have variable predictive clinical courses. Glioblastoma, the most aggressive form of glioma, is a complex disease with unsatisfactory therapeutic solutions and a very poor prognosis. Some processes at stake in gliomagenesis have been discovered but little is known about the role of homeobox genes, even though they are highly expressed in gliomas, particularly in glioblastoma. Among them, the transcription factor Mesenchyme Homeobox 2 (MEOX2) had previously been associated with malignant progression and clinical prognosis in lung cancer and hepatocarcinoma but never studied in glioma. The aim of our study was to investigate the clinical significance of MEOX2 in gliomas. We assessed the expression of MEOX2 according to IDH1/2 molecular profile and patient survival among three different public datasets: The Cancer Genome Atlas (TCGA), The Chinese Glioma Genome Atlas (CGGA) and the US National Cancer Institute Repository for Molecular Brain Neoplasia Data (Rembrandt). We then evaluated the prognostic significance of MEOX2 protein expression on 112 glioma clinical samples including; 56 IDH1 wildtype glioblastomas, 7 IDH1 wild-type lower grade gliomas, 49 IDH1 mutated lower grade gliomas. Survival rates were estimated by the Kaplan-Meier method followed by uni/multivariate analyses. We demonstrated that MEOX2 was one of the transcription factors most closely associated with overall survival in glioma. Moreover, MEOX2 expression was associated with IDH1/2 wildtype molecular subtype and was significantly correlated with overall survival of all gliomas and, more interestingly, in lower grade glioma. To conclude, our results may be the first to provide insight into the clinical significance of MEOX2 in gliomas, which is a factor closely related to patient outcome. MEOX2 could constitute an interesting prognostic biomarker, especially for lower grade glioma.","author":[{"family":"Tachon","given":"Gaelle"},{"family":"Masliantsev","given":"Konstantin"},{"family":"Rivet","given":"Pierre"},{"family":"Petropoulos","given":"Christos"},{"family":"Godet","given":"Julie"},{"family":"Milin","given":"Serge"},{"family":"Wager","given":"Michel"},{"family":"Guichet","given":"Pierre-Olivier"},{"family":"Karayan-Tapon","given":"Lucie"}],"authorYearDisplayFormat":false,"citation-label":"9512288","container-title":"Modern Pathology","container-title-short":"Mod. Pathol.","id":"9512288","invisible":false,"issue":"6","issued":{"date-parts":[["2019","1","18"]]},"journalAbbreviation":"Mod. Pathol.","page":"774-786","suppress-author":false,"title":"Prognostic significance of MEOX2 in gliomas.","type":"article-journal","volume":"32"},{"DOI":"10.3892/mmr.2017.7471","First":false,"Last":false,"PMCID":"PMC5865802","PMID":"28901452","abstract":"Malignant gliomas are high‑grade gliomas, which are derived from glial cells in the spine or brain. To examine the mechanisms underlying malignant gliomas in the present study, the expression profile of GSE54004, which included 12 grade II astrocytomas, 33 grade III astrocytomas and 98 grade IV astrocytomas, was downloaded from the Gene Expression Omnibus. Using the Limma package in R, the differentially expressed genes (DEGs) in grade III, vs. grade II astrocytoma, grade IV, vs. grade II astrocytoma, and grade IV, vs. grade III astrocytoma were analyzed. Venn diagram analysis and enrichment analyses were performed separately for the DEGs using VennPlex software and the Database for Annotation, Visualization and Integrated Discovery. Protein‑protein interaction (PPI) networks were visualized using Cytoscape software, and subsequent module analysis of the PPI networks was performed using the ClusterONE tool. Finally, glioma‑associated genes and glioma marker genes among the DEGs were identified using the CTD database. A total of 27, 1,446 and 776 DEGs were screened for the grade III, vs. grade II, grade IV, vs. grade II, and grade IV, vs. grade III astrocytoma comparison groups, respectively. Functional enrichment analyses showed that matrix metalloproteinase 9 (MMP9) and chitinase 3‑like 1 (CHI3L1) were enriched in the extracellular matrix and extracellular matrix structural constituent, respectively. In the PPI networks, annexin A1 (ANXA1) had a higher degree and MMP9 had interactions with vascular endothelial growth factor A (VEGFA). There were 10 common glioma marker genes between the grade IV, vs. grade II and the grade IV, vs. grade III comparison groups, including MMP9, CHI3L1, VEGFA and S100 calcium binding protein A4 (S100A4). This suggested that MMP9, CHI3L1, VEGFA, S100A4 and ANXA1 may be involved in the progression of malignant gliomas.","author":[{"family":"Xu","given":"Yonggang"},{"family":"Wang","given":"Jie"},{"family":"Xu","given":"Yanbin"},{"family":"Xiao","given":"Hong"},{"family":"Li","given":"Jianhua"},{"family":"Wang","given":"Zhi"}],"authorYearDisplayFormat":false,"citation-label":"9512297","container-title":"Molecular medicine reports","container-title-short":"Mol. Med. Report.","id":"9512297","invisible":false,"issue":"5","issued":{"date-parts":[["2017","11"]]},"journalAbbreviation":"Mol. Med. Report.","page":"6580-6589","suppress-author":false,"title":"Screening critical genes associated with malignant glioma using bioinformatics analysis.","type":"article-journal","volume":"16"}]</w:instrText>
      </w:r>
      <w:r w:rsidR="00C15BFF" w:rsidRPr="003B1D52">
        <w:rPr>
          <w:rFonts w:cstheme="minorBidi"/>
          <w:color w:val="auto"/>
        </w:rPr>
        <w:fldChar w:fldCharType="separate"/>
      </w:r>
      <w:r w:rsidRPr="003B1D52">
        <w:rPr>
          <w:rFonts w:cstheme="minorBidi"/>
          <w:color w:val="auto"/>
          <w:vertAlign w:val="superscript"/>
        </w:rPr>
        <w:t>16,20</w:t>
      </w:r>
      <w:r w:rsidR="00C15BFF" w:rsidRPr="003B1D52">
        <w:rPr>
          <w:rFonts w:cstheme="minorBidi"/>
          <w:color w:val="auto"/>
        </w:rPr>
        <w:fldChar w:fldCharType="end"/>
      </w:r>
      <w:r w:rsidRPr="003B1D52">
        <w:rPr>
          <w:rFonts w:cstheme="minorBidi"/>
          <w:color w:val="auto"/>
        </w:rPr>
        <w:t xml:space="preserve"> ,and has a considerably higher leukocyte content than </w:t>
      </w:r>
      <w:r w:rsidRPr="003B1D52">
        <w:rPr>
          <w:rFonts w:cstheme="minorBidi"/>
          <w:b/>
          <w:bCs/>
          <w:color w:val="auto"/>
        </w:rPr>
        <w:t xml:space="preserve">T036 </w:t>
      </w:r>
      <w:r w:rsidRPr="003B1D52">
        <w:rPr>
          <w:rFonts w:cstheme="minorBidi"/>
          <w:color w:val="auto"/>
        </w:rPr>
        <w:t>(0.190 vs. 0.059, MWU p-val = 1.42e-08)</w:t>
      </w:r>
      <w:r w:rsidR="00C15BFF" w:rsidRPr="003B1D52">
        <w:rPr>
          <w:rFonts w:cstheme="minorBidi"/>
          <w:color w:val="auto"/>
        </w:rPr>
        <w:fldChar w:fldCharType="begin"/>
      </w:r>
      <w:r w:rsidR="00C15BFF" w:rsidRPr="003B1D52">
        <w:rPr>
          <w:rFonts w:cstheme="minorBidi"/>
          <w:color w:val="auto"/>
        </w:rPr>
        <w:instrText>ADDIN F1000_CSL_CITATION&lt;~#@#~&gt;[{"DOI":"10.1016/j.immuni.2018.03.023","First":false,"Last":false,"PMCID":"PMC5982584","PMID":"29628290","abstract":"We performed an extensive immunogenomic analysis of more than 10,000 tumors comprising 33 diverse cancer types by utilizing data compiled by TCGA. Across cancer types, we identified six immune subtypes-wound healing, IFN-γ dominant, inflammatory, lymphocyte depleted, immunologically quiet, and TGF-β dominant-characterized by differences in macrophage or lymphocyte signatures, Th1:Th2 cell ratio, extent of intratumoral heterogeneity, aneuploidy, extent of neoantigen load, overall cell proliferation, expression of immunomodulatory genes, and prognosis. Specific driver mutations correlated with lower (CTNNB1, NRAS, or IDH1) or higher (BRAF, TP53, or CASP8) leukocyte levels across all cancers. Multiple control modalities of the intracellular and extracellular networks (transcription, microRNAs, copy number, and epigenetic processes) were involved in tumor-immune cell interactions, both across and within immune subtypes. Our immunogenomics pipeline to characterize these heterogeneous tumors and the resulting data are intended to serve as a resource for future targeted studies to further advance the field.&lt;br&gt;&lt;br&gt;Copyright © 2018 The Authors. Published by Elsevier Inc. All rights reserved.","author":[{"family":"Thorsson","given":"Vésteinn"},{"family":"Gibbs","given":"David L"},{"family":"Brown","given":"Scott D"},{"family":"Wolf","given":"Denise"},{"family":"Bortone","given":"Dante S"},{"family":"Ou Yang","given":"Tai-Hsien"},{"family":"Porta-Pardo","given":"Eduard"},{"family":"Gao","given":"Galen F"},{"family":"Plaisier","given":"Christopher L"},{"family":"Eddy","given":"James A"},{"family":"Ziv","given":"Elad"},{"family":"Culhane","given":"Aedin C"},{"family":"Paull","given":"Evan O"},{"family":"Sivakumar","given":"I K Ashok"},{"family":"Gentles","given":"Andrew J"},{"family":"Malhotra","given":"Raunaq"},{"family":"Farshidfar","given":"Farshad"},{"family":"Colaprico","given":"Antonio"},{"family":"Parker","given":"Joel S"},{"family":"Mose","given":"Lisle E"},{"family":"Vo","given":"Nam Sy"},{"family":"Liu","given":"Jianfang"},{"family":"Liu","given":"Yuexin"},{"family":"Rader","given":"Janet"},{"family":"Dhankani","given":"Varsha"},{"family":"Reynolds","given":"Sheila M"},{"family":"Bowlby","given":"Reanne"},{"family":"Califano","given":"Andrea"},{"family":"Cherniack","given":"Andrew D"},{"family":"Anastassiou","given":"Dimitris"},{"family":"Bedognetti","given":"Davide"},{"family":"Mokrab","given":"Younes"},{"family":"Newman","given":"Aaron M"},{"family":"Rao","given":"Arvind"},{"family":"Chen","given":"Ken"},{"family":"Krasnitz","given":"Alexander"},{"family":"Hu","given":"Hai"},{"family":"Malta","given":"Tathiane M"},{"family":"Noushmehr","given":"Houtan"},{"family":"Pedamallu","given":"Chandra Sekhar"},{"family":"Bullman","given":"Susan"},{"family":"Ojesina","given":"Akinyemi I"},{"family":"Lamb","given":"Andrew"},{"family":"Zhou","given":"Wanding"},{"family":"Shen","given":"Hui"},{"family":"Choueiri","given":"Toni K"},{"family":"Weinstein","given":"John N"},{"family":"Guinney","given":"Justin"},{"family":"Saltz","given":"Joel"},{"family":"Holt","given":"Robert A"},{"family":"Rabkin","given":"Charles S"},{"family":"Cancer Genome Atlas Research Network"},{"family":"Lazar","given":"Alexander J"},{"family":"Serody","given":"Jonathan S"},{"family":"Demicco","given":"Elizabeth G"},{"family":"Disis","given":"Mary L"},{"family":"Vincent","given":"Benjamin G"},{"family":"Shmulevich","given":"Ilya"}],"authorYearDisplayFormat":false,"citation-label":"5048820","container-title":"Immunity","container-title-short":"Immunity","id":"5048820","invisible":false,"issue":"4","issued":{"date-parts":[["2018","4","17"]]},"journalAbbreviation":"Immunity","page":"812-830.e14","suppress-author":false,"title":"The immune landscape of cancer.","type":"article-journal","volume":"48"}]</w:instrText>
      </w:r>
      <w:r w:rsidR="00C15BFF" w:rsidRPr="003B1D52">
        <w:rPr>
          <w:rFonts w:cstheme="minorBidi"/>
          <w:color w:val="auto"/>
        </w:rPr>
        <w:fldChar w:fldCharType="separate"/>
      </w:r>
      <w:r w:rsidRPr="003B1D52">
        <w:rPr>
          <w:rFonts w:cstheme="minorBidi"/>
          <w:color w:val="auto"/>
          <w:vertAlign w:val="superscript"/>
        </w:rPr>
        <w:t>21</w:t>
      </w:r>
      <w:r w:rsidR="00C15BFF" w:rsidRPr="003B1D52">
        <w:rPr>
          <w:rFonts w:cstheme="minorBidi"/>
          <w:color w:val="auto"/>
        </w:rPr>
        <w:fldChar w:fldCharType="end"/>
      </w:r>
      <w:r w:rsidRPr="003B1D52">
        <w:rPr>
          <w:rFonts w:cstheme="minorBidi"/>
          <w:color w:val="auto"/>
        </w:rPr>
        <w:t xml:space="preserve">. In turn, </w:t>
      </w:r>
      <w:r w:rsidRPr="003B1D52">
        <w:rPr>
          <w:rFonts w:cstheme="minorBidi"/>
          <w:b/>
          <w:bCs/>
          <w:color w:val="auto"/>
        </w:rPr>
        <w:t>T036</w:t>
      </w:r>
      <w:r w:rsidRPr="003B1D52">
        <w:rPr>
          <w:rFonts w:cstheme="minorBidi"/>
          <w:color w:val="auto"/>
        </w:rPr>
        <w:t xml:space="preserve"> samples overexpress </w:t>
      </w:r>
      <w:r w:rsidRPr="003B1D52">
        <w:rPr>
          <w:rFonts w:cstheme="minorBidi"/>
          <w:i/>
          <w:iCs/>
          <w:color w:val="auto"/>
        </w:rPr>
        <w:t>PDGFRA</w:t>
      </w:r>
      <w:r w:rsidRPr="003B1D52">
        <w:rPr>
          <w:rFonts w:cstheme="minorBidi"/>
          <w:color w:val="auto"/>
        </w:rPr>
        <w:t xml:space="preserve"> (logFC= -2.8, FDR = 3.80e-34), a marker of the proneuronal expression type</w:t>
      </w:r>
      <w:r w:rsidR="00C15BFF" w:rsidRPr="003B1D52">
        <w:rPr>
          <w:rFonts w:cstheme="minorBidi"/>
          <w:color w:val="auto"/>
        </w:rPr>
        <w:fldChar w:fldCharType="begin"/>
      </w:r>
      <w:r w:rsidR="00C15BFF" w:rsidRPr="003B1D52">
        <w:rPr>
          <w:rFonts w:cstheme="minorBidi"/>
          <w:color w:val="auto"/>
        </w:rPr>
        <w:instrText>ADDIN F1000_CSL_CITATION&lt;~#@#~&gt;[{"DOI":"10.1016/j.cell.2013.09.034","First":false,"Last":false,"PMCID":"PMC3910500","PMID":"24120142","abstract":"We describe the landscape of somatic genomic alterations based on multidimensional and comprehensive characterization of more than 500 glioblastoma tumors (GBMs). We identify several novel mutated genes as well as complex rearrangements of signature receptors, including EGFR and PDGFRA. TERT promoter mutations are shown to correlate with elevated mRNA expression, supporting a role in telomerase reactivation. Correlative analyses confirm that the survival advantage of the proneural subtype is conferred by the G-CIMP phenotype, and MGMT DNA methylation may be a predictive biomarker for treatment response only in classical subtype GBM. Integrative analysis of genomic and proteomic profiles challenges the notion of therapeutic inhibition of a pathway as an alternative to inhibition of the target itself. These data will facilitate the discovery of therapeutic and diagnostic target candidates, the validation of research and clinical observations and the generation of unanticipated hypotheses that can advance our molecular understanding of this lethal cancer. &lt;br&gt;&lt;br&gt;Copyright © 2013 Elsevier Inc. All rights reserved.","author":[{"family":"Brennan","given":"Cameron W"},{"family":"Verhaak","given":"Roel G W"},{"family":"McKenna","given":"Aaron"},{"family":"Campos","given":"Benito"},{"family":"Noushmehr","given":"Houtan"},{"family":"Salama","given":"Sofie R"},{"family":"Zheng","given":"Siyuan"},{"family":"Chakravarty","given":"Debyani"},{"family":"Sanborn","given":"J Zachary"},{"family":"Berman","given":"Samuel H"},{"family":"Beroukhim","given":"Rameen"},{"family":"Bernard","given":"Brady"},{"family":"Wu","given":"Chang-Jiun"},{"family":"Genovese","given":"Giannicola"},{"family":"Shmulevich","given":"Ilya"},{"family":"Barnholtz-Sloan","given":"Jill"},{"family":"Zou","given":"Lihua"},{"family":"Vegesna","given":"Rahulsimham"},{"family":"Shukla","given":"Sachet A"},{"family":"Ciriello","given":"Giovanni"},{"family":"Yung","given":"W K"},{"family":"Zhang","given":"Wei"},{"family":"Sougnez","given":"Carrie"},{"family":"Mikkelsen","given":"Tom"},{"family":"Aldape","given":"Kenneth"},{"family":"Bigner","given":"Darell D"},{"family":"Van Meir","given":"Erwin G"},{"family":"Prados","given":"Michael"},{"family":"Sloan","given":"Andrew"},{"family":"Black","given":"Keith L"},{"family":"Eschbacher","given":"Jennifer"},{"family":"Finocchiaro","given":"Gaetano"},{"family":"Friedman","given":"William"},{"family":"Andrews","given":"David W"},{"family":"Guha","given":"Abhijit"},{"family":"Iacocca","given":"Mary"},{"family":"O'Neill","given":"Brian P"},{"family":"Foltz","given":"Greg"},{"family":"Myers","given":"Jerome"},{"family":"Weisenberger","given":"Daniel J"},{"family":"Penny","given":"Robert"},{"family":"Kucherlapati","given":"Raju"},{"family":"Perou","given":"Charles M"},{"family":"Hayes","given":"D Neil"},{"family":"Gibbs","given":"Richard"},{"family":"Marra","given":"Marco"},{"family":"Mills","given":"Gordon B"},{"family":"Lander","given":"Eric"},{"family":"Spellman","given":"Paul"},{"family":"Wilson","given":"Richard"},{"family":"Sander","given":"Chris"},{"family":"Weinstein","given":"John"},{"family":"Meyerson","given":"Matthew"},{"family":"Gabriel","given":"Stacey"},{"family":"Laird","given":"Peter W"},{"family":"Haussler","given":"David"},{"family":"Getz","given":"Gad"},{"family":"Chin","given":"Lynda"},{"family":"TCGA Research Network"}],"authorYearDisplayFormat":false,"citation-label":"58610","container-title":"Cell","container-title-short":"Cell","id":"58610","invisible":false,"issue":"2","issued":{"date-parts":[["2013","10","10"]]},"journalAbbreviation":"Cell","page":"462-477","suppress-author":false,"title":"The somatic genomic landscape of glioblastoma.","type":"article-journal","volume":"155"}]</w:instrText>
      </w:r>
      <w:r w:rsidR="00C15BFF" w:rsidRPr="003B1D52">
        <w:rPr>
          <w:rFonts w:cstheme="minorBidi"/>
          <w:color w:val="auto"/>
        </w:rPr>
        <w:fldChar w:fldCharType="separate"/>
      </w:r>
      <w:r w:rsidRPr="003B1D52">
        <w:rPr>
          <w:rFonts w:cstheme="minorBidi"/>
          <w:color w:val="auto"/>
          <w:vertAlign w:val="superscript"/>
        </w:rPr>
        <w:t>19</w:t>
      </w:r>
      <w:r w:rsidR="00C15BFF" w:rsidRPr="003B1D52">
        <w:rPr>
          <w:rFonts w:cstheme="minorBidi"/>
          <w:color w:val="auto"/>
        </w:rPr>
        <w:fldChar w:fldCharType="end"/>
      </w:r>
      <w:r w:rsidRPr="003B1D52">
        <w:rPr>
          <w:rFonts w:cstheme="minorBidi"/>
          <w:color w:val="auto"/>
        </w:rPr>
        <w:t xml:space="preserve">. </w:t>
      </w:r>
      <w:r w:rsidRPr="003B1D52">
        <w:rPr>
          <w:rFonts w:cstheme="minorBidi"/>
          <w:b/>
          <w:bCs/>
          <w:color w:val="auto"/>
        </w:rPr>
        <w:t>T035</w:t>
      </w:r>
      <w:r w:rsidRPr="003B1D52">
        <w:rPr>
          <w:rFonts w:cstheme="minorBidi"/>
          <w:color w:val="auto"/>
        </w:rPr>
        <w:t xml:space="preserve"> contains more </w:t>
      </w:r>
      <w:r w:rsidRPr="003B1D52">
        <w:rPr>
          <w:rFonts w:cstheme="minorBidi"/>
          <w:i/>
          <w:iCs/>
          <w:color w:val="auto"/>
        </w:rPr>
        <w:t>TP53</w:t>
      </w:r>
      <w:r w:rsidRPr="003B1D52">
        <w:rPr>
          <w:rFonts w:cstheme="minorBidi"/>
          <w:color w:val="auto"/>
        </w:rPr>
        <w:t xml:space="preserve"> mutants (</w:t>
      </w:r>
      <w:r w:rsidRPr="003B1D52">
        <w:rPr>
          <w:rFonts w:cstheme="minorBidi"/>
          <w:color w:val="auto"/>
          <w:lang w:val="el-GR"/>
        </w:rPr>
        <w:t>χ</w:t>
      </w:r>
      <w:r w:rsidRPr="003B1D52">
        <w:rPr>
          <w:rFonts w:cstheme="minorBidi"/>
          <w:color w:val="auto"/>
          <w:vertAlign w:val="superscript"/>
        </w:rPr>
        <w:t>2</w:t>
      </w:r>
      <w:r w:rsidRPr="003B1D52">
        <w:rPr>
          <w:rFonts w:cstheme="minorBidi"/>
          <w:color w:val="auto"/>
        </w:rPr>
        <w:t xml:space="preserve"> p-val =2.11-02), and is also enriched for genesets concerning loss of heterozygosity (LOH) of regions implicated in gliomagenesis (medNES = 1.32, MWU adj. p-val = 2.15e-06)</w:t>
      </w:r>
      <w:r w:rsidR="00C15BFF" w:rsidRPr="003B1D52">
        <w:rPr>
          <w:rFonts w:cstheme="minorBidi"/>
          <w:color w:val="auto"/>
        </w:rPr>
        <w:fldChar w:fldCharType="begin"/>
      </w:r>
      <w:r w:rsidR="00C15BFF" w:rsidRPr="003B1D52">
        <w:rPr>
          <w:rFonts w:cstheme="minorBidi"/>
          <w:color w:val="auto"/>
        </w:rPr>
        <w:instrText>ADDIN F1000_CSL_CITATION&lt;~#@#~&gt;[{"DOI":"10.1038/sj.onc.1209177","First":false,"Last":false,"PMID":"16247447","abstract":"Identification of genetic copy number changes in glial tumors is of importance in the context of improved/refined diagnostic, prognostic procedures and therapeutic decision-making. In order to detect recurrent genomic copy number changes that might play a role in glioma pathogenesis and/or progression, we characterized 25 primary glioma cell lines including 15 non glioblastoma (non GBM) (I-III WHO grade) and 10 GBM (IV WHO grade), by array comparative genomic hybridization, using a DNA microarray comprising approx. 3500 BACs covering the entire genome with a 1 Mb resolution and additional 800 BACs covering chromosome 19 at tiling path resolution. Combined evaluation by single clone and whole chromosome analysis plus 'moving average (MA) approach' enabled us to confirm most of the genetic abnormalities previously identified to be associated with glioma progression, including +1q32, +7, -10, -22q, PTEN and p16 loss, and to disclose new small genomic regions, some correlating with grade malignancy. Grade I-III gliomas exclusively showed losses at 3p26 (53%), 4q13-21 (33%) and 7p15-p21 (26%), whereas only GBMs exhibited 4p16.1 losses (40%). Other recurrent imbalances, such as losses at 4p15, 5q22-q23, 6p23-25, 12p13 and gains at 11p11-q13, were shared by different glioma grades. Three intervals with peak of loss could be further refined for chromosome 10 by our MA approach. Data analysis of full-coverage chromosome 19 highlighted two main regions of copy number gain, never described before in gliomas, at 19p13.11 and 19q13.13-13.2. The well-known 19q13.3 loss of heterozygosity area in gliomas was not frequently affected in our cell lines. Genomic hotspot detection facilitated the identification of small intervals resulting in positional candidate genes such as PRDM2 (1p36.21), LRP1B (2q22.3), ADARB2 (10p15.3), BCCIP (10q26.2) and ING1 (13q34) for losses and ECT2 (3q26.3), MDK, DDB2, IG20 (11p11.2) for gains. These data increase our current knowledge about cryptic genetic changes in gliomas and may facilitate the further identification of novel genetic elements, which may provide us with molecular tools for the improved diagnostics and therapeutic decision-making in these tumors.","author":[{"family":"Roversi","given":"G"},{"family":"Pfundt","given":"R"},{"family":"Moroni","given":"R F"},{"family":"Magnani","given":"I"},{"family":"van Reijmersdal","given":"S"},{"family":"Pollo","given":"B"},{"family":"Straatman","given":"H"},{"family":"Larizza","given":"L"},{"family":"Schoenmakers","given":"E F P M"}],"authorYearDisplayFormat":false,"citation-label":"413937","container-title":"Oncogene","container-title-short":"Oncogene","id":"413937","invisible":false,"issue":"10","issued":{"date-parts":[["2006","3","9"]]},"journalAbbreviation":"Oncogene","page":"1571-1583","suppress-author":false,"title":"Identification of novel genomic markers related to progression to glioblastoma through genomic profiling of 25 primary glioma cell lines.","type":"article-journal","volume":"25"}]</w:instrText>
      </w:r>
      <w:r w:rsidR="00C15BFF" w:rsidRPr="003B1D52">
        <w:rPr>
          <w:rFonts w:cstheme="minorBidi"/>
          <w:color w:val="auto"/>
        </w:rPr>
        <w:fldChar w:fldCharType="separate"/>
      </w:r>
      <w:r w:rsidRPr="003B1D52">
        <w:rPr>
          <w:rFonts w:cstheme="minorBidi"/>
          <w:color w:val="auto"/>
          <w:vertAlign w:val="superscript"/>
        </w:rPr>
        <w:t>22</w:t>
      </w:r>
      <w:r w:rsidR="00C15BFF" w:rsidRPr="003B1D52">
        <w:rPr>
          <w:rFonts w:cstheme="minorBidi"/>
          <w:color w:val="auto"/>
        </w:rPr>
        <w:fldChar w:fldCharType="end"/>
      </w:r>
      <w:r w:rsidRPr="003B1D52">
        <w:rPr>
          <w:rFonts w:cstheme="minorBidi"/>
          <w:color w:val="auto"/>
        </w:rPr>
        <w:t xml:space="preserve">, suggesting it contains samples with gain of chromosome 7 and loss of chromosome 10. This is further supported by its overexpression of </w:t>
      </w:r>
      <w:r w:rsidRPr="003B1D52">
        <w:rPr>
          <w:rFonts w:cstheme="minorBidi"/>
          <w:i/>
          <w:iCs/>
          <w:color w:val="auto"/>
        </w:rPr>
        <w:t>EGFR</w:t>
      </w:r>
      <w:r w:rsidRPr="003B1D52">
        <w:rPr>
          <w:rFonts w:cstheme="minorBidi"/>
          <w:color w:val="auto"/>
        </w:rPr>
        <w:t xml:space="preserve"> (logFC = 3.47, FDR = 1.18e-18) and is in line with literature, in which classical GBM samples tend to harbour these lesions. Indeed, </w:t>
      </w:r>
      <w:r w:rsidRPr="003B1D52">
        <w:rPr>
          <w:rFonts w:cstheme="minorBidi"/>
          <w:b/>
          <w:bCs/>
          <w:color w:val="auto"/>
        </w:rPr>
        <w:t>T035</w:t>
      </w:r>
      <w:r w:rsidRPr="003B1D52">
        <w:rPr>
          <w:rFonts w:cstheme="minorBidi"/>
          <w:color w:val="auto"/>
        </w:rPr>
        <w:t xml:space="preserve"> is highly enriched for tumours with gain chr7/loss chr10, confirmed by clinical data (139/200 vs. 15/35, </w:t>
      </w:r>
      <w:r w:rsidRPr="003B1D52">
        <w:rPr>
          <w:rFonts w:cstheme="minorBidi"/>
          <w:color w:val="auto"/>
          <w:lang w:val="el-GR"/>
        </w:rPr>
        <w:t>χ</w:t>
      </w:r>
      <w:r w:rsidRPr="003B1D52">
        <w:rPr>
          <w:rFonts w:cstheme="minorBidi"/>
          <w:color w:val="auto"/>
          <w:vertAlign w:val="superscript"/>
        </w:rPr>
        <w:t>2</w:t>
      </w:r>
      <w:r w:rsidRPr="003B1D52">
        <w:rPr>
          <w:rFonts w:cstheme="minorBidi"/>
          <w:color w:val="auto"/>
        </w:rPr>
        <w:t xml:space="preserve"> p-val = 4.146e-03)</w:t>
      </w:r>
      <w:r w:rsidR="00C15BFF" w:rsidRPr="003B1D52">
        <w:rPr>
          <w:rFonts w:cstheme="minorBidi"/>
          <w:color w:val="auto"/>
        </w:rPr>
        <w:fldChar w:fldCharType="begin"/>
      </w:r>
      <w:r w:rsidR="00C15BFF" w:rsidRPr="003B1D52">
        <w:rPr>
          <w:rFonts w:cstheme="minorBidi"/>
          <w:color w:val="auto"/>
        </w:rPr>
        <w:instrText>ADDIN F1000_CSL_CITATION&lt;~#@#~&gt;[{"DOI":"10.1016/j.cell.2015.12.028","First":false,"Last":false,"PMCID":"PMC4754110","PMID":"26824661","abstract":"Therapy development for adult diffuse glioma is hindered by incomplete knowledge of somatic glioma driving alterations and suboptimal disease classification. We defined the complete set of genes associated with 1,122 diffuse grade II-III-IV gliomas from The Cancer Genome Atlas and used molecular profiles to improve disease classification, identify molecular correlations, and provide insights into the progression from low- to high-grade disease. Whole-genome sequencing data analysis determined that ATRX but not TERT promoter mutations are associated with increased telomere length. Recent advances in glioma classification based on IDH mutation and 1p/19q co-deletion status were recapitulated through analysis of DNA methylation profiles, which identified clinically relevant molecular subsets. A subtype of IDH mutant glioma was associated with DNA demethylation and poor outcome; a group of IDH-wild-type diffuse glioma showed molecular similarity to pilocytic astrocytoma and relatively favorable survival. Understanding of cohesive disease groups may aid improved clinical outcomes. &lt;br&gt;&lt;br&gt;Copyright © 2016 Elsevier Inc. All rights reserved.","author":[{"family":"Ceccarelli","given":"Michele"},{"family":"Barthel","given":"Floris P"},{"family":"Malta","given":"Tathiane M"},{"family":"Sabedot","given":"Thais S"},{"family":"Salama","given":"Sofie R"},{"family":"Murray","given":"Bradley A"},{"family":"Morozova","given":"Olena"},{"family":"Newton","given":"Yulia"},{"family":"Radenbaugh","given":"Amie"},{"family":"Pagnotta","given":"Stefano M"},{"family":"Anjum","given":"Samreen"},{"family":"Wang","given":"Jiguang"},{"family":"Manyam","given":"Ganiraju"},{"family":"Zoppoli","given":"Pietro"},{"family":"Ling","given":"Shiyun"},{"family":"Rao","given":"Arjun A"},{"family":"Grifford","given":"Mia"},{"family":"Cherniack","given":"Andrew D"},{"family":"Zhang","given":"Hailei"},{"family":"Poisson","given":"Laila"},{"family":"Carlotti","given":"Carlos Gilberto"},{"family":"Tirapelli","given":"Daniela Pretti da Cunha"},{"family":"Rao","given":"Arvind"},{"family":"Mikkelsen","given":"Tom"},{"family":"Lau","given":"Ching C"},{"family":"Yung","given":"W K Alfred"},{"family":"Rabadan","given":"Raul"},{"family":"Huse","given":"Jason"},{"family":"Brat","given":"Daniel J"},{"family":"Lehman","given":"Norman L"},{"family":"Barnholtz-Sloan","given":"Jill S"},{"family":"Zheng","given":"Siyuan"},{"family":"Hess","given":"Kenneth"},{"family":"Rao","given":"Ganesh"},{"family":"Meyerson","given":"Matthew"},{"family":"Beroukhim","given":"Rameen"},{"family":"Cooper","given":"Lee"},{"family":"Akbani","given":"Rehan"},{"family":"Wrensch","given":"Margaret"},{"family":"Haussler","given":"David"},{"family":"Aldape","given":"Kenneth D"},{"family":"Laird","given":"Peter W"},{"family":"Gutmann","given":"David H"},{"family":"TCGA Research Network"},{"family":"Noushmehr","given":"Houtan"},{"family":"Iavarone","given":"Antonio"},{"family":"Verhaak","given":"Roel G W"}],"authorYearDisplayFormat":false,"citation-label":"1191392","container-title":"Cell","container-title-short":"Cell","id":"1191392","invisible":false,"issue":"3","issued":{"date-parts":[["2016","1","28"]]},"journalAbbreviation":"Cell","page":"550-563","suppress-author":false,"title":"Molecular profiling reveals biologically discrete subsets and pathways of progression in diffuse glioma.","type":"article-journal","volume":"164"}]</w:instrText>
      </w:r>
      <w:r w:rsidR="00C15BFF" w:rsidRPr="003B1D52">
        <w:rPr>
          <w:rFonts w:cstheme="minorBidi"/>
          <w:color w:val="auto"/>
        </w:rPr>
        <w:fldChar w:fldCharType="separate"/>
      </w:r>
      <w:r w:rsidRPr="003B1D52">
        <w:rPr>
          <w:rFonts w:cstheme="minorBidi"/>
          <w:noProof/>
          <w:color w:val="auto"/>
          <w:vertAlign w:val="superscript"/>
        </w:rPr>
        <w:t>18</w:t>
      </w:r>
      <w:r w:rsidR="00C15BFF" w:rsidRPr="003B1D52">
        <w:rPr>
          <w:rFonts w:cstheme="minorBidi"/>
          <w:color w:val="auto"/>
        </w:rPr>
        <w:fldChar w:fldCharType="end"/>
      </w:r>
      <w:r w:rsidRPr="003B1D52">
        <w:rPr>
          <w:rFonts w:cstheme="minorBidi"/>
          <w:color w:val="auto"/>
        </w:rPr>
        <w:t xml:space="preserve">. </w:t>
      </w:r>
      <w:r w:rsidRPr="003B1D52">
        <w:rPr>
          <w:rFonts w:cstheme="minorBidi"/>
          <w:b/>
          <w:bCs/>
          <w:color w:val="auto"/>
        </w:rPr>
        <w:t xml:space="preserve">T036 </w:t>
      </w:r>
      <w:r w:rsidRPr="003B1D52">
        <w:rPr>
          <w:rFonts w:cstheme="minorBidi"/>
          <w:color w:val="auto"/>
        </w:rPr>
        <w:t xml:space="preserve">contains a greater proportion of </w:t>
      </w:r>
      <w:r w:rsidRPr="003B1D52">
        <w:rPr>
          <w:rFonts w:cstheme="minorBidi"/>
          <w:i/>
          <w:iCs/>
          <w:color w:val="auto"/>
        </w:rPr>
        <w:t>ATRX</w:t>
      </w:r>
      <w:r w:rsidRPr="003B1D52">
        <w:rPr>
          <w:rFonts w:cstheme="minorBidi"/>
          <w:color w:val="auto"/>
        </w:rPr>
        <w:t xml:space="preserve"> mutant tumours (9/194 vs. 10/24, </w:t>
      </w:r>
      <w:r w:rsidRPr="003B1D52">
        <w:rPr>
          <w:rFonts w:cstheme="minorBidi"/>
          <w:color w:val="auto"/>
          <w:lang w:val="el-GR"/>
        </w:rPr>
        <w:t>χ</w:t>
      </w:r>
      <w:r w:rsidRPr="003B1D52">
        <w:rPr>
          <w:rFonts w:cstheme="minorBidi"/>
          <w:color w:val="auto"/>
          <w:vertAlign w:val="superscript"/>
        </w:rPr>
        <w:t>2</w:t>
      </w:r>
      <w:r w:rsidRPr="003B1D52">
        <w:rPr>
          <w:rFonts w:cstheme="minorBidi"/>
          <w:color w:val="auto"/>
        </w:rPr>
        <w:t xml:space="preserve"> p-val =</w:t>
      </w:r>
      <w:r w:rsidRPr="003B1D52">
        <w:rPr>
          <w:color w:val="auto"/>
        </w:rPr>
        <w:t xml:space="preserve"> </w:t>
      </w:r>
      <w:r w:rsidRPr="003B1D52">
        <w:rPr>
          <w:rFonts w:cstheme="minorBidi"/>
          <w:color w:val="auto"/>
        </w:rPr>
        <w:t>7.31e-06)</w:t>
      </w:r>
      <w:r w:rsidR="00C15BFF" w:rsidRPr="003B1D52">
        <w:rPr>
          <w:rFonts w:cstheme="minorBidi"/>
          <w:color w:val="auto"/>
        </w:rPr>
        <w:fldChar w:fldCharType="begin"/>
      </w:r>
      <w:r w:rsidR="00C15BFF" w:rsidRPr="003B1D52">
        <w:rPr>
          <w:rFonts w:cstheme="minorBidi"/>
          <w:color w:val="auto"/>
        </w:rPr>
        <w:instrText>ADDIN F1000_CSL_CITATION&lt;~#@#~&gt;[{"DOI":"10.1016/j.cell.2015.12.028","First":false,"Last":false,"PMCID":"PMC4754110","PMID":"26824661","abstract":"Therapy development for adult diffuse glioma is hindered by incomplete knowledge of somatic glioma driving alterations and suboptimal disease classification. We defined the complete set of genes associated with 1,122 diffuse grade II-III-IV gliomas from The Cancer Genome Atlas and used molecular profiles to improve disease classification, identify molecular correlations, and provide insights into the progression from low- to high-grade disease. Whole-genome sequencing data analysis determined that ATRX but not TERT promoter mutations are associated with increased telomere length. Recent advances in glioma classification based on IDH mutation and 1p/19q co-deletion status were recapitulated through analysis of DNA methylation profiles, which identified clinically relevant molecular subsets. A subtype of IDH mutant glioma was associated with DNA demethylation and poor outcome; a group of IDH-wild-type diffuse glioma showed molecular similarity to pilocytic astrocytoma and relatively favorable survival. Understanding of cohesive disease groups may aid improved clinical outcomes. &lt;br&gt;&lt;br&gt;Copyright © 2016 Elsevier Inc. All rights reserved.","author":[{"family":"Ceccarelli","given":"Michele"},{"family":"Barthel","given":"Floris P"},{"family":"Malta","given":"Tathiane M"},{"family":"Sabedot","given":"Thais S"},{"family":"Salama","given":"Sofie R"},{"family":"Murray","given":"Bradley A"},{"family":"Morozova","given":"Olena"},{"family":"Newton","given":"Yulia"},{"family":"Radenbaugh","given":"Amie"},{"family":"Pagnotta","given":"Stefano M"},{"family":"Anjum","given":"Samreen"},{"family":"Wang","given":"Jiguang"},{"family":"Manyam","given":"Ganiraju"},{"family":"Zoppoli","given":"Pietro"},{"family":"Ling","given":"Shiyun"},{"family":"Rao","given":"Arjun A"},{"family":"Grifford","given":"Mia"},{"family":"Cherniack","given":"Andrew D"},{"family":"Zhang","given":"Hailei"},{"family":"Poisson","given":"Laila"},{"family":"Carlotti","given":"Carlos Gilberto"},{"family":"Tirapelli","given":"Daniela Pretti da Cunha"},{"family":"Rao","given":"Arvind"},{"family":"Mikkelsen","given":"Tom"},{"family":"Lau","given":"Ching C"},{"family":"Yung","given":"W K Alfred"},{"family":"Rabadan","given":"Raul"},{"family":"Huse","given":"Jason"},{"family":"Brat","given":"Daniel J"},{"family":"Lehman","given":"Norman L"},{"family":"Barnholtz-Sloan","given":"Jill S"},{"family":"Zheng","given":"Siyuan"},{"family":"Hess","given":"Kenneth"},{"family":"Rao","given":"Ganesh"},{"family":"Meyerson","given":"Matthew"},{"family":"Beroukhim","given":"Rameen"},{"family":"Cooper","given":"Lee"},{"family":"Akbani","given":"Rehan"},{"family":"Wrensch","given":"Margaret"},{"family":"Haussler","given":"David"},{"family":"Aldape","given":"Kenneth D"},{"family":"Laird","given":"Peter W"},{"family":"Gutmann","given":"David H"},{"family":"TCGA Research Network"},{"family":"Noushmehr","given":"Houtan"},{"family":"Iavarone","given":"Antonio"},{"family":"Verhaak","given":"Roel G W"}],"authorYearDisplayFormat":false,"citation-label":"1191392","container-title":"Cell","container-title-short":"Cell","id":"1191392","invisible":false,"issue":"3","issued":{"date-parts":[["2016","1","28"]]},"journalAbbreviation":"Cell","page":"550-563","suppress-author":false,"title":"Molecular profiling reveals biologically discrete subsets and pathways of progression in diffuse glioma.","type":"article-journal","volume":"164"}]</w:instrText>
      </w:r>
      <w:r w:rsidR="00C15BFF" w:rsidRPr="003B1D52">
        <w:rPr>
          <w:rFonts w:cstheme="minorBidi"/>
          <w:color w:val="auto"/>
        </w:rPr>
        <w:fldChar w:fldCharType="separate"/>
      </w:r>
      <w:r w:rsidRPr="003B1D52">
        <w:rPr>
          <w:rFonts w:cstheme="minorBidi"/>
          <w:noProof/>
          <w:color w:val="auto"/>
          <w:vertAlign w:val="superscript"/>
        </w:rPr>
        <w:t>18</w:t>
      </w:r>
      <w:r w:rsidR="00C15BFF" w:rsidRPr="003B1D52">
        <w:rPr>
          <w:rFonts w:cstheme="minorBidi"/>
          <w:color w:val="auto"/>
        </w:rPr>
        <w:fldChar w:fldCharType="end"/>
      </w:r>
      <w:r w:rsidRPr="003B1D52">
        <w:rPr>
          <w:rFonts w:cstheme="minorBidi"/>
          <w:color w:val="auto"/>
        </w:rPr>
        <w:t>.</w:t>
      </w:r>
    </w:p>
    <w:p w14:paraId="7BD8924B" w14:textId="537A1D5F" w:rsidR="008C06A8" w:rsidRPr="003B1D52" w:rsidRDefault="25997FEC" w:rsidP="25997FEC">
      <w:pPr>
        <w:spacing w:before="100" w:beforeAutospacing="1" w:after="100" w:afterAutospacing="1" w:line="240" w:lineRule="auto"/>
        <w:ind w:right="0" w:firstLine="0"/>
        <w:rPr>
          <w:rFonts w:cstheme="minorBidi"/>
          <w:color w:val="auto"/>
        </w:rPr>
      </w:pPr>
      <w:commentRangeStart w:id="2"/>
      <w:r w:rsidRPr="00C26BEA">
        <w:rPr>
          <w:rFonts w:cstheme="minorBidi"/>
          <w:color w:val="auto"/>
        </w:rPr>
        <w:t>Glioblastomas and high-grade gliomas</w:t>
      </w:r>
      <w:commentRangeEnd w:id="2"/>
      <w:r w:rsidR="007D7FB8">
        <w:rPr>
          <w:rStyle w:val="CommentReference"/>
        </w:rPr>
        <w:commentReference w:id="2"/>
      </w:r>
      <w:r w:rsidRPr="25997FEC">
        <w:rPr>
          <w:rFonts w:cstheme="minorBidi"/>
          <w:color w:val="auto"/>
        </w:rPr>
        <w:t xml:space="preserve"> separate at the next level within </w:t>
      </w:r>
      <w:r w:rsidRPr="25997FEC">
        <w:rPr>
          <w:rFonts w:cstheme="minorBidi"/>
          <w:b/>
          <w:bCs/>
          <w:color w:val="auto"/>
        </w:rPr>
        <w:t xml:space="preserve">T036 </w:t>
      </w:r>
      <w:r w:rsidRPr="25997FEC">
        <w:rPr>
          <w:color w:val="auto"/>
          <w:sz w:val="19"/>
          <w:szCs w:val="19"/>
        </w:rPr>
        <w:t>(Fig. S21b)</w:t>
      </w:r>
      <w:r w:rsidRPr="25997FEC">
        <w:rPr>
          <w:rFonts w:cstheme="minorBidi"/>
          <w:b/>
          <w:bCs/>
          <w:color w:val="auto"/>
        </w:rPr>
        <w:t>.</w:t>
      </w:r>
      <w:r w:rsidRPr="25997FEC">
        <w:rPr>
          <w:rFonts w:cstheme="minorBidi"/>
          <w:color w:val="auto"/>
        </w:rPr>
        <w:t xml:space="preserve"> We observe </w:t>
      </w:r>
      <w:r w:rsidRPr="25997FEC">
        <w:rPr>
          <w:rFonts w:cstheme="minorBidi"/>
          <w:b/>
          <w:bCs/>
          <w:color w:val="auto"/>
        </w:rPr>
        <w:t>T042 GLI HG/GBM PRON</w:t>
      </w:r>
      <w:r w:rsidRPr="25997FEC">
        <w:rPr>
          <w:rFonts w:cstheme="minorBidi"/>
          <w:color w:val="auto"/>
        </w:rPr>
        <w:t xml:space="preserve"> (n = 48) carrying glioblastomas mostly of the proneuronal subtype and </w:t>
      </w:r>
      <w:r w:rsidRPr="25997FEC">
        <w:rPr>
          <w:rFonts w:cstheme="minorBidi"/>
          <w:b/>
          <w:bCs/>
          <w:color w:val="auto"/>
        </w:rPr>
        <w:t>T043 GLI HG PED H3.3mut</w:t>
      </w:r>
      <w:r w:rsidRPr="25997FEC">
        <w:rPr>
          <w:rFonts w:cstheme="minorBidi"/>
          <w:color w:val="auto"/>
        </w:rPr>
        <w:t xml:space="preserve"> (n =19) with the rest of the samples, primarily marked as high-grade gliomas from St. Jude</w:t>
      </w:r>
      <w:ins w:id="3" w:author="Sarah Cohen-Gogo" w:date="2021-11-17T17:23:00Z">
        <w:r w:rsidR="000B1F05">
          <w:rPr>
            <w:rFonts w:cstheme="minorBidi"/>
            <w:color w:val="auto"/>
          </w:rPr>
          <w:t>’</w:t>
        </w:r>
      </w:ins>
      <w:r w:rsidRPr="25997FEC">
        <w:rPr>
          <w:rFonts w:cstheme="minorBidi"/>
          <w:color w:val="auto"/>
        </w:rPr>
        <w:t>s (</w:t>
      </w:r>
      <w:r w:rsidRPr="25997FEC">
        <w:rPr>
          <w:rFonts w:cstheme="minorBidi"/>
          <w:color w:val="auto"/>
          <w:lang w:val="el-GR"/>
        </w:rPr>
        <w:t>χ</w:t>
      </w:r>
      <w:r w:rsidRPr="25997FEC">
        <w:rPr>
          <w:rFonts w:cstheme="minorBidi"/>
          <w:color w:val="auto"/>
          <w:vertAlign w:val="superscript"/>
        </w:rPr>
        <w:t xml:space="preserve">2 </w:t>
      </w:r>
      <w:r w:rsidRPr="25997FEC">
        <w:rPr>
          <w:rFonts w:cstheme="minorBidi"/>
          <w:color w:val="auto"/>
        </w:rPr>
        <w:t xml:space="preserve">p-val = 8.75e-14) (Fig. S21e). The two classes also differ significantly in age, with </w:t>
      </w:r>
      <w:r w:rsidRPr="25997FEC">
        <w:rPr>
          <w:rFonts w:cstheme="minorBidi"/>
          <w:b/>
          <w:bCs/>
          <w:color w:val="auto"/>
        </w:rPr>
        <w:t xml:space="preserve">T042 </w:t>
      </w:r>
      <w:r w:rsidRPr="25997FEC">
        <w:rPr>
          <w:rFonts w:cstheme="minorBidi"/>
          <w:color w:val="auto"/>
        </w:rPr>
        <w:t>having</w:t>
      </w:r>
      <w:r w:rsidR="00812CBA">
        <w:rPr>
          <w:rFonts w:cstheme="minorBidi"/>
          <w:color w:val="auto"/>
        </w:rPr>
        <w:t xml:space="preserve"> patients with</w:t>
      </w:r>
      <w:r w:rsidRPr="25997FEC">
        <w:rPr>
          <w:rFonts w:cstheme="minorBidi"/>
          <w:color w:val="auto"/>
        </w:rPr>
        <w:t xml:space="preserve"> a median age of 44.5 y.o. while </w:t>
      </w:r>
      <w:r w:rsidRPr="25997FEC">
        <w:rPr>
          <w:rFonts w:cstheme="minorBidi"/>
          <w:b/>
          <w:bCs/>
          <w:color w:val="auto"/>
        </w:rPr>
        <w:t xml:space="preserve">T043 </w:t>
      </w:r>
      <w:r w:rsidRPr="25997FEC">
        <w:rPr>
          <w:rFonts w:cstheme="minorBidi"/>
          <w:color w:val="auto"/>
        </w:rPr>
        <w:t xml:space="preserve">has a median age of 5.85 y.o. (MWU p-val 3.88e-05). In fact, </w:t>
      </w:r>
      <w:r w:rsidRPr="25997FEC">
        <w:rPr>
          <w:rFonts w:cstheme="minorBidi"/>
          <w:b/>
          <w:bCs/>
          <w:color w:val="auto"/>
        </w:rPr>
        <w:t xml:space="preserve">T043 </w:t>
      </w:r>
      <w:r w:rsidRPr="25997FEC">
        <w:rPr>
          <w:rFonts w:cstheme="minorBidi"/>
          <w:color w:val="auto"/>
        </w:rPr>
        <w:t xml:space="preserve">is the </w:t>
      </w:r>
      <w:r w:rsidR="00754920">
        <w:rPr>
          <w:rFonts w:cstheme="minorBidi"/>
          <w:color w:val="auto"/>
        </w:rPr>
        <w:t xml:space="preserve">cluster with the </w:t>
      </w:r>
      <w:r w:rsidRPr="25997FEC">
        <w:rPr>
          <w:rFonts w:cstheme="minorBidi"/>
          <w:color w:val="auto"/>
        </w:rPr>
        <w:t xml:space="preserve">youngest </w:t>
      </w:r>
      <w:r w:rsidR="00754920">
        <w:rPr>
          <w:rFonts w:cstheme="minorBidi"/>
          <w:color w:val="auto"/>
        </w:rPr>
        <w:t xml:space="preserve">group of patients </w:t>
      </w:r>
      <w:r w:rsidRPr="25997FEC">
        <w:rPr>
          <w:rFonts w:cstheme="minorBidi"/>
          <w:color w:val="auto"/>
        </w:rPr>
        <w:t xml:space="preserve">within the entire cohort of both gliomas and gliobastomas and is one of only two clusters with &gt;90% paediatric composition, the other being </w:t>
      </w:r>
      <w:r w:rsidRPr="25997FEC">
        <w:rPr>
          <w:rFonts w:cstheme="minorBidi"/>
          <w:b/>
          <w:bCs/>
          <w:color w:val="auto"/>
        </w:rPr>
        <w:t xml:space="preserve">T033 </w:t>
      </w:r>
      <w:r w:rsidRPr="25997FEC">
        <w:rPr>
          <w:rFonts w:cstheme="minorBidi"/>
          <w:color w:val="auto"/>
        </w:rPr>
        <w:t xml:space="preserve">GLI LG. Given that it’s a majority paediatric cluster whose parent cluster demonstrates very poor survival, </w:t>
      </w:r>
      <w:r w:rsidRPr="25997FEC">
        <w:rPr>
          <w:rFonts w:cstheme="minorBidi"/>
          <w:b/>
          <w:bCs/>
          <w:color w:val="auto"/>
        </w:rPr>
        <w:t xml:space="preserve">T043 </w:t>
      </w:r>
      <w:r w:rsidRPr="25997FEC">
        <w:rPr>
          <w:rFonts w:cstheme="minorBidi"/>
          <w:color w:val="auto"/>
        </w:rPr>
        <w:t>may represent H3.3 (</w:t>
      </w:r>
      <w:r w:rsidRPr="25997FEC">
        <w:rPr>
          <w:rFonts w:cstheme="minorBidi"/>
          <w:i/>
          <w:iCs/>
          <w:color w:val="auto"/>
        </w:rPr>
        <w:t>H3F3A</w:t>
      </w:r>
      <w:r w:rsidRPr="25997FEC">
        <w:rPr>
          <w:rFonts w:cstheme="minorBidi"/>
          <w:color w:val="auto"/>
        </w:rPr>
        <w:t xml:space="preserve">) mutated tumours. Support for this hypothesis comes from enrichment of gene sets involving H3.3 mutation </w:t>
      </w:r>
      <w:r w:rsidRPr="25997FEC">
        <w:rPr>
          <w:rFonts w:cstheme="minorBidi"/>
          <w:color w:val="auto"/>
        </w:rPr>
        <w:t xml:space="preserve">(here nominally </w:t>
      </w:r>
      <w:r w:rsidRPr="25997FEC">
        <w:rPr>
          <w:rFonts w:cstheme="minorBidi"/>
          <w:i/>
          <w:iCs/>
          <w:color w:val="auto"/>
        </w:rPr>
        <w:t>K27M</w:t>
      </w:r>
      <w:r w:rsidRPr="25997FEC">
        <w:rPr>
          <w:rFonts w:cstheme="minorBidi"/>
          <w:color w:val="auto"/>
        </w:rPr>
        <w:t xml:space="preserve">) between </w:t>
      </w:r>
      <w:r w:rsidRPr="25997FEC">
        <w:rPr>
          <w:rFonts w:cstheme="minorBidi"/>
          <w:b/>
          <w:bCs/>
          <w:color w:val="auto"/>
        </w:rPr>
        <w:t xml:space="preserve">T043 </w:t>
      </w:r>
      <w:r w:rsidRPr="25997FEC">
        <w:rPr>
          <w:rFonts w:cstheme="minorBidi"/>
          <w:color w:val="auto"/>
        </w:rPr>
        <w:t xml:space="preserve">and </w:t>
      </w:r>
      <w:r w:rsidRPr="25997FEC">
        <w:rPr>
          <w:rFonts w:cstheme="minorBidi"/>
          <w:b/>
          <w:bCs/>
          <w:color w:val="auto"/>
        </w:rPr>
        <w:t xml:space="preserve">T042 </w:t>
      </w:r>
      <w:r w:rsidRPr="25997FEC">
        <w:rPr>
          <w:rFonts w:cstheme="minorBidi"/>
          <w:color w:val="auto"/>
        </w:rPr>
        <w:t>(medNES = 1.73, MWU adj. p-val = 3.39e-02)</w:t>
      </w:r>
      <w:r w:rsidR="2E0909B5" w:rsidRPr="25997FEC">
        <w:rPr>
          <w:rFonts w:cstheme="minorBidi"/>
          <w:color w:val="auto"/>
        </w:rPr>
        <w:fldChar w:fldCharType="begin"/>
      </w:r>
      <w:r w:rsidR="2E0909B5" w:rsidRPr="25997FEC">
        <w:rPr>
          <w:rFonts w:cstheme="minorBidi"/>
          <w:color w:val="auto"/>
        </w:rPr>
        <w:instrText>ADDIN F1000_CSL_CITATION&lt;~#@#~&gt;[{"DOI":"10.1016/j.ccell.2018.11.015","First":false,"Last":false,"PMCID":"PMC6570409","PMID":"30595505","abstract":"Diffuse intrinsic pontine gliomas (DIPGs) are incurable childhood brainstem tumors with frequent histone H3 K27M mutations and recurrent alterations in PDGFRA and TP53. We generated genetically engineered inducible mice and showed that H3.3 K27M enhanced neural stem cell self-renewal while preserving regional identity. Neonatal induction of H3.3 K27M cooperated with activating platelet-derived growth factor receptor α (PDGFRα) mutant and Trp53 loss to accelerate development of diffuse brainstem gliomas that recapitulated human DIPG gene expression signatures and showed global changes in H3K27 posttranslational modifications, but relatively restricted gene expression changes. Genes upregulated in H3.3 K27M tumors were enriched for those associated with neural development where H3K27me3 loss released the poised state of apparently bivalent promoters, whereas downregulated genes were enriched for those encoding homeodomain transcription factors.&lt;br&gt;&lt;br&gt;Copyright © 2018 Elsevier Inc. All rights reserved.","author":[{"family":"Larson","given":"Jon D"},{"family":"Kasper","given":"Lawryn H"},{"family":"Paugh","given":"Barbara S"},{"family":"Jin","given":"Hongjian"},{"family":"Wu","given":"Gang"},{"family":"Kwon","given":"Chang-Hyuk"},{"family":"Fan","given":"Yiping"},{"family":"Shaw","given":"Timothy I"},{"family":"Silveira","given":"André B"},{"family":"Qu","given":"Chunxu"},{"family":"Xu","given":"Raymond"},{"family":"Zhu","given":"Xiaoyan"},{"family":"Zhang","given":"Junyuan"},{"family":"Russell","given":"Helen R"},{"family":"Peters","given":"Jennifer L"},{"family":"Finkelstein","given":"David"},{"family":"Xu","given":"Beisi"},{"family":"Lin","given":"Tong"},{"family":"Tinkle","given":"Christopher L"},{"family":"Patay","given":"Zoltan"},{"family":"Onar-Thomas","given":"Arzu"},{"family":"Pounds","given":"Stanley B"},{"family":"McKinnon","given":"Peter J"},{"family":"Ellison","given":"David W"},{"family":"Zhang","given":"Jinghui"},{"family":"Baker","given":"Suzanne J"}],"authorYearDisplayFormat":false,"citation-label":"6272569","container-title":"Cancer Cell","container-title-short":"Cancer Cell","id":"6272569","invisible":false,"issue":"1","issued":{"date-parts":[["2019","1","14"]]},"journalAbbreviation":"Cancer Cell","page":"140-155.e7","suppress-author":false,"title":"Histone H3.3 K27M accelerates spontaneous brainstem glioma and drives restricted changes in bivalent gene expression.","type":"article-journal","volume":"35"}]</w:instrText>
      </w:r>
      <w:r w:rsidR="2E0909B5" w:rsidRPr="25997FEC">
        <w:rPr>
          <w:rFonts w:cstheme="minorBidi"/>
          <w:color w:val="auto"/>
        </w:rPr>
        <w:fldChar w:fldCharType="separate"/>
      </w:r>
      <w:r w:rsidRPr="25997FEC">
        <w:rPr>
          <w:rFonts w:cstheme="minorBidi"/>
          <w:color w:val="auto"/>
          <w:vertAlign w:val="superscript"/>
        </w:rPr>
        <w:t>23</w:t>
      </w:r>
      <w:r w:rsidR="2E0909B5" w:rsidRPr="25997FEC">
        <w:rPr>
          <w:rFonts w:cstheme="minorBidi"/>
          <w:color w:val="auto"/>
        </w:rPr>
        <w:fldChar w:fldCharType="end"/>
      </w:r>
      <w:r w:rsidRPr="25997FEC">
        <w:rPr>
          <w:rFonts w:cstheme="minorBidi"/>
          <w:color w:val="auto"/>
        </w:rPr>
        <w:t>. Notch signalling (medNES = 1.05, MWU adj. p-val = 2.31e-02) and neural differentiation (medNES = 1.04, MWU adj. p-val =6.10e-03)</w:t>
      </w:r>
      <w:r w:rsidR="2E0909B5" w:rsidRPr="25997FEC">
        <w:rPr>
          <w:rFonts w:cstheme="minorBidi"/>
          <w:color w:val="auto"/>
        </w:rPr>
        <w:fldChar w:fldCharType="begin"/>
      </w:r>
      <w:r w:rsidR="2E0909B5" w:rsidRPr="25997FEC">
        <w:rPr>
          <w:rFonts w:cstheme="minorBidi"/>
          <w:color w:val="auto"/>
        </w:rPr>
        <w:instrText>ADDIN F1000_CSL_CITATION&lt;~#@#~&gt;[{"DOI":"10.1093/nar/gkn653","First":false,"Last":false,"PMCID":"PMC2686461","PMID":"18832364","abstract":"The Pathway Interaction Database (PID, http://pid.nci.nih.gov) is a freely available collection of curated and peer-reviewed pathways composed of human molecular signaling and regulatory events and key cellular processes. Created in a collaboration between the US National Cancer Institute and Nature Publishing Group, the database serves as a research tool for the cancer research community and others interested in cellular pathways, such as neuroscientists, developmental biologists and immunologists. PID offers a range of search features to facilitate pathway exploration. Users can browse the predefined set of pathways or create interaction network maps centered on a single molecule or cellular process of interest. In addition, the batch query tool allows users to upload long list(s) of molecules, such as those derived from microarray experiments, and either overlay these molecules onto predefined pathways or visualize the complete molecular connectivity map. Users can also download molecule lists, citation lists and complete database content in extensible markup language (XML) and Biological Pathways Exchange (BioPAX) Level 2 format. The database is updated with new pathway content every month and supplemented by specially commissioned articles on the practical uses of other relevant online tools.","author":[{"family":"Schaefer","given":"Carl F"},{"family":"Anthony","given":"Kira"},{"family":"Krupa","given":"Shiva"},{"family":"Buchoff","given":"Jeffrey"},{"family":"Day","given":"Matthew"},{"family":"Hannay","given":"Timo"},{"family":"Buetow","given":"Kenneth H"}],"authorYearDisplayFormat":false,"citation-label":"1234487","container-title":"Nucleic Acids Research","container-title-short":"Nucleic Acids Res.","id":"1234487","invisible":false,"issue":"Database issue","issued":{"date-parts":[["2009","1"]]},"journalAbbreviation":"Nucleic Acids Res.","page":"D674-9","suppress-author":false,"title":"PID: the pathway interaction database.","type":"article-journal","volume":"37"}]</w:instrText>
      </w:r>
      <w:r w:rsidR="2E0909B5" w:rsidRPr="25997FEC">
        <w:rPr>
          <w:rFonts w:cstheme="minorBidi"/>
          <w:color w:val="auto"/>
        </w:rPr>
        <w:fldChar w:fldCharType="separate"/>
      </w:r>
      <w:r w:rsidRPr="25997FEC">
        <w:rPr>
          <w:rFonts w:cstheme="minorBidi"/>
          <w:noProof/>
          <w:color w:val="auto"/>
          <w:vertAlign w:val="superscript"/>
        </w:rPr>
        <w:t>24</w:t>
      </w:r>
      <w:r w:rsidR="2E0909B5" w:rsidRPr="25997FEC">
        <w:rPr>
          <w:rFonts w:cstheme="minorBidi"/>
          <w:color w:val="auto"/>
        </w:rPr>
        <w:fldChar w:fldCharType="end"/>
      </w:r>
      <w:r w:rsidRPr="25997FEC">
        <w:rPr>
          <w:rFonts w:cstheme="minorBidi"/>
          <w:color w:val="auto"/>
        </w:rPr>
        <w:t xml:space="preserve"> genesets are also enriched in T043 and are a feature of these tumours. </w:t>
      </w:r>
      <w:r w:rsidR="2E0909B5" w:rsidRPr="25997FEC">
        <w:rPr>
          <w:rFonts w:cstheme="minorBidi"/>
          <w:color w:val="auto"/>
        </w:rPr>
        <w:fldChar w:fldCharType="begin"/>
      </w:r>
      <w:r w:rsidR="2E0909B5" w:rsidRPr="25997FEC">
        <w:rPr>
          <w:rFonts w:cstheme="minorBidi"/>
          <w:color w:val="auto"/>
        </w:rPr>
        <w:instrText>ADDIN F1000_CSL_CITATION&lt;~#@#~&gt;[{"DOI":"10.1200/JCO.2011.35.5677","First":false,"Last":false,"PMCID":"PMC3209696","PMID":"21931021","abstract":"&lt;strong&gt;PURPOSE:&lt;/strong&gt; Long-term survival for children with diffuse intrinsic pontine glioma (DIPG) is less than 10%, and new therapeutic targets are urgently required. We evaluated a large cohort of DIPGs to identify recurrent genomic abnormalities and gene expression signatures underlying DIPG.&lt;br&gt;&lt;br&gt;&lt;strong&gt;PATIENTS AND METHODS:&lt;/strong&gt; Single-nucleotide polymorphism arrays were used to compare the frequencies of genomic copy number abnormalities in 43 DIPGs and eight low-grade brainstem gliomas with data from adult and pediatric (non-DIPG) glioblastomas, and expression profiles were evaluated using gene expression arrays for 27 DIPGs, six low-grade brainstem gliomas, and 66 nonbrainstem low-grade gliomas.&lt;br&gt;&lt;br&gt;&lt;strong&gt;RESULTS:&lt;/strong&gt; Frequencies of specific large-scale and focal imbalances varied significantly between DIPGs and nonbrainstem pediatric glioblastomas. Focal amplifications of genes within the receptor tyrosine kinase-Ras-phosphoinositide 3-kinase signaling pathway were found in 47% of DIPGs, the most common of which involved PDGFRA and MET. Thirty percent of DIPGs contained focal amplifications of cell-cycle regulatory genes controlling retinoblastoma protein (RB) phosphorylation, and 21% had concurrent amplification of genes from both pathways. Some tumors showed heterogeneity in amplification patterns. DIPGs showed distinct gene expression signatures related to developmental processes compared with nonbrainstem pediatric high-grade gliomas, whereas expression signatures of low-grade brainstem and nonbrainstem gliomas were similar.&lt;br&gt;&lt;br&gt;&lt;strong&gt;CONCLUSION:&lt;/strong&gt; DIPGs comprise a molecularly related but distinct subgroup of pediatric gliomas. Genomic studies suggest that targeted inhibition of receptor tyrosine kinases and RB regulatory proteins may be useful therapies for DIPG.","author":[{"family":"Paugh","given":"Barbara S"},{"family":"Broniscer","given":"Alberto"},{"family":"Qu","given":"Chunxu"},{"family":"Miller","given":"Claudia P"},{"family":"Zhang","given":"Junyuan"},{"family":"Tatevossian","given":"Ruth G"},{"family":"Olson","given":"James M"},{"family":"Geyer","given":"J Russell"},{"family":"Chi","given":"Susan N"},{"family":"da Silva","given":"Nasjla Saba"},{"family":"Onar-Thomas","given":"Arzu"},{"family":"Baker","given":"Justin N"},{"family":"Gajjar","given":"Amar"},{"family":"Ellison","given":"David W"},{"family":"Baker","given":"Suzanne J"}],"authorYearDisplayFormat":false,"citation-label":"4763792","container-title":"Journal of Clinical Oncology","container-title-short":"J. Clin. Oncol.","id":"4763792","invisible":false,"issue":"30","issued":{"date-parts":[["2011","10","20"]]},"journalAbbreviation":"J. Clin. Oncol.","page":"3999-4006","suppress-author":false,"title":"Genome-wide analyses identify recurrent amplifications of receptor tyrosine kinases and cell-cycle regulatory genes in diffuse intrinsic pontine glioma.","type":"article-journal","volume":"29"},{"DOI":"10.1038/s42003-020-1076-0","First":false,"Last":false,"PMCID":"PMC7347881","PMID":"32647372","abstract":"Histone H3.3 mutations are a hallmark of pediatric gliomas, but their core oncogenic mechanisms are not well-defined. To identify major effectors, we used CRISPR-Cas9 to introduce H3.3K27M and G34R mutations into previously H3.3-wildtype brain cells, while in parallel reverting the mutations in glioma cells back to wildtype. ChIP-seq analysis broadly linked K27M to altered H3K27me3 activity including within super-enhancers, which exhibited perturbed transcriptional function. This was largely independent of H3.3 DNA binding. The K27M and G34R mutations induced several of the same pathways suggesting key shared oncogenic mechanisms including activation of neurogenesis and NOTCH pathway genes. H3.3 mutant gliomas are also particularly sensitive to NOTCH pathway gene knockdown and drug inhibition, reducing their viability in culture. Reciprocal editing of cells generally produced reciprocal effects on tumorgenicity in xenograft assays. Overall, our findings define common and distinct K27M and G34R oncogenic mechanisms, including potentially targetable pathways.","author":[{"family":"Chen","given":"Kuang-Yui"},{"family":"Bush","given":"Kelly"},{"family":"Klein","given":"Rachel Herndon"},{"family":"Cervantes","given":"Vanessa"},{"family":"Lewis","given":"Nichole"},{"family":"Naqvi","given":"Aasim"},{"family":"Carcaboso","given":"Angel M"},{"family":"Lechpammer","given":"Mirna"},{"family":"Knoepfler","given":"Paul S"}],"authorYearDisplayFormat":false,"citation-label":"9526962","container-title":"Communications Biology","container-title-short":"Commun. Biol.","id":"9526962","invisible":false,"issue":"1","issued":{"date-parts":[["2020","7","9"]]},"journalAbbreviation":"Commun. Biol.","page":"363","suppress-author":false,"title":"Reciprocal H3.3 gene editing identifies K27M and G34R mechanisms in pediatric glioma including NOTCH signaling.","type":"article-journal","volume":"3"}]</w:instrText>
      </w:r>
      <w:r w:rsidR="2E0909B5" w:rsidRPr="25997FEC">
        <w:rPr>
          <w:rFonts w:cstheme="minorBidi"/>
          <w:color w:val="auto"/>
        </w:rPr>
        <w:fldChar w:fldCharType="separate"/>
      </w:r>
      <w:r w:rsidRPr="25997FEC">
        <w:rPr>
          <w:rFonts w:cstheme="minorBidi"/>
          <w:color w:val="auto"/>
          <w:vertAlign w:val="superscript"/>
        </w:rPr>
        <w:t>25,26</w:t>
      </w:r>
      <w:r w:rsidR="2E0909B5" w:rsidRPr="25997FEC">
        <w:rPr>
          <w:rFonts w:cstheme="minorBidi"/>
          <w:color w:val="auto"/>
        </w:rPr>
        <w:fldChar w:fldCharType="end"/>
      </w:r>
      <w:r w:rsidRPr="25997FEC">
        <w:rPr>
          <w:rFonts w:cstheme="minorBidi"/>
          <w:color w:val="auto"/>
        </w:rPr>
        <w:t xml:space="preserve"> Going back up along the hierarchy, </w:t>
      </w:r>
      <w:r w:rsidRPr="25997FEC">
        <w:rPr>
          <w:rFonts w:cstheme="minorBidi"/>
          <w:b/>
          <w:bCs/>
          <w:color w:val="auto"/>
        </w:rPr>
        <w:t>T035 GLI HG LOH c7/10</w:t>
      </w:r>
      <w:r w:rsidRPr="25997FEC">
        <w:rPr>
          <w:rFonts w:cstheme="minorBidi"/>
          <w:color w:val="auto"/>
        </w:rPr>
        <w:t xml:space="preserve"> also splits in two </w:t>
      </w:r>
      <w:r w:rsidRPr="25997FEC">
        <w:rPr>
          <w:color w:val="auto"/>
          <w:sz w:val="19"/>
          <w:szCs w:val="19"/>
        </w:rPr>
        <w:t>(Fig. S21b)</w:t>
      </w:r>
      <w:r w:rsidRPr="25997FEC">
        <w:rPr>
          <w:rFonts w:cstheme="minorBidi"/>
          <w:color w:val="auto"/>
        </w:rPr>
        <w:t xml:space="preserve">, with </w:t>
      </w:r>
      <w:r w:rsidRPr="25997FEC">
        <w:rPr>
          <w:rFonts w:cstheme="minorBidi"/>
          <w:b/>
          <w:bCs/>
          <w:color w:val="auto"/>
        </w:rPr>
        <w:t>T037 GLI HG NEUR</w:t>
      </w:r>
      <w:r w:rsidRPr="25997FEC">
        <w:rPr>
          <w:rFonts w:cstheme="minorBidi"/>
          <w:color w:val="auto"/>
        </w:rPr>
        <w:t xml:space="preserve"> </w:t>
      </w:r>
      <w:r w:rsidRPr="25997FEC">
        <w:rPr>
          <w:rFonts w:cstheme="minorBidi"/>
          <w:b/>
          <w:bCs/>
          <w:color w:val="auto"/>
        </w:rPr>
        <w:t xml:space="preserve">DIFFhigh </w:t>
      </w:r>
      <w:r w:rsidRPr="25997FEC">
        <w:rPr>
          <w:rFonts w:cstheme="minorBidi"/>
          <w:color w:val="auto"/>
        </w:rPr>
        <w:t xml:space="preserve">(n = 93) being comprised of gliomas and glioblastomas of the classical (49/68 vs. 36/117, </w:t>
      </w:r>
      <w:r w:rsidRPr="25997FEC">
        <w:rPr>
          <w:rFonts w:cstheme="minorBidi"/>
          <w:color w:val="auto"/>
          <w:lang w:val="el-GR"/>
        </w:rPr>
        <w:t>χ</w:t>
      </w:r>
      <w:r w:rsidRPr="25997FEC">
        <w:rPr>
          <w:rFonts w:cstheme="minorBidi"/>
          <w:color w:val="auto"/>
          <w:vertAlign w:val="superscript"/>
        </w:rPr>
        <w:t xml:space="preserve">2 </w:t>
      </w:r>
      <w:r w:rsidRPr="25997FEC">
        <w:rPr>
          <w:rFonts w:cstheme="minorBidi"/>
          <w:color w:val="auto"/>
        </w:rPr>
        <w:t xml:space="preserve">p-val = 1.29e-07) and neural subtypes (8/68 vs. 3/117, </w:t>
      </w:r>
      <w:r w:rsidRPr="25997FEC">
        <w:rPr>
          <w:rFonts w:cstheme="minorBidi"/>
          <w:color w:val="auto"/>
          <w:lang w:val="el-GR"/>
        </w:rPr>
        <w:t>χ</w:t>
      </w:r>
      <w:r w:rsidRPr="25997FEC">
        <w:rPr>
          <w:rFonts w:cstheme="minorBidi"/>
          <w:color w:val="auto"/>
          <w:vertAlign w:val="superscript"/>
        </w:rPr>
        <w:t xml:space="preserve">2 </w:t>
      </w:r>
      <w:r w:rsidRPr="25997FEC">
        <w:rPr>
          <w:rFonts w:cstheme="minorBidi"/>
          <w:color w:val="auto"/>
        </w:rPr>
        <w:t xml:space="preserve">p-val = 2.58e-02) and </w:t>
      </w:r>
      <w:r w:rsidRPr="25997FEC">
        <w:rPr>
          <w:rFonts w:cstheme="minorBidi"/>
          <w:b/>
          <w:bCs/>
          <w:color w:val="auto"/>
        </w:rPr>
        <w:t>T038 GLI HG/GBM MES/CLASS</w:t>
      </w:r>
      <w:r w:rsidRPr="25997FEC">
        <w:rPr>
          <w:rFonts w:cstheme="minorBidi"/>
          <w:color w:val="auto"/>
        </w:rPr>
        <w:t xml:space="preserve"> (n = 143) carrying a mixture of glioblastomas multiforme subtypes. </w:t>
      </w:r>
      <w:r w:rsidRPr="25997FEC">
        <w:rPr>
          <w:rFonts w:cstheme="minorBidi"/>
          <w:b/>
          <w:bCs/>
          <w:color w:val="auto"/>
        </w:rPr>
        <w:t xml:space="preserve">T037 </w:t>
      </w:r>
      <w:r w:rsidRPr="25997FEC">
        <w:rPr>
          <w:rFonts w:cstheme="minorBidi"/>
          <w:color w:val="auto"/>
        </w:rPr>
        <w:t xml:space="preserve">is composed of a majority of astrocytomas (34/78 vs. 10/118), </w:t>
      </w:r>
      <w:r w:rsidRPr="25997FEC">
        <w:rPr>
          <w:rFonts w:cstheme="minorBidi"/>
          <w:color w:val="auto"/>
          <w:lang w:val="el-GR"/>
        </w:rPr>
        <w:t>χ</w:t>
      </w:r>
      <w:r w:rsidRPr="25997FEC">
        <w:rPr>
          <w:rFonts w:cstheme="minorBidi"/>
          <w:color w:val="auto"/>
          <w:vertAlign w:val="superscript"/>
        </w:rPr>
        <w:t xml:space="preserve">2 </w:t>
      </w:r>
      <w:r w:rsidRPr="25997FEC">
        <w:rPr>
          <w:rFonts w:cstheme="minorBidi"/>
          <w:color w:val="auto"/>
        </w:rPr>
        <w:t>p-val =</w:t>
      </w:r>
      <w:r w:rsidRPr="25997FEC">
        <w:rPr>
          <w:color w:val="auto"/>
        </w:rPr>
        <w:t xml:space="preserve"> </w:t>
      </w:r>
      <w:r w:rsidRPr="25997FEC">
        <w:rPr>
          <w:rFonts w:cstheme="minorBidi"/>
          <w:color w:val="auto"/>
        </w:rPr>
        <w:t xml:space="preserve">3.13e-08) while </w:t>
      </w:r>
      <w:r w:rsidRPr="25997FEC">
        <w:rPr>
          <w:rFonts w:cstheme="minorBidi"/>
          <w:b/>
          <w:bCs/>
          <w:color w:val="auto"/>
        </w:rPr>
        <w:t xml:space="preserve">T038 </w:t>
      </w:r>
      <w:r w:rsidRPr="25997FEC">
        <w:rPr>
          <w:rFonts w:cstheme="minorBidi"/>
          <w:color w:val="auto"/>
        </w:rPr>
        <w:t xml:space="preserve">contains a majority of glioblastomas (31/78 vs. 100/118, </w:t>
      </w:r>
      <w:r w:rsidRPr="25997FEC">
        <w:rPr>
          <w:rFonts w:cstheme="minorBidi"/>
          <w:color w:val="auto"/>
          <w:lang w:val="el-GR"/>
        </w:rPr>
        <w:t>χ</w:t>
      </w:r>
      <w:r w:rsidRPr="25997FEC">
        <w:rPr>
          <w:rFonts w:cstheme="minorBidi"/>
          <w:color w:val="auto"/>
          <w:vertAlign w:val="superscript"/>
        </w:rPr>
        <w:t xml:space="preserve">2 </w:t>
      </w:r>
      <w:r w:rsidRPr="25997FEC">
        <w:rPr>
          <w:rFonts w:cstheme="minorBidi"/>
          <w:color w:val="auto"/>
        </w:rPr>
        <w:t xml:space="preserve">p-val = 9.30e-11). Interestingly, while almost all of the gliomas in </w:t>
      </w:r>
      <w:r w:rsidRPr="25997FEC">
        <w:rPr>
          <w:rFonts w:cstheme="minorBidi"/>
          <w:b/>
          <w:bCs/>
          <w:color w:val="auto"/>
        </w:rPr>
        <w:t xml:space="preserve">T038 </w:t>
      </w:r>
      <w:r w:rsidRPr="25997FEC">
        <w:rPr>
          <w:rFonts w:cstheme="minorBidi"/>
          <w:color w:val="auto"/>
        </w:rPr>
        <w:t xml:space="preserve">are marked as </w:t>
      </w:r>
      <w:r w:rsidRPr="25997FEC">
        <w:rPr>
          <w:rFonts w:cstheme="minorBidi"/>
          <w:i/>
          <w:iCs/>
          <w:color w:val="auto"/>
        </w:rPr>
        <w:t>IDH1</w:t>
      </w:r>
      <w:r w:rsidRPr="25997FEC">
        <w:rPr>
          <w:rFonts w:cstheme="minorBidi"/>
          <w:color w:val="auto"/>
        </w:rPr>
        <w:t xml:space="preserve"> wild type, a handful of samples are </w:t>
      </w:r>
      <w:r w:rsidRPr="25997FEC">
        <w:rPr>
          <w:rFonts w:cstheme="minorBidi"/>
          <w:i/>
          <w:iCs/>
          <w:color w:val="auto"/>
        </w:rPr>
        <w:t>IDH1</w:t>
      </w:r>
      <w:r w:rsidRPr="25997FEC">
        <w:rPr>
          <w:rFonts w:cstheme="minorBidi"/>
          <w:color w:val="auto"/>
        </w:rPr>
        <w:t xml:space="preserve"> mutant (0/84 vs. 10/114, </w:t>
      </w:r>
      <w:r w:rsidRPr="25997FEC">
        <w:rPr>
          <w:rFonts w:cstheme="minorBidi"/>
          <w:color w:val="auto"/>
          <w:lang w:val="el-GR"/>
        </w:rPr>
        <w:t>χ</w:t>
      </w:r>
      <w:r w:rsidRPr="25997FEC">
        <w:rPr>
          <w:rFonts w:cstheme="minorBidi"/>
          <w:color w:val="auto"/>
          <w:vertAlign w:val="superscript"/>
        </w:rPr>
        <w:t xml:space="preserve">2 </w:t>
      </w:r>
      <w:r w:rsidRPr="25997FEC">
        <w:rPr>
          <w:rFonts w:cstheme="minorBidi"/>
          <w:color w:val="auto"/>
        </w:rPr>
        <w:t xml:space="preserve">p-val = 1.40e-2), suggesting these may be passenger rather than driver mutations. </w:t>
      </w:r>
      <w:r w:rsidRPr="25997FEC">
        <w:rPr>
          <w:rFonts w:cstheme="minorBidi"/>
          <w:b/>
          <w:bCs/>
          <w:color w:val="auto"/>
        </w:rPr>
        <w:t xml:space="preserve">T038 </w:t>
      </w:r>
      <w:r w:rsidRPr="25997FEC">
        <w:rPr>
          <w:rFonts w:cstheme="minorBidi"/>
          <w:color w:val="auto"/>
        </w:rPr>
        <w:t>also has significantly higher leukocyte fraction (0.178 vs. 0.248, MWU, p-val = 1.77e-02). There are no differences in proportion of gain chr7/loss chr10 samples (</w:t>
      </w:r>
      <w:r w:rsidRPr="25997FEC">
        <w:rPr>
          <w:rFonts w:cstheme="minorBidi"/>
          <w:color w:val="auto"/>
          <w:lang w:val="el-GR"/>
        </w:rPr>
        <w:t>χ</w:t>
      </w:r>
      <w:r w:rsidRPr="25997FEC">
        <w:rPr>
          <w:rFonts w:cstheme="minorBidi"/>
          <w:color w:val="auto"/>
          <w:vertAlign w:val="superscript"/>
        </w:rPr>
        <w:t xml:space="preserve">2 </w:t>
      </w:r>
      <w:r w:rsidRPr="25997FEC">
        <w:rPr>
          <w:rFonts w:cstheme="minorBidi"/>
          <w:color w:val="auto"/>
        </w:rPr>
        <w:t>p-val = 3.80e-01).</w:t>
      </w:r>
    </w:p>
    <w:p w14:paraId="32BA1E39" w14:textId="797115B6" w:rsidR="00C15BFF" w:rsidRPr="003B1D52" w:rsidRDefault="2E0909B5" w:rsidP="2E0909B5">
      <w:pPr>
        <w:spacing w:before="100" w:beforeAutospacing="1" w:after="100" w:afterAutospacing="1" w:line="240" w:lineRule="auto"/>
        <w:ind w:right="0" w:firstLine="0"/>
        <w:rPr>
          <w:rFonts w:cstheme="minorBidi"/>
          <w:color w:val="auto"/>
        </w:rPr>
      </w:pPr>
      <w:r w:rsidRPr="003B1D52">
        <w:rPr>
          <w:rFonts w:cstheme="minorBidi"/>
          <w:color w:val="auto"/>
        </w:rPr>
        <w:t xml:space="preserve">The remaining subtypes are found in the child classes of </w:t>
      </w:r>
      <w:r w:rsidRPr="003B1D52">
        <w:rPr>
          <w:rFonts w:cstheme="minorBidi"/>
          <w:b/>
          <w:bCs/>
          <w:color w:val="auto"/>
        </w:rPr>
        <w:t xml:space="preserve">T038 </w:t>
      </w:r>
      <w:r w:rsidRPr="003B1D52">
        <w:rPr>
          <w:color w:val="auto"/>
          <w:sz w:val="19"/>
          <w:szCs w:val="19"/>
        </w:rPr>
        <w:t>(</w:t>
      </w:r>
      <w:r w:rsidR="00A61ACC" w:rsidRPr="003B1D52">
        <w:rPr>
          <w:color w:val="auto"/>
          <w:sz w:val="19"/>
          <w:szCs w:val="19"/>
        </w:rPr>
        <w:t>Fig. S</w:t>
      </w:r>
      <w:r w:rsidRPr="003B1D52">
        <w:rPr>
          <w:color w:val="auto"/>
          <w:sz w:val="19"/>
          <w:szCs w:val="19"/>
        </w:rPr>
        <w:t>21b)</w:t>
      </w:r>
      <w:r w:rsidRPr="003B1D52">
        <w:rPr>
          <w:rFonts w:cstheme="minorBidi"/>
          <w:b/>
          <w:bCs/>
          <w:color w:val="auto"/>
        </w:rPr>
        <w:t>:</w:t>
      </w:r>
      <w:r w:rsidRPr="003B1D52">
        <w:rPr>
          <w:rFonts w:cstheme="minorBidi"/>
          <w:color w:val="auto"/>
        </w:rPr>
        <w:t xml:space="preserve"> we find the majority of classical samples (31/34 vs 2/27, vs 1/43, </w:t>
      </w:r>
      <w:r w:rsidRPr="003B1D52">
        <w:rPr>
          <w:rFonts w:cstheme="minorBidi"/>
          <w:color w:val="auto"/>
          <w:lang w:val="el-GR"/>
        </w:rPr>
        <w:t>χ</w:t>
      </w:r>
      <w:r w:rsidRPr="003B1D52">
        <w:rPr>
          <w:rFonts w:cstheme="minorBidi"/>
          <w:color w:val="auto"/>
          <w:vertAlign w:val="superscript"/>
        </w:rPr>
        <w:t xml:space="preserve">2 </w:t>
      </w:r>
      <w:r w:rsidRPr="003B1D52">
        <w:rPr>
          <w:rFonts w:cstheme="minorBidi"/>
          <w:color w:val="auto"/>
        </w:rPr>
        <w:t xml:space="preserve">p-val &lt; </w:t>
      </w:r>
      <w:r w:rsidRPr="003B1D52">
        <w:rPr>
          <w:color w:val="auto"/>
        </w:rPr>
        <w:t xml:space="preserve">2.2e-16) in </w:t>
      </w:r>
      <w:r w:rsidRPr="003B1D52">
        <w:rPr>
          <w:b/>
          <w:bCs/>
          <w:color w:val="auto"/>
        </w:rPr>
        <w:t xml:space="preserve">T039 </w:t>
      </w:r>
      <w:r w:rsidRPr="003B1D52">
        <w:rPr>
          <w:rFonts w:cstheme="minorBidi"/>
          <w:b/>
          <w:bCs/>
          <w:color w:val="auto"/>
        </w:rPr>
        <w:t>GLI HG/</w:t>
      </w:r>
      <w:r w:rsidRPr="003B1D52">
        <w:rPr>
          <w:b/>
          <w:bCs/>
          <w:color w:val="auto"/>
        </w:rPr>
        <w:t>GBM CLASS</w:t>
      </w:r>
      <w:r w:rsidRPr="003B1D52">
        <w:rPr>
          <w:color w:val="auto"/>
        </w:rPr>
        <w:t xml:space="preserve"> (n = 37), mesenchymal subtype samples in both </w:t>
      </w:r>
      <w:r w:rsidRPr="003B1D52">
        <w:rPr>
          <w:b/>
          <w:bCs/>
          <w:color w:val="auto"/>
        </w:rPr>
        <w:t xml:space="preserve">T040 </w:t>
      </w:r>
      <w:r w:rsidRPr="003B1D52">
        <w:rPr>
          <w:rFonts w:cstheme="minorBidi"/>
          <w:b/>
          <w:bCs/>
          <w:color w:val="auto"/>
        </w:rPr>
        <w:t>GLI HG/</w:t>
      </w:r>
      <w:r w:rsidRPr="003B1D52">
        <w:rPr>
          <w:b/>
          <w:bCs/>
          <w:color w:val="auto"/>
        </w:rPr>
        <w:t>GBM MES</w:t>
      </w:r>
      <w:r w:rsidRPr="003B1D52">
        <w:rPr>
          <w:color w:val="auto"/>
        </w:rPr>
        <w:t xml:space="preserve"> (n = 36) and </w:t>
      </w:r>
      <w:r w:rsidRPr="003B1D52">
        <w:rPr>
          <w:b/>
          <w:bCs/>
          <w:color w:val="auto"/>
        </w:rPr>
        <w:t xml:space="preserve">T041 </w:t>
      </w:r>
      <w:r w:rsidRPr="003B1D52">
        <w:rPr>
          <w:rFonts w:cstheme="minorBidi"/>
          <w:b/>
          <w:bCs/>
          <w:color w:val="auto"/>
        </w:rPr>
        <w:t>GLI HG/</w:t>
      </w:r>
      <w:r w:rsidRPr="003B1D52">
        <w:rPr>
          <w:b/>
          <w:bCs/>
          <w:color w:val="auto"/>
        </w:rPr>
        <w:t>GBM NEUR ATRXmut</w:t>
      </w:r>
      <w:r w:rsidRPr="003B1D52">
        <w:rPr>
          <w:color w:val="auto"/>
        </w:rPr>
        <w:t xml:space="preserve"> (n=57) (3/34 vs. 24/27 vs. 38/43, </w:t>
      </w:r>
      <w:r w:rsidRPr="003B1D52">
        <w:rPr>
          <w:color w:val="auto"/>
          <w:lang w:val="el-GR"/>
        </w:rPr>
        <w:t>χ</w:t>
      </w:r>
      <w:r w:rsidRPr="003B1D52">
        <w:rPr>
          <w:color w:val="auto"/>
          <w:vertAlign w:val="superscript"/>
        </w:rPr>
        <w:t xml:space="preserve">2 </w:t>
      </w:r>
      <w:r w:rsidRPr="003B1D52">
        <w:rPr>
          <w:color w:val="auto"/>
        </w:rPr>
        <w:t xml:space="preserve">p-val = 3.28e-14). </w:t>
      </w:r>
      <w:r w:rsidRPr="003B1D52">
        <w:rPr>
          <w:b/>
          <w:bCs/>
          <w:color w:val="auto"/>
        </w:rPr>
        <w:t xml:space="preserve">T040 </w:t>
      </w:r>
      <w:r w:rsidRPr="003B1D52">
        <w:rPr>
          <w:color w:val="auto"/>
        </w:rPr>
        <w:t xml:space="preserve">contains two concurrent </w:t>
      </w:r>
      <w:r w:rsidRPr="003B1D52">
        <w:rPr>
          <w:i/>
          <w:iCs/>
          <w:color w:val="auto"/>
        </w:rPr>
        <w:t>PIK3CA</w:t>
      </w:r>
      <w:r w:rsidRPr="003B1D52">
        <w:rPr>
          <w:color w:val="auto"/>
        </w:rPr>
        <w:t xml:space="preserve"> and </w:t>
      </w:r>
      <w:r w:rsidRPr="003B1D52">
        <w:rPr>
          <w:i/>
          <w:iCs/>
          <w:color w:val="auto"/>
        </w:rPr>
        <w:t>NF1</w:t>
      </w:r>
      <w:r w:rsidRPr="003B1D52">
        <w:rPr>
          <w:color w:val="auto"/>
        </w:rPr>
        <w:t xml:space="preserve"> mutated samples (</w:t>
      </w:r>
      <w:r w:rsidRPr="003B1D52">
        <w:rPr>
          <w:color w:val="auto"/>
          <w:lang w:val="el-GR"/>
        </w:rPr>
        <w:t>χ</w:t>
      </w:r>
      <w:r w:rsidRPr="003B1D52">
        <w:rPr>
          <w:color w:val="auto"/>
          <w:vertAlign w:val="superscript"/>
        </w:rPr>
        <w:t xml:space="preserve">2 </w:t>
      </w:r>
      <w:r w:rsidRPr="003B1D52">
        <w:rPr>
          <w:color w:val="auto"/>
        </w:rPr>
        <w:t xml:space="preserve">p-val = 2.73e-02), </w:t>
      </w:r>
      <w:r w:rsidRPr="003B1D52">
        <w:rPr>
          <w:i/>
          <w:iCs/>
          <w:color w:val="auto"/>
        </w:rPr>
        <w:t>NF1</w:t>
      </w:r>
      <w:r w:rsidRPr="003B1D52">
        <w:rPr>
          <w:color w:val="auto"/>
        </w:rPr>
        <w:t xml:space="preserve"> mutations are typical of mesenchymal GBMs</w:t>
      </w:r>
      <w:r w:rsidR="212AB1F7" w:rsidRPr="003B1D52">
        <w:rPr>
          <w:color w:val="auto"/>
        </w:rPr>
        <w:fldChar w:fldCharType="begin"/>
      </w:r>
      <w:r w:rsidR="212AB1F7" w:rsidRPr="003B1D52">
        <w:rPr>
          <w:color w:val="auto"/>
        </w:rPr>
        <w:instrText>ADDIN F1000_CSL_CITATION&lt;~#@#~&gt;[{"DOI":"10.1038/s41388-019-0809-3","First":false,"Last":false,"PMCID":"PMC6755990","PMID":"30967630","abstract":"Glioblastoma (GBM) is the most aggressive tumor of the brain. NF1, a tumor suppressor gene and RAS-GTPase, is one of the highly mutated genes in GBM. Dysregulated NF1 expression promotes cell invasion, proliferation, and tumorigenesis. Loss of NF1 expression in glioblastoma is associated with increased aggressiveness of the tumor. Here, we show that NF1-loss in patient-derived glioma cells using shRNA increases self-renewal, heightens cell invasion, and promotes mesenchymal subtype and epithelial mesenchymal transition-specific gene expression that enhances tumorigenesis. The neurofibromin protein contains at least four major domains, with the GAP-related domain being the most well-studied. In this study, we report that the leucine-rich domain (LRD) of neurofibromin inhibits invasion of human glioblastoma cells without affecting their proliferation. Moreover, under conditions tested, the NF1-LRD fails to hydrolyze Ras-GTP to Ras-GDP, suggesting that its suppressive function is independent of Ras signaling. We further demonstrate that rare variants within the NF1-LRD domain found in a subset of the patients are pathogenic and reduce NF1-LRD's invasion suppressive function. Taken together, our results show, for the first time, that NF1-LRD inhibits glioma invasion, and provides evidence of a previously unrecognized function of NF1-LRD in glioma biology.","author":[{"family":"Fadhlullah","given":"Siti Farah Bte"},{"family":"Halim","given":"Nurashikin Bte Abdul"},{"family":"Yeo","given":"Jacqueline Y T"},{"family":"Ho","given":"Rachel L Y"},{"family":"Um","given":"Phoebe"},{"family":"Ang","given":"Beng Ti"},{"family":"Tang","given":"Carol"},{"family":"Ng","given":"Wai H"},{"family":"Virshup","given":"David M"},{"family":"Ho","given":"Ivy A W"}],"authorYearDisplayFormat":false,"citation-label":"11116419","container-title":"Oncogene","container-title-short":"Oncogene","id":"11116419","invisible":false,"issue":"27","issued":{"date-parts":[["2019","4","9"]]},"journalAbbreviation":"Oncogene","page":"5367-5380","suppress-author":false,"title":"Pathogenic mutations in neurofibromin identifies a leucine-rich domain regulating glioma cell invasiveness.","type":"article-journal","volume":"38"}]</w:instrText>
      </w:r>
      <w:r w:rsidR="212AB1F7" w:rsidRPr="003B1D52">
        <w:rPr>
          <w:color w:val="auto"/>
        </w:rPr>
        <w:fldChar w:fldCharType="separate"/>
      </w:r>
      <w:r w:rsidRPr="003B1D52">
        <w:rPr>
          <w:noProof/>
          <w:color w:val="auto"/>
          <w:vertAlign w:val="superscript"/>
        </w:rPr>
        <w:t>27</w:t>
      </w:r>
      <w:r w:rsidR="212AB1F7" w:rsidRPr="003B1D52">
        <w:rPr>
          <w:color w:val="auto"/>
        </w:rPr>
        <w:fldChar w:fldCharType="end"/>
      </w:r>
      <w:r w:rsidRPr="003B1D52">
        <w:rPr>
          <w:color w:val="auto"/>
        </w:rPr>
        <w:t xml:space="preserve">. </w:t>
      </w:r>
      <w:r w:rsidRPr="003B1D52">
        <w:rPr>
          <w:b/>
          <w:bCs/>
          <w:color w:val="auto"/>
        </w:rPr>
        <w:t xml:space="preserve">T041 </w:t>
      </w:r>
      <w:r w:rsidRPr="003B1D52">
        <w:rPr>
          <w:color w:val="auto"/>
        </w:rPr>
        <w:t xml:space="preserve">inherits all </w:t>
      </w:r>
      <w:r w:rsidRPr="003B1D52">
        <w:rPr>
          <w:i/>
          <w:iCs/>
          <w:color w:val="auto"/>
        </w:rPr>
        <w:t>IDH1</w:t>
      </w:r>
      <w:r w:rsidRPr="003B1D52">
        <w:rPr>
          <w:color w:val="auto"/>
        </w:rPr>
        <w:t xml:space="preserve"> mutants (0/34 vs. 0/26 vs. 10/42, </w:t>
      </w:r>
      <w:r w:rsidRPr="003B1D52">
        <w:rPr>
          <w:color w:val="auto"/>
          <w:lang w:val="el-GR"/>
        </w:rPr>
        <w:t>χ</w:t>
      </w:r>
      <w:r w:rsidRPr="003B1D52">
        <w:rPr>
          <w:color w:val="auto"/>
          <w:vertAlign w:val="superscript"/>
        </w:rPr>
        <w:t xml:space="preserve">2 </w:t>
      </w:r>
      <w:r w:rsidRPr="003B1D52">
        <w:rPr>
          <w:color w:val="auto"/>
        </w:rPr>
        <w:t xml:space="preserve">p-val  = 3.64e-04) and is enriched for </w:t>
      </w:r>
      <w:r w:rsidRPr="003B1D52">
        <w:rPr>
          <w:i/>
          <w:iCs/>
          <w:color w:val="auto"/>
        </w:rPr>
        <w:t>TP53</w:t>
      </w:r>
      <w:r w:rsidRPr="003B1D52">
        <w:rPr>
          <w:color w:val="auto"/>
        </w:rPr>
        <w:t xml:space="preserve"> mutants (0/5 vs. 0/5 vs 5/6, </w:t>
      </w:r>
      <w:r w:rsidRPr="003B1D52">
        <w:rPr>
          <w:color w:val="auto"/>
          <w:lang w:val="el-GR"/>
        </w:rPr>
        <w:t>χ</w:t>
      </w:r>
      <w:r w:rsidRPr="003B1D52">
        <w:rPr>
          <w:color w:val="auto"/>
          <w:vertAlign w:val="superscript"/>
        </w:rPr>
        <w:t xml:space="preserve">2 </w:t>
      </w:r>
      <w:r w:rsidRPr="003B1D52">
        <w:rPr>
          <w:color w:val="auto"/>
        </w:rPr>
        <w:t xml:space="preserve">p-val =1.38e-2). Patients at </w:t>
      </w:r>
      <w:r w:rsidRPr="003B1D52">
        <w:rPr>
          <w:b/>
          <w:bCs/>
          <w:color w:val="auto"/>
        </w:rPr>
        <w:t xml:space="preserve">T039 </w:t>
      </w:r>
      <w:r w:rsidRPr="003B1D52">
        <w:rPr>
          <w:color w:val="auto"/>
        </w:rPr>
        <w:t xml:space="preserve">have the best overall survival, reaching median OS at 375 days post diagnosis, while those in </w:t>
      </w:r>
      <w:r w:rsidRPr="003B1D52">
        <w:rPr>
          <w:b/>
          <w:bCs/>
          <w:color w:val="auto"/>
        </w:rPr>
        <w:t xml:space="preserve">T040 </w:t>
      </w:r>
      <w:r w:rsidRPr="003B1D52">
        <w:rPr>
          <w:color w:val="auto"/>
        </w:rPr>
        <w:t xml:space="preserve">have the worst, reaching median OS at 225 days (lrt p-val = 3.44e-02 at 2549 days). These clusters differ in their share of </w:t>
      </w:r>
      <w:r w:rsidRPr="003B1D52">
        <w:rPr>
          <w:i/>
          <w:iCs/>
          <w:color w:val="auto"/>
        </w:rPr>
        <w:t>TERT</w:t>
      </w:r>
      <w:r w:rsidRPr="003B1D52">
        <w:rPr>
          <w:color w:val="auto"/>
        </w:rPr>
        <w:t xml:space="preserve"> promoter mutations and </w:t>
      </w:r>
      <w:r w:rsidRPr="003B1D52">
        <w:rPr>
          <w:i/>
          <w:iCs/>
          <w:color w:val="auto"/>
        </w:rPr>
        <w:t>ATRX</w:t>
      </w:r>
      <w:r w:rsidRPr="003B1D52">
        <w:rPr>
          <w:color w:val="auto"/>
        </w:rPr>
        <w:t xml:space="preserve"> mutations when available, respectively, with </w:t>
      </w:r>
      <w:r w:rsidRPr="003B1D52">
        <w:rPr>
          <w:b/>
          <w:bCs/>
          <w:color w:val="auto"/>
        </w:rPr>
        <w:t xml:space="preserve">T039 </w:t>
      </w:r>
      <w:r w:rsidRPr="003B1D52">
        <w:rPr>
          <w:color w:val="auto"/>
        </w:rPr>
        <w:t xml:space="preserve">and </w:t>
      </w:r>
      <w:r w:rsidRPr="003B1D52">
        <w:rPr>
          <w:b/>
          <w:bCs/>
          <w:color w:val="auto"/>
        </w:rPr>
        <w:t xml:space="preserve">T040 </w:t>
      </w:r>
      <w:r w:rsidRPr="003B1D52">
        <w:rPr>
          <w:color w:val="auto"/>
        </w:rPr>
        <w:t>comprised of sampl</w:t>
      </w:r>
      <w:r w:rsidRPr="003B1D52">
        <w:rPr>
          <w:rFonts w:cstheme="minorBidi"/>
          <w:color w:val="auto"/>
        </w:rPr>
        <w:t xml:space="preserve">es with </w:t>
      </w:r>
      <w:r w:rsidRPr="003B1D52">
        <w:rPr>
          <w:rFonts w:cstheme="minorBidi"/>
          <w:i/>
          <w:iCs/>
          <w:color w:val="auto"/>
        </w:rPr>
        <w:t>TERT</w:t>
      </w:r>
      <w:r w:rsidRPr="003B1D52">
        <w:rPr>
          <w:rFonts w:cstheme="minorBidi"/>
          <w:color w:val="auto"/>
        </w:rPr>
        <w:t xml:space="preserve"> promoter mutants (8/8 vs. 9/9 vs. 4/9, </w:t>
      </w:r>
      <w:r w:rsidRPr="003B1D52">
        <w:rPr>
          <w:rFonts w:cstheme="minorBidi"/>
          <w:color w:val="auto"/>
          <w:lang w:val="el-GR"/>
        </w:rPr>
        <w:t>χ</w:t>
      </w:r>
      <w:r w:rsidRPr="003B1D52">
        <w:rPr>
          <w:rFonts w:cstheme="minorBidi"/>
          <w:color w:val="auto"/>
          <w:vertAlign w:val="superscript"/>
        </w:rPr>
        <w:t xml:space="preserve">2 </w:t>
      </w:r>
      <w:r w:rsidRPr="003B1D52">
        <w:rPr>
          <w:rFonts w:cstheme="minorBidi"/>
          <w:color w:val="auto"/>
        </w:rPr>
        <w:t xml:space="preserve">p-val = 2.89e-03) while </w:t>
      </w:r>
      <w:r w:rsidRPr="003B1D52">
        <w:rPr>
          <w:rFonts w:cstheme="minorBidi"/>
          <w:b/>
          <w:bCs/>
          <w:color w:val="auto"/>
        </w:rPr>
        <w:t xml:space="preserve">T041 </w:t>
      </w:r>
      <w:r w:rsidRPr="003B1D52">
        <w:rPr>
          <w:rFonts w:cstheme="minorBidi"/>
          <w:color w:val="auto"/>
        </w:rPr>
        <w:t xml:space="preserve">contains all </w:t>
      </w:r>
      <w:r w:rsidRPr="003B1D52">
        <w:rPr>
          <w:rFonts w:cstheme="minorBidi"/>
          <w:i/>
          <w:iCs/>
          <w:color w:val="auto"/>
        </w:rPr>
        <w:t>ATRX</w:t>
      </w:r>
      <w:r w:rsidRPr="003B1D52">
        <w:rPr>
          <w:rFonts w:cstheme="minorBidi"/>
          <w:color w:val="auto"/>
        </w:rPr>
        <w:t xml:space="preserve"> mutants (0/33 vs. 0/25 vs. 7/40, </w:t>
      </w:r>
      <w:r w:rsidRPr="003B1D52">
        <w:rPr>
          <w:rFonts w:cstheme="minorBidi"/>
          <w:color w:val="auto"/>
          <w:lang w:val="el-GR"/>
        </w:rPr>
        <w:t>χ</w:t>
      </w:r>
      <w:r w:rsidRPr="003B1D52">
        <w:rPr>
          <w:rFonts w:cstheme="minorBidi"/>
          <w:color w:val="auto"/>
          <w:vertAlign w:val="superscript"/>
        </w:rPr>
        <w:t xml:space="preserve">2 </w:t>
      </w:r>
      <w:r w:rsidRPr="003B1D52">
        <w:rPr>
          <w:rFonts w:cstheme="minorBidi"/>
          <w:color w:val="auto"/>
        </w:rPr>
        <w:t xml:space="preserve">p-val = 4.23e-03). Examination of telomere maintenance pathways reveals samples with relevant data in </w:t>
      </w:r>
      <w:r w:rsidRPr="003B1D52">
        <w:rPr>
          <w:rFonts w:cstheme="minorBidi"/>
          <w:b/>
          <w:bCs/>
          <w:color w:val="auto"/>
        </w:rPr>
        <w:t xml:space="preserve">T041 </w:t>
      </w:r>
      <w:r w:rsidRPr="003B1D52">
        <w:rPr>
          <w:rFonts w:cstheme="minorBidi"/>
          <w:color w:val="auto"/>
        </w:rPr>
        <w:t xml:space="preserve">to be driven more by </w:t>
      </w:r>
      <w:r w:rsidRPr="003B1D52">
        <w:rPr>
          <w:rFonts w:cstheme="minorBidi"/>
          <w:i/>
          <w:iCs/>
          <w:color w:val="auto"/>
        </w:rPr>
        <w:t>ATRX</w:t>
      </w:r>
      <w:r w:rsidRPr="003B1D52">
        <w:rPr>
          <w:rFonts w:cstheme="minorBidi"/>
          <w:color w:val="auto"/>
        </w:rPr>
        <w:t xml:space="preserve"> mutations (0/8 vs. 0/8, 4/5, </w:t>
      </w:r>
      <w:r w:rsidRPr="003B1D52">
        <w:rPr>
          <w:rFonts w:cstheme="minorBidi"/>
          <w:color w:val="auto"/>
          <w:lang w:val="el-GR"/>
        </w:rPr>
        <w:t>χ</w:t>
      </w:r>
      <w:r w:rsidRPr="003B1D52">
        <w:rPr>
          <w:rFonts w:cstheme="minorBidi"/>
          <w:color w:val="auto"/>
          <w:vertAlign w:val="superscript"/>
        </w:rPr>
        <w:t xml:space="preserve">2 </w:t>
      </w:r>
      <w:r w:rsidRPr="003B1D52">
        <w:rPr>
          <w:rFonts w:cstheme="minorBidi"/>
          <w:color w:val="auto"/>
        </w:rPr>
        <w:t xml:space="preserve">p-val =1.4513-02) while its siblings are wholly driven by </w:t>
      </w:r>
      <w:r w:rsidRPr="003B1D52">
        <w:rPr>
          <w:rFonts w:cstheme="minorBidi"/>
          <w:i/>
          <w:iCs/>
          <w:color w:val="auto"/>
        </w:rPr>
        <w:t>TERT</w:t>
      </w:r>
      <w:r w:rsidRPr="003B1D52">
        <w:rPr>
          <w:rFonts w:cstheme="minorBidi"/>
          <w:color w:val="auto"/>
        </w:rPr>
        <w:t xml:space="preserve"> </w:t>
      </w:r>
      <w:r w:rsidRPr="003B1D52">
        <w:rPr>
          <w:rFonts w:cstheme="minorBidi"/>
          <w:color w:val="auto"/>
        </w:rPr>
        <w:lastRenderedPageBreak/>
        <w:t xml:space="preserve">mutations (8/8, 8/8, 4/5, </w:t>
      </w:r>
      <w:r w:rsidRPr="003B1D52">
        <w:rPr>
          <w:rFonts w:cstheme="minorBidi"/>
          <w:color w:val="auto"/>
          <w:lang w:val="el-GR"/>
        </w:rPr>
        <w:t>χ</w:t>
      </w:r>
      <w:r w:rsidRPr="003B1D52">
        <w:rPr>
          <w:rFonts w:cstheme="minorBidi"/>
          <w:color w:val="auto"/>
          <w:vertAlign w:val="superscript"/>
        </w:rPr>
        <w:t xml:space="preserve">2 </w:t>
      </w:r>
      <w:r w:rsidRPr="003B1D52">
        <w:rPr>
          <w:rFonts w:cstheme="minorBidi"/>
          <w:color w:val="auto"/>
        </w:rPr>
        <w:t xml:space="preserve">p-val = 3.87e-03). Analysis of gene sets for relevant pathways shows </w:t>
      </w:r>
      <w:r w:rsidRPr="003B1D52">
        <w:rPr>
          <w:rFonts w:cstheme="minorBidi"/>
          <w:b/>
          <w:bCs/>
          <w:color w:val="auto"/>
        </w:rPr>
        <w:t xml:space="preserve">T040 </w:t>
      </w:r>
      <w:r w:rsidRPr="003B1D52">
        <w:rPr>
          <w:rFonts w:cstheme="minorBidi"/>
          <w:color w:val="auto"/>
        </w:rPr>
        <w:t xml:space="preserve">to be enriched for mesenchymal GBM over its siblings (medNES ≥ 1.27, KW adj. p-val = 8.91e-14, Dunn adj. p-val &lt; 1e-04), while </w:t>
      </w:r>
      <w:r w:rsidRPr="003B1D52">
        <w:rPr>
          <w:rFonts w:cstheme="minorBidi"/>
          <w:b/>
          <w:bCs/>
          <w:color w:val="auto"/>
        </w:rPr>
        <w:t xml:space="preserve">T041 </w:t>
      </w:r>
      <w:r w:rsidRPr="003B1D52">
        <w:rPr>
          <w:rFonts w:cstheme="minorBidi"/>
          <w:color w:val="auto"/>
        </w:rPr>
        <w:t xml:space="preserve">is enriched for neural GBM (medNES ≥ 1.38, KW adj. p-val = 5.59e-14, Dunn adj. p-val &lt; 1e-04), suggesting this subtype has a more neural than mesenchymal identity This is further supported by </w:t>
      </w:r>
      <w:r w:rsidRPr="003B1D52">
        <w:rPr>
          <w:rFonts w:cstheme="minorBidi"/>
          <w:b/>
          <w:bCs/>
          <w:color w:val="auto"/>
        </w:rPr>
        <w:t>T041’</w:t>
      </w:r>
      <w:r w:rsidRPr="003B1D52">
        <w:rPr>
          <w:rFonts w:cstheme="minorBidi"/>
          <w:color w:val="auto"/>
        </w:rPr>
        <w:t xml:space="preserve">s inheritance of the majority of neural (0/34 vs. 1/27 vs. 2/43, </w:t>
      </w:r>
      <w:r w:rsidRPr="003B1D52">
        <w:rPr>
          <w:rFonts w:cstheme="minorBidi"/>
          <w:color w:val="auto"/>
          <w:lang w:val="el-GR"/>
        </w:rPr>
        <w:t>χ</w:t>
      </w:r>
      <w:r w:rsidRPr="003B1D52">
        <w:rPr>
          <w:rFonts w:cstheme="minorBidi"/>
          <w:color w:val="auto"/>
          <w:vertAlign w:val="superscript"/>
        </w:rPr>
        <w:t xml:space="preserve">2 </w:t>
      </w:r>
      <w:r w:rsidRPr="003B1D52">
        <w:rPr>
          <w:rFonts w:cstheme="minorBidi"/>
          <w:color w:val="auto"/>
        </w:rPr>
        <w:t xml:space="preserve">p-val = 4.60e-01) and proneural samples (0/34 vs. 0/27 vs. 2/43, </w:t>
      </w:r>
      <w:r w:rsidRPr="003B1D52">
        <w:rPr>
          <w:rFonts w:cstheme="minorBidi"/>
          <w:color w:val="auto"/>
          <w:lang w:val="el-GR"/>
        </w:rPr>
        <w:t>χ</w:t>
      </w:r>
      <w:r w:rsidRPr="003B1D52">
        <w:rPr>
          <w:rFonts w:cstheme="minorBidi"/>
          <w:color w:val="auto"/>
          <w:vertAlign w:val="superscript"/>
        </w:rPr>
        <w:t xml:space="preserve">2 </w:t>
      </w:r>
      <w:r w:rsidRPr="003B1D52">
        <w:rPr>
          <w:rFonts w:cstheme="minorBidi"/>
          <w:color w:val="auto"/>
        </w:rPr>
        <w:t xml:space="preserve">p-val = 2.35e-01), though neither reach significance. </w:t>
      </w:r>
    </w:p>
    <w:p w14:paraId="29264D05" w14:textId="3D5DE6F1" w:rsidR="00C15BFF" w:rsidRPr="003B1D52" w:rsidRDefault="0563F25F" w:rsidP="0563F25F">
      <w:pPr>
        <w:spacing w:before="100" w:beforeAutospacing="1" w:after="100" w:afterAutospacing="1" w:line="240" w:lineRule="auto"/>
        <w:ind w:right="0" w:firstLine="0"/>
        <w:rPr>
          <w:rFonts w:cstheme="minorBidi"/>
          <w:color w:val="auto"/>
        </w:rPr>
      </w:pPr>
      <w:r w:rsidRPr="003B1D52">
        <w:rPr>
          <w:rFonts w:cstheme="minorBidi"/>
          <w:color w:val="auto"/>
        </w:rPr>
        <w:t xml:space="preserve">While it is surprising to see two unrelated clusters of glioblastomas containing large populations of classical expression subtype glioblastomas, </w:t>
      </w:r>
      <w:r w:rsidRPr="003B1D52">
        <w:rPr>
          <w:rFonts w:cstheme="minorBidi"/>
          <w:b/>
          <w:bCs/>
          <w:color w:val="auto"/>
        </w:rPr>
        <w:t xml:space="preserve">T037 </w:t>
      </w:r>
      <w:r w:rsidRPr="003B1D52">
        <w:rPr>
          <w:rFonts w:cstheme="minorBidi"/>
          <w:color w:val="auto"/>
        </w:rPr>
        <w:t xml:space="preserve">and </w:t>
      </w:r>
      <w:r w:rsidRPr="003B1D52">
        <w:rPr>
          <w:rFonts w:cstheme="minorBidi"/>
          <w:b/>
          <w:bCs/>
          <w:color w:val="auto"/>
        </w:rPr>
        <w:t>T039,</w:t>
      </w:r>
      <w:r w:rsidRPr="003B1D52">
        <w:rPr>
          <w:rFonts w:cstheme="minorBidi"/>
          <w:color w:val="auto"/>
        </w:rPr>
        <w:t xml:space="preserve"> closer examination reveals </w:t>
      </w:r>
      <w:r w:rsidRPr="003B1D52">
        <w:rPr>
          <w:rFonts w:cstheme="minorBidi"/>
          <w:b/>
          <w:bCs/>
          <w:color w:val="auto"/>
        </w:rPr>
        <w:t xml:space="preserve">T039 </w:t>
      </w:r>
      <w:r w:rsidRPr="003B1D52">
        <w:rPr>
          <w:rFonts w:cstheme="minorBidi"/>
          <w:color w:val="auto"/>
        </w:rPr>
        <w:t>to represent a bona fide classical GBM subtype, supported by significant enrichment of classical glioblastoma gene signatures (medNES  1.15, MWU adj. p-val = 1.61e-08), and by its higher proportion of classical samples (31/34 vs. 49/68, FET p-val = 3.94e-02) (</w:t>
      </w:r>
      <w:r w:rsidR="00A61ACC" w:rsidRPr="003B1D52">
        <w:rPr>
          <w:rFonts w:cstheme="minorBidi"/>
          <w:color w:val="auto"/>
        </w:rPr>
        <w:t>Fig. S</w:t>
      </w:r>
      <w:r w:rsidRPr="003B1D52">
        <w:rPr>
          <w:rFonts w:cstheme="minorBidi"/>
          <w:color w:val="auto"/>
        </w:rPr>
        <w:t xml:space="preserve">21e). </w:t>
      </w:r>
      <w:r w:rsidRPr="003B1D52">
        <w:rPr>
          <w:rFonts w:cstheme="minorBidi"/>
          <w:b/>
          <w:bCs/>
          <w:color w:val="auto"/>
        </w:rPr>
        <w:t xml:space="preserve">T037 </w:t>
      </w:r>
      <w:r w:rsidRPr="003B1D52">
        <w:rPr>
          <w:rFonts w:cstheme="minorBidi"/>
          <w:color w:val="auto"/>
        </w:rPr>
        <w:t xml:space="preserve">is instead enriched for neural (medNES = 1.79, MWU adj. p-val = 1.87e-13) and proneural signatures (medNES = 1.15, MWU adj. p-val = 8.81e-05) over </w:t>
      </w:r>
      <w:r w:rsidRPr="003B1D52">
        <w:rPr>
          <w:rFonts w:cstheme="minorBidi"/>
          <w:b/>
          <w:bCs/>
          <w:color w:val="auto"/>
        </w:rPr>
        <w:t xml:space="preserve">T039 </w:t>
      </w:r>
      <w:r w:rsidRPr="003B1D52">
        <w:rPr>
          <w:rFonts w:cstheme="minorBidi"/>
          <w:color w:val="auto"/>
        </w:rPr>
        <w:t>(</w:t>
      </w:r>
      <w:r w:rsidR="00A61ACC" w:rsidRPr="003B1D52">
        <w:rPr>
          <w:rFonts w:cstheme="minorBidi"/>
          <w:color w:val="auto"/>
        </w:rPr>
        <w:t>Fig. S</w:t>
      </w:r>
      <w:r w:rsidRPr="003B1D52">
        <w:rPr>
          <w:rFonts w:cstheme="minorBidi"/>
          <w:color w:val="auto"/>
        </w:rPr>
        <w:t>21e)</w:t>
      </w:r>
      <w:r w:rsidRPr="003B1D52">
        <w:rPr>
          <w:rFonts w:cstheme="minorBidi"/>
          <w:b/>
          <w:bCs/>
          <w:color w:val="auto"/>
        </w:rPr>
        <w:t>.</w:t>
      </w:r>
      <w:r w:rsidRPr="003B1D52">
        <w:rPr>
          <w:rFonts w:cstheme="minorBidi"/>
          <w:color w:val="auto"/>
        </w:rPr>
        <w:t xml:space="preserve"> Furthermore, the presence of a sizeable astrocytoma/glioma component in </w:t>
      </w:r>
      <w:r w:rsidRPr="003B1D52">
        <w:rPr>
          <w:rFonts w:cstheme="minorBidi"/>
          <w:b/>
          <w:bCs/>
          <w:color w:val="auto"/>
        </w:rPr>
        <w:t xml:space="preserve">T037 </w:t>
      </w:r>
      <w:r w:rsidRPr="003B1D52">
        <w:rPr>
          <w:rFonts w:cstheme="minorBidi"/>
          <w:color w:val="auto"/>
        </w:rPr>
        <w:t xml:space="preserve">suggests it may represent a more “mixed” phenotype of GBM/glioma than its sibling </w:t>
      </w:r>
      <w:r w:rsidRPr="003B1D52">
        <w:rPr>
          <w:rFonts w:cstheme="minorBidi"/>
          <w:b/>
          <w:bCs/>
          <w:color w:val="auto"/>
        </w:rPr>
        <w:t>T038,</w:t>
      </w:r>
      <w:r w:rsidRPr="003B1D52">
        <w:rPr>
          <w:rFonts w:cstheme="minorBidi"/>
          <w:color w:val="auto"/>
        </w:rPr>
        <w:t xml:space="preserve"> whose children separate into histotype-specific component clusters of GBM. Indeed, </w:t>
      </w:r>
      <w:r w:rsidRPr="003B1D52">
        <w:rPr>
          <w:rFonts w:cstheme="minorBidi"/>
          <w:b/>
          <w:bCs/>
          <w:color w:val="auto"/>
        </w:rPr>
        <w:t xml:space="preserve">T037 </w:t>
      </w:r>
      <w:r w:rsidRPr="003B1D52">
        <w:rPr>
          <w:rFonts w:cstheme="minorBidi"/>
          <w:color w:val="auto"/>
        </w:rPr>
        <w:t xml:space="preserve">is enriched for neural and proneural signatures against all children of </w:t>
      </w:r>
      <w:r w:rsidRPr="003B1D52">
        <w:rPr>
          <w:rFonts w:cstheme="minorBidi"/>
          <w:b/>
          <w:bCs/>
          <w:color w:val="auto"/>
        </w:rPr>
        <w:t xml:space="preserve">T038 </w:t>
      </w:r>
      <w:r w:rsidRPr="003B1D52">
        <w:rPr>
          <w:rFonts w:cstheme="minorBidi"/>
          <w:color w:val="auto"/>
        </w:rPr>
        <w:t>(medNES ≤ 1.04, KW adj. p-val ≤ 4.07e-16) (</w:t>
      </w:r>
      <w:r w:rsidR="00A61ACC" w:rsidRPr="003B1D52">
        <w:rPr>
          <w:rFonts w:cstheme="minorBidi"/>
          <w:color w:val="auto"/>
        </w:rPr>
        <w:t>Fig. S</w:t>
      </w:r>
      <w:r w:rsidRPr="003B1D52">
        <w:rPr>
          <w:rFonts w:cstheme="minorBidi"/>
          <w:color w:val="auto"/>
        </w:rPr>
        <w:t xml:space="preserve">21e). We hypothesize </w:t>
      </w:r>
      <w:r w:rsidRPr="003B1D52">
        <w:rPr>
          <w:rFonts w:cstheme="minorBidi"/>
          <w:b/>
          <w:bCs/>
          <w:color w:val="auto"/>
        </w:rPr>
        <w:t xml:space="preserve">T037 </w:t>
      </w:r>
      <w:r w:rsidRPr="003B1D52">
        <w:rPr>
          <w:rFonts w:cstheme="minorBidi"/>
          <w:color w:val="auto"/>
        </w:rPr>
        <w:t>represents a more neurally differentiated class, transcending canonical subtyping. This is further supported by enrichment of genes pertaining to neural development (medNES = 1.06, KW adj. p-val = 7.01e-14, Dunn adj. p-val &lt; 0.05) and differentiation (medNES = 1.11, KW adj. p-val = 2.24e-12, Dunn post-hoc adj. p-val &lt; 0.001)</w:t>
      </w:r>
      <w:r w:rsidR="00444BFD" w:rsidRPr="003B1D52">
        <w:rPr>
          <w:rFonts w:cstheme="minorBidi"/>
          <w:color w:val="auto"/>
        </w:rPr>
        <w:fldChar w:fldCharType="begin"/>
      </w:r>
      <w:r w:rsidR="00444BFD" w:rsidRPr="003B1D52">
        <w:rPr>
          <w:rFonts w:cstheme="minorBidi"/>
          <w:color w:val="auto"/>
        </w:rPr>
        <w:instrText>ADDIN F1000_CSL_CITATION&lt;~#@#~&gt;[{"DOI":"10.1093/nar/gky1055","First":false,"Last":false,"PMCID":"PMC6323945","PMID":"30395331","abstract":"The Gene Ontology resource (GO; http://geneontology.org) provides structured, computable knowledge regarding the functions of genes and gene products. Founded in 1998, GO has become widely adopted in the life sciences, and its contents are under continual improvement, both in quantity and in quality. Here, we report the major developments of the GO resource during the past two years. Each monthly release of the GO resource is now packaged and given a unique identifier (DOI), enabling GO-based analyses on a specific release to be reproduced in the future. The molecular function ontology has been refactored to better represent the overall activities of gene products, with a focus on transcription regulator activities. Quality assurance efforts have been ramped up to address potentially out-of-date or inaccurate annotations. New evidence codes for high-throughput experiments now enable users to filter out annotations obtained from these sources. GO-CAM, a new framework for representing gene function that is more expressive than standard GO annotations, has been released, and users can now explore the growing repository of these models. We also provide the 'GO ribbon' widget for visualizing GO annotations to a gene; the widget can be easily embedded in any web page.","author":[{"family":"The Gene Ontology Consortium"}],"authorYearDisplayFormat":false,"citation-label":"6481881","container-title":"Nucleic Acids Research","container-title-short":"Nucleic Acids Res.","id":"6481881","invisible":false,"issue":"D1","issued":{"date-parts":[["2019","1","8"]]},"journalAbbreviation":"Nucleic Acids Res.","page":"D330-D338","suppress-author":false,"title":"The Gene Ontology Resource: 20 years and still GOing strong.","type":"article-journal","volume":"47"},{"DOI":"10.1038/75556","First":false,"Last":false,"PMCID":"PMC3037419","PMID":"10802651","abstract":"Genomic sequencing has made it clear that a large fraction of the genes specifying the core biological functions are shared by all eukaryotes. Knowledge of the biological role of such shared proteins in one organism can often be transferred to other organisms. The goal of the Gene Ontology Consortium is to produce a dynamic, controlled vocabulary that can be applied to all eukaryotes even as knowledge of gene and protein roles in cells is accumulating and changing. To this end, three independent ontologies accessible on the World-Wide Web (http://www.geneontology.org) are being constructed: biological process, molecular function and cellular component.","author":[{"family":"Ashburner","given":"M"},{"family":"Ball","given":"C A"},{"family":"Blake","given":"J A"},{"family":"Botstein","given":"D"},{"family":"Butler","given":"H"},{"family":"Cherry","given":"J M"},{"family":"Davis","given":"A P"},{"family":"Dolinski","given":"K"},{"family":"Dwight","given":"S S"},{"family":"Eppig","given":"J T"},{"family":"Harris","given":"M A"},{"family":"Hill","given":"D P"},{"family":"Issel-Tarver","given":"L"},{"family":"Kasarskis","given":"A"},{"family":"Lewis","given":"S"},{"family":"Matese","given":"J C"},{"family":"Richardson","given":"J E"},{"family":"Ringwald","given":"M"},{"family":"Rubin","given":"G M"},{"family":"Sherlock","given":"G"}],"authorYearDisplayFormat":false,"citation-label":"48995","container-title":"Nature Genetics","container-title-short":"Nat. Genet.","id":"48995","invisible":false,"issue":"1","issued":{"date-parts":[["2000","5"]]},"journalAbbreviation":"Nat. Genet.","page":"25-29","suppress-author":false,"title":"Gene Ontology: tool for the unification of biology","type":"article-journal","volume":"25"}]</w:instrText>
      </w:r>
      <w:r w:rsidR="00444BFD" w:rsidRPr="003B1D52">
        <w:rPr>
          <w:rFonts w:cstheme="minorBidi"/>
          <w:color w:val="auto"/>
        </w:rPr>
        <w:fldChar w:fldCharType="separate"/>
      </w:r>
      <w:r w:rsidRPr="003B1D52">
        <w:rPr>
          <w:rFonts w:cstheme="minorBidi"/>
          <w:noProof/>
          <w:color w:val="auto"/>
          <w:vertAlign w:val="superscript"/>
        </w:rPr>
        <w:t>28,29</w:t>
      </w:r>
      <w:r w:rsidR="00444BFD" w:rsidRPr="003B1D52">
        <w:rPr>
          <w:rFonts w:cstheme="minorBidi"/>
          <w:color w:val="auto"/>
        </w:rPr>
        <w:fldChar w:fldCharType="end"/>
      </w:r>
      <w:r w:rsidRPr="003B1D52">
        <w:rPr>
          <w:rFonts w:cstheme="minorBidi"/>
          <w:color w:val="auto"/>
        </w:rPr>
        <w:t xml:space="preserve"> in </w:t>
      </w:r>
      <w:r w:rsidRPr="003B1D52">
        <w:rPr>
          <w:rFonts w:cstheme="minorBidi"/>
          <w:b/>
          <w:bCs/>
          <w:color w:val="auto"/>
        </w:rPr>
        <w:t xml:space="preserve">T037 </w:t>
      </w:r>
      <w:r w:rsidRPr="003B1D52">
        <w:rPr>
          <w:rFonts w:cstheme="minorBidi"/>
          <w:color w:val="auto"/>
        </w:rPr>
        <w:t xml:space="preserve">with respect to </w:t>
      </w:r>
      <w:r w:rsidRPr="003B1D52">
        <w:rPr>
          <w:rFonts w:cstheme="minorBidi"/>
          <w:b/>
          <w:bCs/>
          <w:color w:val="auto"/>
        </w:rPr>
        <w:t>T039,</w:t>
      </w:r>
      <w:r w:rsidRPr="003B1D52">
        <w:rPr>
          <w:rFonts w:cstheme="minorBidi"/>
          <w:color w:val="auto"/>
        </w:rPr>
        <w:t xml:space="preserve"> </w:t>
      </w:r>
      <w:r w:rsidRPr="003B1D52">
        <w:rPr>
          <w:rFonts w:cstheme="minorBidi"/>
          <w:b/>
          <w:bCs/>
          <w:color w:val="auto"/>
        </w:rPr>
        <w:t>T040,</w:t>
      </w:r>
      <w:r w:rsidRPr="003B1D52">
        <w:rPr>
          <w:rFonts w:cstheme="minorBidi"/>
          <w:color w:val="auto"/>
        </w:rPr>
        <w:t xml:space="preserve"> and </w:t>
      </w:r>
      <w:r w:rsidRPr="003B1D52">
        <w:rPr>
          <w:rFonts w:cstheme="minorBidi"/>
          <w:b/>
          <w:bCs/>
          <w:color w:val="auto"/>
        </w:rPr>
        <w:t xml:space="preserve">T041 </w:t>
      </w:r>
      <w:r w:rsidRPr="003B1D52">
        <w:rPr>
          <w:rFonts w:cstheme="minorBidi"/>
          <w:color w:val="auto"/>
        </w:rPr>
        <w:t>(</w:t>
      </w:r>
      <w:r w:rsidR="00A61ACC" w:rsidRPr="003B1D52">
        <w:rPr>
          <w:rFonts w:cstheme="minorBidi"/>
          <w:color w:val="auto"/>
        </w:rPr>
        <w:t>Fig. S</w:t>
      </w:r>
      <w:r w:rsidRPr="003B1D52">
        <w:rPr>
          <w:rFonts w:cstheme="minorBidi"/>
          <w:color w:val="auto"/>
        </w:rPr>
        <w:t>21e)</w:t>
      </w:r>
      <w:r w:rsidRPr="003B1D52">
        <w:rPr>
          <w:rFonts w:cstheme="minorBidi"/>
          <w:b/>
          <w:bCs/>
          <w:color w:val="auto"/>
        </w:rPr>
        <w:t>.</w:t>
      </w:r>
      <w:r w:rsidRPr="003B1D52">
        <w:rPr>
          <w:rFonts w:cstheme="minorBidi"/>
          <w:color w:val="auto"/>
        </w:rPr>
        <w:t xml:space="preserve"> </w:t>
      </w:r>
    </w:p>
    <w:p w14:paraId="3D658A44" w14:textId="70CC6ED4" w:rsidR="00C15BFF" w:rsidRPr="003B1D52" w:rsidRDefault="00C15BFF" w:rsidP="00C15BFF">
      <w:pPr>
        <w:tabs>
          <w:tab w:val="center" w:pos="4680"/>
        </w:tabs>
        <w:spacing w:before="100" w:beforeAutospacing="1" w:after="100" w:afterAutospacing="1" w:line="240" w:lineRule="auto"/>
        <w:ind w:right="0" w:firstLine="0"/>
        <w:rPr>
          <w:rFonts w:cstheme="minorHAnsi"/>
          <w:b/>
          <w:bCs/>
          <w:color w:val="auto"/>
          <w:szCs w:val="20"/>
        </w:rPr>
      </w:pPr>
      <w:r w:rsidRPr="003B1D52">
        <w:rPr>
          <w:rFonts w:cstheme="minorHAnsi"/>
          <w:b/>
          <w:bCs/>
          <w:color w:val="auto"/>
          <w:szCs w:val="20"/>
        </w:rPr>
        <w:t>IDH mutant gliomas</w:t>
      </w:r>
    </w:p>
    <w:p w14:paraId="7B76172F" w14:textId="0EC5A8B8" w:rsidR="00C15BFF" w:rsidRPr="003B1D52" w:rsidRDefault="2E0909B5" w:rsidP="2E0909B5">
      <w:pPr>
        <w:spacing w:before="100" w:beforeAutospacing="1" w:after="100" w:afterAutospacing="1" w:line="240" w:lineRule="auto"/>
        <w:ind w:right="0" w:firstLine="0"/>
        <w:rPr>
          <w:rFonts w:cstheme="minorBidi"/>
          <w:color w:val="auto"/>
        </w:rPr>
      </w:pPr>
      <w:r w:rsidRPr="003B1D52">
        <w:rPr>
          <w:rFonts w:cstheme="minorBidi"/>
          <w:color w:val="auto"/>
        </w:rPr>
        <w:t>Along the alternative branch hosting IDH mutant gliomas (</w:t>
      </w:r>
      <w:r w:rsidRPr="003B1D52">
        <w:rPr>
          <w:rFonts w:cstheme="minorBidi"/>
          <w:b/>
          <w:bCs/>
          <w:color w:val="auto"/>
        </w:rPr>
        <w:t>T029</w:t>
      </w:r>
      <w:r w:rsidRPr="003B1D52">
        <w:rPr>
          <w:rFonts w:cstheme="minorBidi"/>
          <w:color w:val="auto"/>
        </w:rPr>
        <w:t xml:space="preserve">) we find that the hemizygous codeletion of chromosome arms 1p and 19q is a major driver in the separation of classes: we find samples with codeletion in </w:t>
      </w:r>
      <w:r w:rsidRPr="003B1D52">
        <w:rPr>
          <w:rFonts w:cstheme="minorBidi"/>
          <w:b/>
          <w:bCs/>
          <w:color w:val="auto"/>
        </w:rPr>
        <w:t>T044 GLI IHDmut CODEL</w:t>
      </w:r>
      <w:r w:rsidRPr="003B1D52">
        <w:rPr>
          <w:rFonts w:cstheme="minorBidi"/>
          <w:color w:val="auto"/>
        </w:rPr>
        <w:t xml:space="preserve"> (n = 270) and samples without codeletion in </w:t>
      </w:r>
      <w:r w:rsidRPr="003B1D52">
        <w:rPr>
          <w:rFonts w:cstheme="minorBidi"/>
          <w:b/>
          <w:bCs/>
          <w:color w:val="auto"/>
        </w:rPr>
        <w:t>T045 GLI IDHmut noCODEL</w:t>
      </w:r>
      <w:r w:rsidRPr="003B1D52">
        <w:rPr>
          <w:rFonts w:cstheme="minorBidi"/>
          <w:color w:val="auto"/>
        </w:rPr>
        <w:t xml:space="preserve"> (n = 218) (168/ 221 vs. 1/213, </w:t>
      </w:r>
      <w:r w:rsidRPr="003B1D52">
        <w:rPr>
          <w:rFonts w:cstheme="minorBidi"/>
          <w:color w:val="auto"/>
          <w:lang w:val="el-GR"/>
        </w:rPr>
        <w:t>χ</w:t>
      </w:r>
      <w:r w:rsidRPr="003B1D52">
        <w:rPr>
          <w:rFonts w:cstheme="minorBidi"/>
          <w:color w:val="auto"/>
          <w:vertAlign w:val="superscript"/>
        </w:rPr>
        <w:t>2</w:t>
      </w:r>
      <w:r w:rsidRPr="003B1D52">
        <w:rPr>
          <w:rFonts w:cstheme="minorBidi"/>
          <w:color w:val="auto"/>
        </w:rPr>
        <w:t xml:space="preserve"> p-val &lt; 2.2e-16) </w:t>
      </w:r>
      <w:r w:rsidRPr="003B1D52">
        <w:rPr>
          <w:color w:val="auto"/>
          <w:sz w:val="19"/>
          <w:szCs w:val="19"/>
        </w:rPr>
        <w:t>(</w:t>
      </w:r>
      <w:r w:rsidR="00A61ACC" w:rsidRPr="003B1D52">
        <w:rPr>
          <w:color w:val="auto"/>
          <w:sz w:val="19"/>
          <w:szCs w:val="19"/>
        </w:rPr>
        <w:t>Fig. S</w:t>
      </w:r>
      <w:r w:rsidRPr="003B1D52">
        <w:rPr>
          <w:color w:val="auto"/>
          <w:sz w:val="19"/>
          <w:szCs w:val="19"/>
        </w:rPr>
        <w:t>21b</w:t>
      </w:r>
      <w:r w:rsidR="00A61ACC" w:rsidRPr="003B1D52">
        <w:rPr>
          <w:color w:val="auto"/>
          <w:sz w:val="19"/>
          <w:szCs w:val="19"/>
        </w:rPr>
        <w:t>,</w:t>
      </w:r>
      <w:r w:rsidRPr="003B1D52">
        <w:rPr>
          <w:color w:val="auto"/>
          <w:sz w:val="19"/>
          <w:szCs w:val="19"/>
        </w:rPr>
        <w:t xml:space="preserve"> c)</w:t>
      </w:r>
      <w:r w:rsidRPr="003B1D52">
        <w:rPr>
          <w:rFonts w:cstheme="minorBidi"/>
          <w:color w:val="auto"/>
        </w:rPr>
        <w:t xml:space="preserve">. Though </w:t>
      </w:r>
      <w:r w:rsidRPr="003B1D52">
        <w:rPr>
          <w:rFonts w:cstheme="minorBidi"/>
          <w:b/>
          <w:bCs/>
          <w:color w:val="auto"/>
        </w:rPr>
        <w:t xml:space="preserve">T044 </w:t>
      </w:r>
      <w:r w:rsidR="00250805">
        <w:rPr>
          <w:rFonts w:cstheme="minorBidi"/>
          <w:color w:val="auto"/>
        </w:rPr>
        <w:t>has</w:t>
      </w:r>
      <w:r w:rsidRPr="003B1D52">
        <w:rPr>
          <w:rFonts w:cstheme="minorBidi"/>
          <w:color w:val="auto"/>
        </w:rPr>
        <w:t xml:space="preserve"> significantly older </w:t>
      </w:r>
      <w:r w:rsidR="00250805">
        <w:rPr>
          <w:rFonts w:cstheme="minorBidi"/>
          <w:color w:val="auto"/>
        </w:rPr>
        <w:t xml:space="preserve">patients </w:t>
      </w:r>
      <w:r w:rsidRPr="003B1D52">
        <w:rPr>
          <w:rFonts w:cstheme="minorBidi"/>
          <w:color w:val="auto"/>
        </w:rPr>
        <w:t xml:space="preserve">(median age 40 vs. 36 y.o. MWU p-val = 2.56e-03), it has a slightly larger paediatric population (28.14% vs. 25.69%). According to the clinical information from TGCA, </w:t>
      </w:r>
      <w:r w:rsidRPr="003B1D52">
        <w:rPr>
          <w:rFonts w:cstheme="minorBidi"/>
          <w:b/>
          <w:bCs/>
          <w:color w:val="auto"/>
        </w:rPr>
        <w:t xml:space="preserve">T044 </w:t>
      </w:r>
      <w:r w:rsidRPr="003B1D52">
        <w:rPr>
          <w:rFonts w:cstheme="minorBidi"/>
          <w:color w:val="auto"/>
        </w:rPr>
        <w:t xml:space="preserve">contains significantly more tumours with </w:t>
      </w:r>
      <w:r w:rsidRPr="003B1D52">
        <w:rPr>
          <w:rFonts w:cstheme="minorBidi"/>
          <w:i/>
          <w:iCs/>
          <w:color w:val="auto"/>
        </w:rPr>
        <w:t>TERT</w:t>
      </w:r>
      <w:r w:rsidRPr="003B1D52">
        <w:rPr>
          <w:rFonts w:cstheme="minorBidi"/>
          <w:color w:val="auto"/>
        </w:rPr>
        <w:t xml:space="preserve"> promoter mutations (89/125 vs. 6/124, </w:t>
      </w:r>
      <w:r w:rsidRPr="003B1D52">
        <w:rPr>
          <w:rFonts w:cstheme="minorBidi"/>
          <w:color w:val="auto"/>
          <w:lang w:val="el-GR"/>
        </w:rPr>
        <w:t>χ</w:t>
      </w:r>
      <w:r w:rsidRPr="003B1D52">
        <w:rPr>
          <w:rFonts w:cstheme="minorBidi"/>
          <w:color w:val="auto"/>
          <w:vertAlign w:val="superscript"/>
        </w:rPr>
        <w:t>2</w:t>
      </w:r>
      <w:r w:rsidRPr="003B1D52">
        <w:rPr>
          <w:rFonts w:cstheme="minorBidi"/>
          <w:color w:val="auto"/>
        </w:rPr>
        <w:t xml:space="preserve"> p-val &lt; 2.2e-16), while </w:t>
      </w:r>
      <w:r w:rsidRPr="003B1D52">
        <w:rPr>
          <w:rFonts w:cstheme="minorBidi"/>
          <w:b/>
          <w:bCs/>
          <w:color w:val="auto"/>
        </w:rPr>
        <w:t xml:space="preserve">T045 </w:t>
      </w:r>
      <w:r w:rsidRPr="003B1D52">
        <w:rPr>
          <w:rFonts w:cstheme="minorBidi"/>
          <w:color w:val="auto"/>
        </w:rPr>
        <w:t xml:space="preserve">is enriched for </w:t>
      </w:r>
      <w:r w:rsidRPr="003B1D52">
        <w:rPr>
          <w:rFonts w:cstheme="minorBidi"/>
          <w:i/>
          <w:iCs/>
          <w:color w:val="auto"/>
        </w:rPr>
        <w:t>ATRX</w:t>
      </w:r>
      <w:r w:rsidRPr="003B1D52">
        <w:rPr>
          <w:rFonts w:cstheme="minorBidi"/>
          <w:color w:val="auto"/>
        </w:rPr>
        <w:t xml:space="preserve"> mutants (23/ 221 vs. 155/211, </w:t>
      </w:r>
      <w:r w:rsidRPr="003B1D52">
        <w:rPr>
          <w:rFonts w:cstheme="minorBidi"/>
          <w:color w:val="auto"/>
          <w:lang w:val="el-GR"/>
        </w:rPr>
        <w:t>χ</w:t>
      </w:r>
      <w:r w:rsidRPr="003B1D52">
        <w:rPr>
          <w:rFonts w:cstheme="minorBidi"/>
          <w:color w:val="auto"/>
          <w:vertAlign w:val="superscript"/>
        </w:rPr>
        <w:t>2</w:t>
      </w:r>
      <w:r w:rsidRPr="003B1D52">
        <w:rPr>
          <w:rFonts w:cstheme="minorBidi"/>
          <w:color w:val="auto"/>
        </w:rPr>
        <w:t xml:space="preserve"> p-val &lt; 2.2e-16). </w:t>
      </w:r>
      <w:r w:rsidRPr="003B1D52">
        <w:rPr>
          <w:rFonts w:cstheme="minorBidi"/>
          <w:b/>
          <w:bCs/>
          <w:color w:val="auto"/>
        </w:rPr>
        <w:t xml:space="preserve">T044 </w:t>
      </w:r>
      <w:r w:rsidRPr="003B1D52">
        <w:rPr>
          <w:rFonts w:cstheme="minorBidi"/>
          <w:color w:val="auto"/>
        </w:rPr>
        <w:t xml:space="preserve">contains a majority of oligodendrogliomas (134/198 vs. 28/183, </w:t>
      </w:r>
      <w:r w:rsidRPr="003B1D52">
        <w:rPr>
          <w:rFonts w:cstheme="minorBidi"/>
          <w:color w:val="auto"/>
          <w:lang w:val="el-GR"/>
        </w:rPr>
        <w:t>χ</w:t>
      </w:r>
      <w:r w:rsidRPr="003B1D52">
        <w:rPr>
          <w:rFonts w:cstheme="minorBidi"/>
          <w:color w:val="auto"/>
          <w:vertAlign w:val="superscript"/>
        </w:rPr>
        <w:t>2</w:t>
      </w:r>
      <w:r w:rsidRPr="003B1D52">
        <w:rPr>
          <w:rFonts w:cstheme="minorBidi"/>
          <w:color w:val="auto"/>
        </w:rPr>
        <w:t xml:space="preserve"> p-val &lt; 2.2e-16) while </w:t>
      </w:r>
      <w:r w:rsidRPr="003B1D52">
        <w:rPr>
          <w:rFonts w:cstheme="minorBidi"/>
          <w:b/>
          <w:bCs/>
          <w:color w:val="auto"/>
        </w:rPr>
        <w:t xml:space="preserve">T045 </w:t>
      </w:r>
      <w:r w:rsidRPr="003B1D52">
        <w:rPr>
          <w:rFonts w:cstheme="minorBidi"/>
          <w:color w:val="auto"/>
        </w:rPr>
        <w:t xml:space="preserve">contains a majority of astrocytomas (17/198 vs. 97/183, </w:t>
      </w:r>
      <w:r w:rsidRPr="003B1D52">
        <w:rPr>
          <w:rFonts w:cstheme="minorBidi"/>
          <w:color w:val="auto"/>
          <w:lang w:val="el-GR"/>
        </w:rPr>
        <w:t>χ</w:t>
      </w:r>
      <w:r w:rsidRPr="003B1D52">
        <w:rPr>
          <w:rFonts w:cstheme="minorBidi"/>
          <w:color w:val="auto"/>
          <w:vertAlign w:val="superscript"/>
        </w:rPr>
        <w:t>2</w:t>
      </w:r>
      <w:r w:rsidRPr="003B1D52">
        <w:rPr>
          <w:rFonts w:cstheme="minorBidi"/>
          <w:color w:val="auto"/>
        </w:rPr>
        <w:t xml:space="preserve"> p-val &lt; 2.2e-16). However, despite differences in codeletion status, we find no difference in overall survival between the two groups (lrt p-val = 3.78e-01 at 5546 days).</w:t>
      </w:r>
    </w:p>
    <w:p w14:paraId="7C646706" w14:textId="7726E80C" w:rsidR="00C15BFF" w:rsidRPr="003B1D52" w:rsidRDefault="212AB1F7" w:rsidP="17C32B67">
      <w:pPr>
        <w:spacing w:before="100" w:beforeAutospacing="1" w:after="100" w:afterAutospacing="1" w:line="240" w:lineRule="auto"/>
        <w:ind w:right="0" w:firstLine="0"/>
        <w:rPr>
          <w:rFonts w:cstheme="minorBidi"/>
          <w:color w:val="auto"/>
        </w:rPr>
      </w:pPr>
      <w:r w:rsidRPr="003B1D52">
        <w:rPr>
          <w:rFonts w:cstheme="minorBidi"/>
          <w:color w:val="auto"/>
        </w:rPr>
        <w:t xml:space="preserve">Following along </w:t>
      </w:r>
      <w:r w:rsidRPr="003B1D52">
        <w:rPr>
          <w:rFonts w:cstheme="minorBidi"/>
          <w:b/>
          <w:bCs/>
          <w:color w:val="auto"/>
        </w:rPr>
        <w:t>T044,</w:t>
      </w:r>
      <w:r w:rsidRPr="003B1D52">
        <w:rPr>
          <w:rFonts w:cstheme="minorBidi"/>
          <w:color w:val="auto"/>
        </w:rPr>
        <w:t xml:space="preserve"> we observe the singling out of a small set of low-grade gliomas</w:t>
      </w:r>
      <w:r w:rsidR="38036795" w:rsidRPr="003B1D52">
        <w:rPr>
          <w:rFonts w:cstheme="minorBidi"/>
          <w:color w:val="auto"/>
        </w:rPr>
        <w:t xml:space="preserve"> (n = </w:t>
      </w:r>
      <w:r w:rsidR="2A9FE5CC" w:rsidRPr="003B1D52">
        <w:rPr>
          <w:rFonts w:cstheme="minorBidi"/>
          <w:color w:val="auto"/>
        </w:rPr>
        <w:t>12</w:t>
      </w:r>
      <w:r w:rsidR="73671FE6" w:rsidRPr="003B1D52">
        <w:rPr>
          <w:rFonts w:cstheme="minorBidi"/>
          <w:color w:val="auto"/>
        </w:rPr>
        <w:t>/30</w:t>
      </w:r>
      <w:r w:rsidR="2A9FE5CC" w:rsidRPr="003B1D52">
        <w:rPr>
          <w:rFonts w:cstheme="minorBidi"/>
          <w:color w:val="auto"/>
        </w:rPr>
        <w:t xml:space="preserve"> vs 4</w:t>
      </w:r>
      <w:r w:rsidR="0D2B3601" w:rsidRPr="003B1D52">
        <w:rPr>
          <w:rFonts w:cstheme="minorBidi"/>
          <w:color w:val="auto"/>
        </w:rPr>
        <w:t>/</w:t>
      </w:r>
      <w:r w:rsidR="72FF2640" w:rsidRPr="003B1D52">
        <w:rPr>
          <w:rFonts w:cstheme="minorBidi"/>
          <w:color w:val="auto"/>
        </w:rPr>
        <w:t>2</w:t>
      </w:r>
      <w:r w:rsidR="0D2B3601" w:rsidRPr="003B1D52">
        <w:rPr>
          <w:rFonts w:cstheme="minorBidi"/>
          <w:color w:val="auto"/>
        </w:rPr>
        <w:t>40</w:t>
      </w:r>
      <w:r w:rsidR="15C93EC0" w:rsidRPr="003B1D52">
        <w:rPr>
          <w:rFonts w:cstheme="minorBidi"/>
          <w:color w:val="auto"/>
        </w:rPr>
        <w:t>,</w:t>
      </w:r>
      <w:r w:rsidR="2A9FE5CC" w:rsidRPr="003B1D52">
        <w:rPr>
          <w:rFonts w:cstheme="minorBidi"/>
          <w:color w:val="auto"/>
        </w:rPr>
        <w:t xml:space="preserve"> </w:t>
      </w:r>
      <w:r w:rsidR="2A9FE5CC" w:rsidRPr="003B1D52">
        <w:rPr>
          <w:rFonts w:cstheme="minorBidi"/>
          <w:color w:val="auto"/>
          <w:lang w:val="el-GR"/>
        </w:rPr>
        <w:t>χ</w:t>
      </w:r>
      <w:r w:rsidR="2A9FE5CC" w:rsidRPr="003B1D52">
        <w:rPr>
          <w:rFonts w:cstheme="minorBidi"/>
          <w:color w:val="auto"/>
          <w:vertAlign w:val="superscript"/>
        </w:rPr>
        <w:t>2</w:t>
      </w:r>
      <w:r w:rsidR="2A9FE5CC" w:rsidRPr="003B1D52">
        <w:rPr>
          <w:rFonts w:cstheme="minorBidi"/>
          <w:color w:val="auto"/>
        </w:rPr>
        <w:t xml:space="preserve"> p-val = 1.5</w:t>
      </w:r>
      <w:r w:rsidR="33D3B895" w:rsidRPr="003B1D52">
        <w:rPr>
          <w:rFonts w:cstheme="minorBidi"/>
          <w:color w:val="auto"/>
        </w:rPr>
        <w:t>4</w:t>
      </w:r>
      <w:r w:rsidR="2A9FE5CC" w:rsidRPr="003B1D52">
        <w:rPr>
          <w:rFonts w:cstheme="minorBidi"/>
          <w:color w:val="auto"/>
        </w:rPr>
        <w:t>e-15)</w:t>
      </w:r>
      <w:r w:rsidRPr="003B1D52">
        <w:rPr>
          <w:rFonts w:cstheme="minorBidi"/>
          <w:color w:val="auto"/>
        </w:rPr>
        <w:t xml:space="preserve"> and </w:t>
      </w:r>
      <w:r w:rsidR="33D3B895" w:rsidRPr="003B1D52">
        <w:rPr>
          <w:rFonts w:cstheme="minorBidi"/>
          <w:color w:val="auto"/>
        </w:rPr>
        <w:t>dysembryoplastic</w:t>
      </w:r>
      <w:r w:rsidRPr="003B1D52">
        <w:rPr>
          <w:rFonts w:cstheme="minorBidi"/>
          <w:color w:val="auto"/>
        </w:rPr>
        <w:t xml:space="preserve"> neuroepithelial tumours (DNET) </w:t>
      </w:r>
      <w:r w:rsidR="2A9FE5CC" w:rsidRPr="003B1D52">
        <w:rPr>
          <w:rFonts w:cstheme="minorBidi"/>
          <w:color w:val="auto"/>
        </w:rPr>
        <w:t>(10</w:t>
      </w:r>
      <w:r w:rsidR="47258D88" w:rsidRPr="003B1D52">
        <w:rPr>
          <w:rFonts w:cstheme="minorBidi"/>
          <w:color w:val="auto"/>
        </w:rPr>
        <w:t>/30</w:t>
      </w:r>
      <w:r w:rsidR="2A9FE5CC" w:rsidRPr="003B1D52">
        <w:rPr>
          <w:rFonts w:cstheme="minorBidi"/>
          <w:color w:val="auto"/>
        </w:rPr>
        <w:t xml:space="preserve"> vs. </w:t>
      </w:r>
      <w:r w:rsidR="15C93EC0" w:rsidRPr="003B1D52">
        <w:rPr>
          <w:rFonts w:cstheme="minorBidi"/>
          <w:color w:val="auto"/>
        </w:rPr>
        <w:t>2</w:t>
      </w:r>
      <w:r w:rsidR="76E824C5" w:rsidRPr="003B1D52">
        <w:rPr>
          <w:rFonts w:cstheme="minorBidi"/>
          <w:color w:val="auto"/>
        </w:rPr>
        <w:t>/2</w:t>
      </w:r>
      <w:r w:rsidR="17C6015D" w:rsidRPr="003B1D52">
        <w:rPr>
          <w:rFonts w:cstheme="minorBidi"/>
          <w:color w:val="auto"/>
        </w:rPr>
        <w:t>40</w:t>
      </w:r>
      <w:r w:rsidR="2A9FE5CC" w:rsidRPr="003B1D52">
        <w:rPr>
          <w:rFonts w:cstheme="minorBidi"/>
          <w:color w:val="auto"/>
        </w:rPr>
        <w:t xml:space="preserve">, </w:t>
      </w:r>
      <w:r w:rsidR="2A9FE5CC" w:rsidRPr="003B1D52">
        <w:rPr>
          <w:rFonts w:cstheme="minorBidi"/>
          <w:color w:val="auto"/>
          <w:lang w:val="el-GR"/>
        </w:rPr>
        <w:t>χ</w:t>
      </w:r>
      <w:r w:rsidR="2A9FE5CC" w:rsidRPr="003B1D52">
        <w:rPr>
          <w:rFonts w:cstheme="minorBidi"/>
          <w:color w:val="auto"/>
          <w:vertAlign w:val="superscript"/>
        </w:rPr>
        <w:t>2</w:t>
      </w:r>
      <w:r w:rsidR="2A9FE5CC" w:rsidRPr="003B1D52">
        <w:rPr>
          <w:rFonts w:cstheme="minorBidi"/>
          <w:color w:val="auto"/>
        </w:rPr>
        <w:t xml:space="preserve"> p-val = </w:t>
      </w:r>
      <w:r w:rsidR="33D3B895" w:rsidRPr="003B1D52">
        <w:rPr>
          <w:rFonts w:cstheme="minorBidi"/>
          <w:color w:val="auto"/>
        </w:rPr>
        <w:t>1.67e-14)</w:t>
      </w:r>
      <w:r w:rsidR="2A9FE5CC" w:rsidRPr="003B1D52">
        <w:rPr>
          <w:rFonts w:cstheme="minorBidi"/>
          <w:color w:val="auto"/>
        </w:rPr>
        <w:t xml:space="preserve"> </w:t>
      </w:r>
      <w:r w:rsidRPr="003B1D52">
        <w:rPr>
          <w:rFonts w:cstheme="minorBidi"/>
          <w:color w:val="auto"/>
        </w:rPr>
        <w:t xml:space="preserve">in </w:t>
      </w:r>
      <w:r w:rsidRPr="003B1D52">
        <w:rPr>
          <w:rFonts w:cstheme="minorBidi"/>
          <w:b/>
          <w:bCs/>
          <w:color w:val="auto"/>
        </w:rPr>
        <w:t xml:space="preserve">T046 </w:t>
      </w:r>
      <w:r w:rsidR="56DEC7FC" w:rsidRPr="003B1D52">
        <w:rPr>
          <w:rFonts w:cstheme="minorBidi"/>
          <w:b/>
          <w:bCs/>
          <w:color w:val="auto"/>
        </w:rPr>
        <w:t>GLI LG IDHmut CODEL/</w:t>
      </w:r>
      <w:r w:rsidRPr="003B1D52">
        <w:rPr>
          <w:rFonts w:cstheme="minorBidi"/>
          <w:b/>
          <w:bCs/>
          <w:color w:val="auto"/>
        </w:rPr>
        <w:t xml:space="preserve">DNET </w:t>
      </w:r>
      <w:r w:rsidRPr="003B1D52">
        <w:rPr>
          <w:rFonts w:cstheme="minorBidi"/>
          <w:color w:val="auto"/>
        </w:rPr>
        <w:t xml:space="preserve">(n = 30) from the rest of the gliomas in </w:t>
      </w:r>
      <w:r w:rsidRPr="003B1D52">
        <w:rPr>
          <w:rFonts w:cstheme="minorBidi"/>
          <w:b/>
          <w:bCs/>
          <w:color w:val="auto"/>
        </w:rPr>
        <w:t>T047 GLI IHDmut CODEL A</w:t>
      </w:r>
      <w:r w:rsidRPr="003B1D52">
        <w:rPr>
          <w:rFonts w:cstheme="minorBidi"/>
          <w:color w:val="auto"/>
        </w:rPr>
        <w:t xml:space="preserve"> (n = 240)</w:t>
      </w:r>
      <w:r w:rsidRPr="003B1D52">
        <w:rPr>
          <w:rFonts w:cstheme="minorBidi"/>
          <w:b/>
          <w:bCs/>
          <w:color w:val="auto"/>
        </w:rPr>
        <w:t xml:space="preserve">. </w:t>
      </w:r>
      <w:r w:rsidRPr="003B1D52">
        <w:rPr>
          <w:rFonts w:cstheme="minorBidi"/>
          <w:color w:val="auto"/>
        </w:rPr>
        <w:t>There is a significant age disparity between the two clusters (14.11 vs. 41 y.o., MWU p-val = 9.61e-11) as the former class is made up entirely of paediatric samples.</w:t>
      </w:r>
    </w:p>
    <w:p w14:paraId="4CA70A0A" w14:textId="4FE66133" w:rsidR="00D32140" w:rsidRPr="003B1D52" w:rsidRDefault="00C15BFF" w:rsidP="3489DCB5">
      <w:pPr>
        <w:spacing w:before="100" w:beforeAutospacing="1" w:after="100" w:afterAutospacing="1" w:line="240" w:lineRule="auto"/>
        <w:ind w:right="0" w:firstLine="0"/>
        <w:rPr>
          <w:rFonts w:cstheme="minorBidi"/>
          <w:color w:val="auto"/>
        </w:rPr>
      </w:pPr>
      <w:r w:rsidRPr="003B1D52">
        <w:rPr>
          <w:rFonts w:cstheme="minorBidi"/>
          <w:b/>
          <w:bCs/>
          <w:color w:val="auto"/>
        </w:rPr>
        <w:t xml:space="preserve">T047 </w:t>
      </w:r>
      <w:r w:rsidRPr="003B1D52">
        <w:rPr>
          <w:rFonts w:cstheme="minorBidi"/>
          <w:color w:val="auto"/>
        </w:rPr>
        <w:t xml:space="preserve">further split by age and histotype. </w:t>
      </w:r>
      <w:r w:rsidRPr="003B1D52">
        <w:rPr>
          <w:rFonts w:cstheme="minorBidi"/>
          <w:b/>
          <w:bCs/>
          <w:color w:val="auto"/>
        </w:rPr>
        <w:t>T048 GLI IHDmut</w:t>
      </w:r>
      <w:r w:rsidRPr="003B1D52">
        <w:rPr>
          <w:rFonts w:cstheme="minorBidi"/>
          <w:color w:val="auto"/>
        </w:rPr>
        <w:t xml:space="preserve"> </w:t>
      </w:r>
      <w:r w:rsidR="7DCF43CA" w:rsidRPr="003B1D52">
        <w:rPr>
          <w:rFonts w:cstheme="minorBidi"/>
          <w:b/>
          <w:bCs/>
          <w:color w:val="auto"/>
        </w:rPr>
        <w:t>MULTI</w:t>
      </w:r>
      <w:r w:rsidR="1B9B3F89" w:rsidRPr="003B1D52">
        <w:rPr>
          <w:rFonts w:cstheme="minorBidi"/>
          <w:b/>
          <w:bCs/>
          <w:color w:val="auto"/>
        </w:rPr>
        <w:t>CELL</w:t>
      </w:r>
      <w:r w:rsidR="1B9B3F89" w:rsidRPr="003B1D52">
        <w:rPr>
          <w:rFonts w:cstheme="minorBidi"/>
          <w:color w:val="auto"/>
        </w:rPr>
        <w:t xml:space="preserve"> </w:t>
      </w:r>
      <w:r w:rsidR="1B9B3F89" w:rsidRPr="003B1D52">
        <w:rPr>
          <w:rFonts w:cstheme="minorBidi"/>
          <w:b/>
          <w:bCs/>
          <w:color w:val="auto"/>
        </w:rPr>
        <w:t>NET</w:t>
      </w:r>
      <w:r w:rsidRPr="003B1D52">
        <w:rPr>
          <w:rFonts w:cstheme="minorBidi"/>
          <w:color w:val="auto"/>
        </w:rPr>
        <w:t xml:space="preserve"> (n = 67)</w:t>
      </w:r>
      <w:r w:rsidR="008F0C0C">
        <w:rPr>
          <w:rFonts w:cstheme="minorBidi"/>
          <w:color w:val="auto"/>
        </w:rPr>
        <w:t xml:space="preserve"> has</w:t>
      </w:r>
      <w:r w:rsidRPr="003B1D52">
        <w:rPr>
          <w:rFonts w:cstheme="minorBidi"/>
          <w:color w:val="auto"/>
        </w:rPr>
        <w:t xml:space="preserve"> significantly younger </w:t>
      </w:r>
      <w:r w:rsidR="008F0C0C">
        <w:rPr>
          <w:rFonts w:cstheme="minorBidi"/>
          <w:color w:val="auto"/>
        </w:rPr>
        <w:t xml:space="preserve">patients </w:t>
      </w:r>
      <w:r w:rsidRPr="003B1D52">
        <w:rPr>
          <w:rFonts w:cstheme="minorBidi"/>
          <w:color w:val="auto"/>
        </w:rPr>
        <w:t xml:space="preserve">than </w:t>
      </w:r>
      <w:r w:rsidRPr="003B1D52">
        <w:rPr>
          <w:rFonts w:cstheme="minorBidi"/>
          <w:b/>
          <w:bCs/>
          <w:color w:val="auto"/>
        </w:rPr>
        <w:t>T049 GLI IHDmut CODEL B</w:t>
      </w:r>
      <w:r w:rsidRPr="003B1D52">
        <w:rPr>
          <w:rFonts w:cstheme="minorBidi"/>
          <w:color w:val="auto"/>
        </w:rPr>
        <w:t xml:space="preserve"> (n = 173) (median 35.00 vs 44.00 y.o. MWU p-val = 2.26e-03) due to its larger paediatric component (38.80% vs. 11.56%, </w:t>
      </w:r>
      <w:r w:rsidRPr="003B1D52">
        <w:rPr>
          <w:rFonts w:cstheme="minorBidi"/>
          <w:color w:val="auto"/>
          <w:lang w:val="el-GR"/>
        </w:rPr>
        <w:t>χ</w:t>
      </w:r>
      <w:r w:rsidRPr="003B1D52">
        <w:rPr>
          <w:rFonts w:cstheme="minorBidi"/>
          <w:color w:val="auto"/>
          <w:vertAlign w:val="superscript"/>
        </w:rPr>
        <w:t>2</w:t>
      </w:r>
      <w:r w:rsidRPr="003B1D52">
        <w:rPr>
          <w:rFonts w:cstheme="minorBidi"/>
          <w:color w:val="auto"/>
        </w:rPr>
        <w:t xml:space="preserve"> </w:t>
      </w:r>
      <w:r w:rsidR="003426DC" w:rsidRPr="003B1D52">
        <w:rPr>
          <w:rFonts w:cstheme="minorBidi"/>
          <w:color w:val="auto"/>
        </w:rPr>
        <w:t>p-val =</w:t>
      </w:r>
      <w:r w:rsidRPr="003B1D52">
        <w:rPr>
          <w:rFonts w:cstheme="minorBidi"/>
          <w:color w:val="auto"/>
        </w:rPr>
        <w:t xml:space="preserve"> 3.70e-06</w:t>
      </w:r>
      <w:r w:rsidR="001F4695" w:rsidRPr="003B1D52">
        <w:rPr>
          <w:rFonts w:cstheme="minorBidi"/>
          <w:color w:val="auto"/>
        </w:rPr>
        <w:t>). There is no difference in overall survial</w:t>
      </w:r>
      <w:r w:rsidRPr="003B1D52">
        <w:rPr>
          <w:rFonts w:cstheme="minorBidi"/>
          <w:color w:val="auto"/>
        </w:rPr>
        <w:t xml:space="preserve"> (</w:t>
      </w:r>
      <w:r w:rsidR="001F4695" w:rsidRPr="003B1D52">
        <w:rPr>
          <w:rFonts w:cstheme="minorBidi"/>
          <w:color w:val="auto"/>
        </w:rPr>
        <w:t>lrt p-val = 6.23e-02 at 5546 days</w:t>
      </w:r>
      <w:r w:rsidRPr="003B1D52">
        <w:rPr>
          <w:rFonts w:cstheme="minorBidi"/>
          <w:color w:val="auto"/>
        </w:rPr>
        <w:t xml:space="preserve">). While </w:t>
      </w:r>
      <w:r w:rsidRPr="003B1D52">
        <w:rPr>
          <w:rFonts w:cstheme="minorBidi"/>
          <w:b/>
          <w:bCs/>
          <w:color w:val="auto"/>
        </w:rPr>
        <w:t xml:space="preserve">T048 </w:t>
      </w:r>
      <w:r w:rsidRPr="003B1D52">
        <w:rPr>
          <w:rFonts w:cstheme="minorBidi"/>
          <w:color w:val="auto"/>
        </w:rPr>
        <w:t>contains more astrocytomas (</w:t>
      </w:r>
      <w:r w:rsidR="006E5A26" w:rsidRPr="003B1D52">
        <w:rPr>
          <w:rFonts w:cstheme="minorBidi"/>
          <w:color w:val="auto"/>
        </w:rPr>
        <w:t>13</w:t>
      </w:r>
      <w:r w:rsidR="006E5A26" w:rsidRPr="003B1D52">
        <w:rPr>
          <w:rFonts w:cstheme="minorBidi"/>
          <w:color w:val="auto"/>
        </w:rPr>
        <w:t>/48</w:t>
      </w:r>
      <w:r w:rsidRPr="003B1D52">
        <w:rPr>
          <w:rFonts w:cstheme="minorBidi"/>
          <w:color w:val="auto"/>
        </w:rPr>
        <w:t xml:space="preserve"> vs </w:t>
      </w:r>
      <w:r w:rsidR="006E5A26" w:rsidRPr="003B1D52">
        <w:rPr>
          <w:rFonts w:cstheme="minorBidi"/>
          <w:color w:val="auto"/>
        </w:rPr>
        <w:t>4/1</w:t>
      </w:r>
      <w:r w:rsidR="00A852E2" w:rsidRPr="003B1D52">
        <w:rPr>
          <w:rFonts w:cstheme="minorBidi"/>
          <w:color w:val="auto"/>
        </w:rPr>
        <w:t>50</w:t>
      </w:r>
      <w:r w:rsidRPr="003B1D52">
        <w:rPr>
          <w:rFonts w:cstheme="minorBidi"/>
          <w:color w:val="auto"/>
        </w:rPr>
        <w:t xml:space="preserve">, </w:t>
      </w:r>
      <w:r w:rsidRPr="003B1D52">
        <w:rPr>
          <w:rFonts w:cstheme="minorBidi"/>
          <w:color w:val="auto"/>
          <w:lang w:val="el-GR"/>
        </w:rPr>
        <w:t>χ</w:t>
      </w:r>
      <w:r w:rsidRPr="003B1D52">
        <w:rPr>
          <w:rFonts w:cstheme="minorBidi"/>
          <w:color w:val="auto"/>
          <w:vertAlign w:val="superscript"/>
        </w:rPr>
        <w:t>2</w:t>
      </w:r>
      <w:r w:rsidRPr="003B1D52">
        <w:rPr>
          <w:rFonts w:cstheme="minorBidi"/>
          <w:color w:val="auto"/>
        </w:rPr>
        <w:t xml:space="preserve"> p-val = </w:t>
      </w:r>
      <w:r w:rsidR="006E5A26" w:rsidRPr="003B1D52">
        <w:rPr>
          <w:rFonts w:cstheme="minorBidi"/>
          <w:color w:val="auto"/>
        </w:rPr>
        <w:t>7.06e-07</w:t>
      </w:r>
      <w:r w:rsidRPr="003B1D52">
        <w:rPr>
          <w:rFonts w:cstheme="minorBidi"/>
          <w:color w:val="auto"/>
        </w:rPr>
        <w:t xml:space="preserve">), </w:t>
      </w:r>
      <w:r w:rsidRPr="003B1D52">
        <w:rPr>
          <w:rFonts w:cstheme="minorBidi"/>
          <w:b/>
          <w:bCs/>
          <w:color w:val="auto"/>
        </w:rPr>
        <w:t xml:space="preserve">T049 </w:t>
      </w:r>
      <w:r w:rsidRPr="003B1D52">
        <w:rPr>
          <w:rFonts w:cstheme="minorBidi"/>
          <w:color w:val="auto"/>
        </w:rPr>
        <w:t>has a considerably higher oligodendroglioma population (</w:t>
      </w:r>
      <w:r w:rsidR="00BC0429" w:rsidRPr="003B1D52">
        <w:rPr>
          <w:rFonts w:cstheme="minorBidi"/>
          <w:color w:val="auto"/>
        </w:rPr>
        <w:t>20/48</w:t>
      </w:r>
      <w:r w:rsidRPr="003B1D52">
        <w:rPr>
          <w:rFonts w:cstheme="minorBidi"/>
          <w:color w:val="auto"/>
        </w:rPr>
        <w:t xml:space="preserve"> vs </w:t>
      </w:r>
      <w:r w:rsidR="00BC0429" w:rsidRPr="003B1D52">
        <w:rPr>
          <w:rFonts w:cstheme="minorBidi"/>
          <w:color w:val="auto"/>
        </w:rPr>
        <w:t>114/150</w:t>
      </w:r>
      <w:r w:rsidRPr="003B1D52">
        <w:rPr>
          <w:rFonts w:cstheme="minorBidi"/>
          <w:color w:val="auto"/>
        </w:rPr>
        <w:t xml:space="preserve">, </w:t>
      </w:r>
      <w:r w:rsidRPr="003B1D52">
        <w:rPr>
          <w:rFonts w:cstheme="minorBidi"/>
          <w:color w:val="auto"/>
          <w:lang w:val="el-GR"/>
        </w:rPr>
        <w:t>χ</w:t>
      </w:r>
      <w:r w:rsidRPr="003B1D52">
        <w:rPr>
          <w:rFonts w:cstheme="minorBidi"/>
          <w:color w:val="auto"/>
          <w:vertAlign w:val="superscript"/>
        </w:rPr>
        <w:t>2</w:t>
      </w:r>
      <w:r w:rsidRPr="003B1D52">
        <w:rPr>
          <w:rFonts w:cstheme="minorBidi"/>
          <w:color w:val="auto"/>
        </w:rPr>
        <w:t xml:space="preserve"> p-val = </w:t>
      </w:r>
      <w:r w:rsidR="00BC0429" w:rsidRPr="003B1D52">
        <w:rPr>
          <w:rFonts w:cstheme="minorBidi"/>
          <w:color w:val="auto"/>
        </w:rPr>
        <w:t>2.14e-05</w:t>
      </w:r>
      <w:r w:rsidRPr="003B1D52">
        <w:rPr>
          <w:rFonts w:cstheme="minorBidi"/>
          <w:color w:val="auto"/>
        </w:rPr>
        <w:t xml:space="preserve">). According to TCGA data, </w:t>
      </w:r>
      <w:r w:rsidRPr="003B1D52">
        <w:rPr>
          <w:rFonts w:cstheme="minorBidi"/>
          <w:b/>
          <w:bCs/>
          <w:color w:val="auto"/>
        </w:rPr>
        <w:t xml:space="preserve">T048 </w:t>
      </w:r>
      <w:r w:rsidRPr="003B1D52">
        <w:rPr>
          <w:rFonts w:cstheme="minorBidi"/>
          <w:color w:val="auto"/>
        </w:rPr>
        <w:t xml:space="preserve">is </w:t>
      </w:r>
      <w:r w:rsidR="005C16AA" w:rsidRPr="003B1D52">
        <w:rPr>
          <w:rFonts w:cstheme="minorBidi"/>
          <w:color w:val="auto"/>
        </w:rPr>
        <w:t xml:space="preserve">enriched for </w:t>
      </w:r>
      <w:r w:rsidR="00960F71" w:rsidRPr="003B1D52">
        <w:rPr>
          <w:rFonts w:cstheme="minorBidi"/>
          <w:i/>
          <w:iCs/>
          <w:color w:val="auto"/>
        </w:rPr>
        <w:t>EGFR</w:t>
      </w:r>
      <w:r w:rsidR="000D0D45" w:rsidRPr="003B1D52">
        <w:rPr>
          <w:rFonts w:cstheme="minorBidi"/>
          <w:i/>
          <w:iCs/>
          <w:color w:val="auto"/>
        </w:rPr>
        <w:t xml:space="preserve"> </w:t>
      </w:r>
      <w:r w:rsidR="000D0D45" w:rsidRPr="003B1D52">
        <w:rPr>
          <w:rFonts w:cstheme="minorBidi"/>
          <w:color w:val="auto"/>
        </w:rPr>
        <w:t>(</w:t>
      </w:r>
      <w:r w:rsidR="002710B9" w:rsidRPr="003B1D52">
        <w:rPr>
          <w:rFonts w:cstheme="minorBidi"/>
          <w:color w:val="auto"/>
        </w:rPr>
        <w:t xml:space="preserve">3/33 vs. 0/87, </w:t>
      </w:r>
      <w:r w:rsidR="00572425" w:rsidRPr="003B1D52">
        <w:rPr>
          <w:rFonts w:cstheme="minorBidi"/>
          <w:color w:val="auto"/>
          <w:lang w:val="el-GR"/>
        </w:rPr>
        <w:t>χ</w:t>
      </w:r>
      <w:r w:rsidR="00572425" w:rsidRPr="003B1D52">
        <w:rPr>
          <w:rFonts w:cstheme="minorBidi"/>
          <w:color w:val="auto"/>
          <w:vertAlign w:val="superscript"/>
        </w:rPr>
        <w:t>2</w:t>
      </w:r>
      <w:r w:rsidR="00572425" w:rsidRPr="003B1D52">
        <w:rPr>
          <w:rFonts w:cstheme="minorBidi"/>
          <w:color w:val="auto"/>
        </w:rPr>
        <w:t xml:space="preserve"> p-val  = 2.83e-02</w:t>
      </w:r>
      <w:r w:rsidR="000D0D45" w:rsidRPr="003B1D52">
        <w:rPr>
          <w:rFonts w:cstheme="minorBidi"/>
          <w:color w:val="auto"/>
        </w:rPr>
        <w:t>)</w:t>
      </w:r>
      <w:r w:rsidRPr="003B1D52">
        <w:rPr>
          <w:rFonts w:cstheme="minorBidi"/>
          <w:color w:val="auto"/>
        </w:rPr>
        <w:t xml:space="preserve">, </w:t>
      </w:r>
      <w:r w:rsidR="00960F71" w:rsidRPr="003B1D52">
        <w:rPr>
          <w:rFonts w:cstheme="minorBidi"/>
          <w:i/>
          <w:iCs/>
          <w:color w:val="auto"/>
        </w:rPr>
        <w:t>ATRX</w:t>
      </w:r>
      <w:r w:rsidR="000D0D45" w:rsidRPr="003B1D52">
        <w:rPr>
          <w:rFonts w:cstheme="minorBidi"/>
          <w:i/>
          <w:iCs/>
          <w:color w:val="auto"/>
        </w:rPr>
        <w:t xml:space="preserve"> </w:t>
      </w:r>
      <w:r w:rsidR="000D0D45" w:rsidRPr="003B1D52">
        <w:rPr>
          <w:rFonts w:cstheme="minorBidi"/>
          <w:color w:val="auto"/>
        </w:rPr>
        <w:t>(</w:t>
      </w:r>
      <w:r w:rsidR="00A77608" w:rsidRPr="003B1D52">
        <w:rPr>
          <w:rFonts w:cstheme="minorBidi"/>
          <w:color w:val="auto"/>
        </w:rPr>
        <w:t>12/</w:t>
      </w:r>
      <w:r w:rsidR="00FE27D6" w:rsidRPr="003B1D52">
        <w:rPr>
          <w:rFonts w:cstheme="minorBidi"/>
          <w:color w:val="auto"/>
        </w:rPr>
        <w:t>33</w:t>
      </w:r>
      <w:r w:rsidR="00A77608" w:rsidRPr="003B1D52">
        <w:rPr>
          <w:rFonts w:cstheme="minorBidi"/>
          <w:color w:val="auto"/>
        </w:rPr>
        <w:t xml:space="preserve"> vs.</w:t>
      </w:r>
      <w:r w:rsidR="00FE27D6" w:rsidRPr="003B1D52">
        <w:rPr>
          <w:rFonts w:cstheme="minorBidi"/>
          <w:color w:val="auto"/>
        </w:rPr>
        <w:t xml:space="preserve"> 6/87, </w:t>
      </w:r>
      <w:r w:rsidR="00FE27D6" w:rsidRPr="003B1D52">
        <w:rPr>
          <w:rFonts w:cstheme="minorBidi"/>
          <w:color w:val="auto"/>
          <w:lang w:val="el-GR"/>
        </w:rPr>
        <w:t>χ</w:t>
      </w:r>
      <w:r w:rsidR="00FE27D6" w:rsidRPr="003B1D52">
        <w:rPr>
          <w:rFonts w:cstheme="minorBidi"/>
          <w:color w:val="auto"/>
          <w:vertAlign w:val="superscript"/>
        </w:rPr>
        <w:t>2</w:t>
      </w:r>
      <w:r w:rsidR="00FE27D6" w:rsidRPr="003B1D52">
        <w:rPr>
          <w:rFonts w:cstheme="minorBidi"/>
          <w:color w:val="auto"/>
        </w:rPr>
        <w:t xml:space="preserve"> p-val = 1.77e-04</w:t>
      </w:r>
      <w:r w:rsidR="000D0D45" w:rsidRPr="003B1D52">
        <w:rPr>
          <w:rFonts w:cstheme="minorBidi"/>
          <w:color w:val="auto"/>
        </w:rPr>
        <w:t>)</w:t>
      </w:r>
      <w:r w:rsidRPr="003B1D52">
        <w:rPr>
          <w:rFonts w:cstheme="minorBidi"/>
          <w:color w:val="auto"/>
        </w:rPr>
        <w:t xml:space="preserve"> and </w:t>
      </w:r>
      <w:r w:rsidR="00960F71" w:rsidRPr="003B1D52">
        <w:rPr>
          <w:rFonts w:cstheme="minorBidi"/>
          <w:i/>
          <w:iCs/>
          <w:color w:val="auto"/>
        </w:rPr>
        <w:t>TP53</w:t>
      </w:r>
      <w:r w:rsidRPr="003B1D52">
        <w:rPr>
          <w:rFonts w:cstheme="minorBidi"/>
          <w:color w:val="auto"/>
        </w:rPr>
        <w:t xml:space="preserve"> </w:t>
      </w:r>
      <w:r w:rsidR="000D0D45" w:rsidRPr="003B1D52">
        <w:rPr>
          <w:rFonts w:cstheme="minorBidi"/>
          <w:color w:val="auto"/>
        </w:rPr>
        <w:t>(</w:t>
      </w:r>
      <w:r w:rsidR="003D7078" w:rsidRPr="003B1D52">
        <w:rPr>
          <w:rFonts w:cstheme="minorBidi"/>
          <w:color w:val="auto"/>
        </w:rPr>
        <w:t xml:space="preserve">13/33 vs. 7/87, </w:t>
      </w:r>
      <w:r w:rsidR="003D7078" w:rsidRPr="003B1D52">
        <w:rPr>
          <w:rFonts w:cstheme="minorBidi"/>
          <w:color w:val="auto"/>
          <w:lang w:val="el-GR"/>
        </w:rPr>
        <w:t>χ</w:t>
      </w:r>
      <w:r w:rsidR="003D7078" w:rsidRPr="003B1D52">
        <w:rPr>
          <w:rFonts w:cstheme="minorBidi"/>
          <w:color w:val="auto"/>
          <w:vertAlign w:val="superscript"/>
        </w:rPr>
        <w:t>2</w:t>
      </w:r>
      <w:r w:rsidR="003D7078" w:rsidRPr="003B1D52">
        <w:rPr>
          <w:rFonts w:cstheme="minorBidi"/>
          <w:color w:val="auto"/>
        </w:rPr>
        <w:t xml:space="preserve"> p-val =1.23e-04</w:t>
      </w:r>
      <w:r w:rsidR="000D0D45" w:rsidRPr="003B1D52">
        <w:rPr>
          <w:rFonts w:cstheme="minorBidi"/>
          <w:color w:val="auto"/>
        </w:rPr>
        <w:t>)</w:t>
      </w:r>
      <w:r w:rsidR="002D678C" w:rsidRPr="003B1D52">
        <w:rPr>
          <w:rFonts w:cstheme="minorBidi"/>
          <w:color w:val="auto"/>
        </w:rPr>
        <w:t xml:space="preserve"> </w:t>
      </w:r>
      <w:r w:rsidRPr="003B1D52">
        <w:rPr>
          <w:rFonts w:cstheme="minorBidi"/>
          <w:color w:val="auto"/>
        </w:rPr>
        <w:t xml:space="preserve">mutant tumours, while </w:t>
      </w:r>
      <w:r w:rsidRPr="003B1D52">
        <w:rPr>
          <w:rFonts w:cstheme="minorBidi"/>
          <w:b/>
          <w:bCs/>
          <w:color w:val="auto"/>
        </w:rPr>
        <w:t xml:space="preserve">T049 </w:t>
      </w:r>
      <w:r w:rsidRPr="003B1D52">
        <w:rPr>
          <w:rFonts w:cstheme="minorBidi"/>
          <w:color w:val="auto"/>
        </w:rPr>
        <w:t xml:space="preserve">contains more </w:t>
      </w:r>
      <w:r w:rsidRPr="003B1D52">
        <w:rPr>
          <w:rFonts w:cstheme="minorBidi"/>
          <w:i/>
          <w:iCs/>
          <w:color w:val="auto"/>
        </w:rPr>
        <w:t>CIC</w:t>
      </w:r>
      <w:r w:rsidR="000D0D45" w:rsidRPr="003B1D52">
        <w:rPr>
          <w:rFonts w:cstheme="minorBidi"/>
          <w:i/>
          <w:iCs/>
          <w:color w:val="auto"/>
        </w:rPr>
        <w:t xml:space="preserve"> </w:t>
      </w:r>
      <w:r w:rsidR="000D0D45" w:rsidRPr="003B1D52">
        <w:rPr>
          <w:rFonts w:cstheme="minorBidi"/>
          <w:color w:val="auto"/>
        </w:rPr>
        <w:t>(</w:t>
      </w:r>
      <w:r w:rsidR="002710B9" w:rsidRPr="003B1D52">
        <w:rPr>
          <w:rFonts w:cstheme="minorBidi"/>
          <w:color w:val="auto"/>
          <w:lang w:val="el-GR"/>
        </w:rPr>
        <w:t>χ</w:t>
      </w:r>
      <w:r w:rsidR="002710B9" w:rsidRPr="003B1D52">
        <w:rPr>
          <w:rFonts w:cstheme="minorBidi"/>
          <w:color w:val="auto"/>
          <w:vertAlign w:val="superscript"/>
        </w:rPr>
        <w:t>2</w:t>
      </w:r>
      <w:r w:rsidR="002710B9" w:rsidRPr="003B1D52">
        <w:rPr>
          <w:rFonts w:cstheme="minorBidi"/>
          <w:color w:val="auto"/>
        </w:rPr>
        <w:t xml:space="preserve"> p-val = 1/33 vs. </w:t>
      </w:r>
      <w:r w:rsidR="00FE27D6" w:rsidRPr="003B1D52">
        <w:rPr>
          <w:rFonts w:cstheme="minorBidi"/>
          <w:color w:val="auto"/>
        </w:rPr>
        <w:t>48/87</w:t>
      </w:r>
      <w:r w:rsidR="002710B9" w:rsidRPr="003B1D52">
        <w:rPr>
          <w:rFonts w:cstheme="minorBidi"/>
          <w:color w:val="auto"/>
        </w:rPr>
        <w:t>, 6.33e-07</w:t>
      </w:r>
      <w:r w:rsidR="000D0D45" w:rsidRPr="003B1D52">
        <w:rPr>
          <w:rFonts w:cstheme="minorBidi"/>
          <w:color w:val="auto"/>
        </w:rPr>
        <w:t>)</w:t>
      </w:r>
      <w:r w:rsidRPr="003B1D52">
        <w:rPr>
          <w:rFonts w:cstheme="minorBidi"/>
          <w:color w:val="auto"/>
        </w:rPr>
        <w:t xml:space="preserve">, </w:t>
      </w:r>
      <w:r w:rsidRPr="003B1D52">
        <w:rPr>
          <w:rFonts w:cstheme="minorBidi"/>
          <w:i/>
          <w:iCs/>
          <w:color w:val="auto"/>
        </w:rPr>
        <w:t>FUBP1</w:t>
      </w:r>
      <w:r w:rsidR="000D0D45" w:rsidRPr="003B1D52">
        <w:rPr>
          <w:rFonts w:cstheme="minorBidi"/>
          <w:i/>
          <w:iCs/>
          <w:color w:val="auto"/>
        </w:rPr>
        <w:t xml:space="preserve"> </w:t>
      </w:r>
      <w:r w:rsidR="000D0D45" w:rsidRPr="003B1D52">
        <w:rPr>
          <w:rFonts w:cstheme="minorBidi"/>
          <w:color w:val="auto"/>
        </w:rPr>
        <w:t>(</w:t>
      </w:r>
      <w:r w:rsidR="00C20478" w:rsidRPr="003B1D52">
        <w:rPr>
          <w:rFonts w:cstheme="minorBidi"/>
          <w:color w:val="auto"/>
        </w:rPr>
        <w:t xml:space="preserve">1/33 vs. 22/87, </w:t>
      </w:r>
      <w:r w:rsidR="00C20478" w:rsidRPr="003B1D52">
        <w:rPr>
          <w:rFonts w:cstheme="minorBidi"/>
          <w:color w:val="auto"/>
          <w:lang w:val="el-GR"/>
        </w:rPr>
        <w:t>χ</w:t>
      </w:r>
      <w:r w:rsidR="00C20478" w:rsidRPr="003B1D52">
        <w:rPr>
          <w:rFonts w:cstheme="minorBidi"/>
          <w:color w:val="auto"/>
          <w:vertAlign w:val="superscript"/>
        </w:rPr>
        <w:t>2</w:t>
      </w:r>
      <w:r w:rsidR="00C20478" w:rsidRPr="003B1D52">
        <w:rPr>
          <w:rFonts w:cstheme="minorBidi"/>
          <w:color w:val="auto"/>
        </w:rPr>
        <w:t xml:space="preserve"> p-val = 1.22e-02</w:t>
      </w:r>
      <w:r w:rsidR="000D0D45" w:rsidRPr="003B1D52">
        <w:rPr>
          <w:rFonts w:cstheme="minorBidi"/>
          <w:color w:val="auto"/>
        </w:rPr>
        <w:t>)</w:t>
      </w:r>
      <w:r w:rsidRPr="003B1D52">
        <w:rPr>
          <w:rFonts w:cstheme="minorBidi"/>
          <w:color w:val="auto"/>
        </w:rPr>
        <w:t xml:space="preserve"> and </w:t>
      </w:r>
      <w:r w:rsidRPr="003B1D52">
        <w:rPr>
          <w:rFonts w:cstheme="minorBidi"/>
          <w:i/>
          <w:iCs/>
          <w:color w:val="auto"/>
        </w:rPr>
        <w:t>NOTCH1</w:t>
      </w:r>
      <w:r w:rsidRPr="003B1D52">
        <w:rPr>
          <w:rFonts w:cstheme="minorBidi"/>
          <w:color w:val="auto"/>
        </w:rPr>
        <w:t xml:space="preserve"> </w:t>
      </w:r>
      <w:r w:rsidR="000D0D45" w:rsidRPr="003B1D52">
        <w:rPr>
          <w:rFonts w:cstheme="minorBidi"/>
          <w:color w:val="auto"/>
        </w:rPr>
        <w:t>(</w:t>
      </w:r>
      <w:r w:rsidR="003D7078" w:rsidRPr="003B1D52">
        <w:rPr>
          <w:rFonts w:cstheme="minorBidi"/>
          <w:color w:val="auto"/>
        </w:rPr>
        <w:t xml:space="preserve">0/33 vs. 19/87, </w:t>
      </w:r>
      <w:r w:rsidR="003D7078" w:rsidRPr="003B1D52">
        <w:rPr>
          <w:rFonts w:cstheme="minorBidi"/>
          <w:color w:val="auto"/>
          <w:lang w:val="el-GR"/>
        </w:rPr>
        <w:t>χ</w:t>
      </w:r>
      <w:r w:rsidR="003D7078" w:rsidRPr="003B1D52">
        <w:rPr>
          <w:rFonts w:cstheme="minorBidi"/>
          <w:color w:val="auto"/>
          <w:vertAlign w:val="superscript"/>
        </w:rPr>
        <w:t>2</w:t>
      </w:r>
      <w:r w:rsidR="003D7078" w:rsidRPr="003B1D52">
        <w:rPr>
          <w:rFonts w:cstheme="minorBidi"/>
          <w:color w:val="auto"/>
        </w:rPr>
        <w:t xml:space="preserve"> p-val =8.14e-03</w:t>
      </w:r>
      <w:r w:rsidR="000D0D45" w:rsidRPr="003B1D52">
        <w:rPr>
          <w:rFonts w:cstheme="minorBidi"/>
          <w:color w:val="auto"/>
        </w:rPr>
        <w:t xml:space="preserve">) </w:t>
      </w:r>
      <w:r w:rsidRPr="003B1D52">
        <w:rPr>
          <w:rFonts w:cstheme="minorBidi"/>
          <w:color w:val="auto"/>
        </w:rPr>
        <w:t>mutants</w:t>
      </w:r>
      <w:r w:rsidR="003D7078" w:rsidRPr="003B1D52">
        <w:rPr>
          <w:rFonts w:cstheme="minorBidi"/>
          <w:color w:val="auto"/>
        </w:rPr>
        <w:t>. Most</w:t>
      </w:r>
      <w:r w:rsidR="007C3936" w:rsidRPr="003B1D52">
        <w:rPr>
          <w:rFonts w:cstheme="minorBidi"/>
          <w:color w:val="auto"/>
        </w:rPr>
        <w:t xml:space="preserve"> tumours in </w:t>
      </w:r>
      <w:r w:rsidR="00271E66" w:rsidRPr="003B1D52">
        <w:rPr>
          <w:rFonts w:cstheme="minorBidi"/>
          <w:b/>
          <w:bCs/>
          <w:color w:val="auto"/>
        </w:rPr>
        <w:t xml:space="preserve">T048 </w:t>
      </w:r>
      <w:r w:rsidR="00271E66" w:rsidRPr="003B1D52">
        <w:rPr>
          <w:rFonts w:cstheme="minorBidi"/>
          <w:color w:val="auto"/>
        </w:rPr>
        <w:t>are neural (</w:t>
      </w:r>
      <w:r w:rsidR="00780494" w:rsidRPr="003B1D52">
        <w:rPr>
          <w:rFonts w:cstheme="minorBidi"/>
          <w:color w:val="auto"/>
        </w:rPr>
        <w:t xml:space="preserve">46/49 vs. 38/144, </w:t>
      </w:r>
      <w:r w:rsidR="00780494" w:rsidRPr="003B1D52">
        <w:rPr>
          <w:rFonts w:cstheme="minorBidi"/>
          <w:color w:val="auto"/>
          <w:lang w:val="el-GR"/>
        </w:rPr>
        <w:t>χ</w:t>
      </w:r>
      <w:r w:rsidR="00780494" w:rsidRPr="003B1D52">
        <w:rPr>
          <w:rFonts w:cstheme="minorBidi"/>
          <w:color w:val="auto"/>
          <w:vertAlign w:val="superscript"/>
        </w:rPr>
        <w:t>2</w:t>
      </w:r>
      <w:r w:rsidR="00780494" w:rsidRPr="003B1D52">
        <w:rPr>
          <w:rFonts w:cstheme="minorBidi"/>
          <w:color w:val="auto"/>
        </w:rPr>
        <w:t xml:space="preserve"> p-val =</w:t>
      </w:r>
      <w:r w:rsidR="00780494" w:rsidRPr="003B1D52">
        <w:rPr>
          <w:color w:val="auto"/>
        </w:rPr>
        <w:t xml:space="preserve"> </w:t>
      </w:r>
      <w:r w:rsidR="00780494" w:rsidRPr="003B1D52">
        <w:rPr>
          <w:rFonts w:cstheme="minorBidi"/>
          <w:color w:val="auto"/>
        </w:rPr>
        <w:t xml:space="preserve">7.39e-16), while the majority of those in </w:t>
      </w:r>
      <w:r w:rsidR="007C3936" w:rsidRPr="003B1D52">
        <w:rPr>
          <w:rFonts w:cstheme="minorBidi"/>
          <w:b/>
          <w:bCs/>
          <w:color w:val="auto"/>
        </w:rPr>
        <w:t>T04</w:t>
      </w:r>
      <w:r w:rsidR="00271E66" w:rsidRPr="003B1D52">
        <w:rPr>
          <w:rFonts w:cstheme="minorBidi"/>
          <w:b/>
          <w:bCs/>
          <w:color w:val="auto"/>
        </w:rPr>
        <w:t>9</w:t>
      </w:r>
      <w:r w:rsidR="007C3936" w:rsidRPr="003B1D52">
        <w:rPr>
          <w:rFonts w:cstheme="minorBidi"/>
          <w:b/>
          <w:bCs/>
          <w:color w:val="auto"/>
        </w:rPr>
        <w:t xml:space="preserve"> </w:t>
      </w:r>
      <w:r w:rsidR="007C3936" w:rsidRPr="003B1D52">
        <w:rPr>
          <w:rFonts w:cstheme="minorBidi"/>
          <w:color w:val="auto"/>
        </w:rPr>
        <w:t xml:space="preserve">are proneural </w:t>
      </w:r>
      <w:r w:rsidR="00271E66" w:rsidRPr="003B1D52">
        <w:rPr>
          <w:rFonts w:cstheme="minorBidi"/>
          <w:color w:val="auto"/>
        </w:rPr>
        <w:t xml:space="preserve">(2/49 vs. 105/144, </w:t>
      </w:r>
      <w:r w:rsidR="00271E66" w:rsidRPr="003B1D52">
        <w:rPr>
          <w:rFonts w:cstheme="minorBidi"/>
          <w:color w:val="auto"/>
          <w:lang w:val="el-GR"/>
        </w:rPr>
        <w:t>χ</w:t>
      </w:r>
      <w:r w:rsidR="00271E66" w:rsidRPr="003B1D52">
        <w:rPr>
          <w:rFonts w:cstheme="minorBidi"/>
          <w:color w:val="auto"/>
          <w:vertAlign w:val="superscript"/>
        </w:rPr>
        <w:t>2</w:t>
      </w:r>
      <w:r w:rsidR="00271E66" w:rsidRPr="003B1D52">
        <w:rPr>
          <w:rFonts w:cstheme="minorBidi"/>
          <w:color w:val="auto"/>
        </w:rPr>
        <w:t xml:space="preserve"> p-val = 2.26e-16)</w:t>
      </w:r>
      <w:r w:rsidRPr="003B1D52">
        <w:rPr>
          <w:rFonts w:cstheme="minorBidi"/>
          <w:color w:val="auto"/>
        </w:rPr>
        <w:t xml:space="preserve"> Most importantly, and quite unexpectedly, </w:t>
      </w:r>
      <w:r w:rsidRPr="003B1D52">
        <w:rPr>
          <w:rFonts w:cstheme="minorBidi"/>
          <w:b/>
          <w:bCs/>
          <w:color w:val="auto"/>
        </w:rPr>
        <w:t xml:space="preserve">T048 </w:t>
      </w:r>
      <w:r w:rsidRPr="003B1D52">
        <w:rPr>
          <w:rFonts w:cstheme="minorBidi"/>
          <w:color w:val="auto"/>
        </w:rPr>
        <w:t xml:space="preserve">is mostly composed of </w:t>
      </w:r>
      <w:r w:rsidR="00960F71" w:rsidRPr="003B1D52">
        <w:rPr>
          <w:rFonts w:cstheme="minorBidi"/>
          <w:i/>
          <w:iCs/>
          <w:color w:val="auto"/>
        </w:rPr>
        <w:t>IDH1</w:t>
      </w:r>
      <w:r w:rsidRPr="003B1D52">
        <w:rPr>
          <w:rFonts w:cstheme="minorBidi"/>
          <w:color w:val="auto"/>
        </w:rPr>
        <w:t>wt (</w:t>
      </w:r>
      <w:r w:rsidR="00866538" w:rsidRPr="003B1D52">
        <w:rPr>
          <w:rFonts w:cstheme="minorBidi"/>
          <w:color w:val="auto"/>
        </w:rPr>
        <w:t>16</w:t>
      </w:r>
      <w:r w:rsidRPr="003B1D52">
        <w:rPr>
          <w:rFonts w:cstheme="minorBidi"/>
          <w:color w:val="auto"/>
        </w:rPr>
        <w:t>/</w:t>
      </w:r>
      <w:r w:rsidR="00B705A5" w:rsidRPr="003B1D52">
        <w:rPr>
          <w:rFonts w:cstheme="minorBidi"/>
          <w:color w:val="auto"/>
        </w:rPr>
        <w:t>53</w:t>
      </w:r>
      <w:r w:rsidRPr="003B1D52">
        <w:rPr>
          <w:rFonts w:cstheme="minorBidi"/>
          <w:color w:val="auto"/>
        </w:rPr>
        <w:t>) and non-codeleted samples (</w:t>
      </w:r>
      <w:r w:rsidR="00B705A5" w:rsidRPr="003B1D52">
        <w:rPr>
          <w:rFonts w:cstheme="minorBidi"/>
          <w:color w:val="auto"/>
        </w:rPr>
        <w:t>45</w:t>
      </w:r>
      <w:r w:rsidRPr="003B1D52">
        <w:rPr>
          <w:rFonts w:cstheme="minorBidi"/>
          <w:color w:val="auto"/>
        </w:rPr>
        <w:t>/</w:t>
      </w:r>
      <w:r w:rsidR="00B705A5" w:rsidRPr="003B1D52">
        <w:rPr>
          <w:rFonts w:cstheme="minorBidi"/>
          <w:color w:val="auto"/>
        </w:rPr>
        <w:t>53</w:t>
      </w:r>
      <w:r w:rsidRPr="003B1D52">
        <w:rPr>
          <w:rFonts w:cstheme="minorBidi"/>
          <w:color w:val="auto"/>
        </w:rPr>
        <w:t xml:space="preserve">). It is not clear why this class is found within the </w:t>
      </w:r>
      <w:r w:rsidR="00960F71" w:rsidRPr="003B1D52">
        <w:rPr>
          <w:rFonts w:cstheme="minorBidi"/>
          <w:i/>
          <w:iCs/>
          <w:color w:val="auto"/>
        </w:rPr>
        <w:t>IDH1</w:t>
      </w:r>
      <w:r w:rsidRPr="003B1D52">
        <w:rPr>
          <w:rFonts w:cstheme="minorBidi"/>
          <w:color w:val="auto"/>
        </w:rPr>
        <w:t>codeleted branch.</w:t>
      </w:r>
      <w:r w:rsidR="00CE74AE" w:rsidRPr="003B1D52">
        <w:rPr>
          <w:rFonts w:asciiTheme="minorHAnsi" w:hAnsiTheme="minorHAnsi" w:cstheme="minorBidi"/>
          <w:color w:val="auto"/>
        </w:rPr>
        <w:t xml:space="preserve"> </w:t>
      </w:r>
    </w:p>
    <w:p w14:paraId="413044AD" w14:textId="4A636A80" w:rsidR="00EE3F19" w:rsidRPr="003B1D52" w:rsidRDefault="00035E56" w:rsidP="3489DCB5">
      <w:pPr>
        <w:spacing w:before="100" w:beforeAutospacing="1" w:after="100" w:afterAutospacing="1" w:line="240" w:lineRule="auto"/>
        <w:ind w:right="0" w:firstLine="0"/>
        <w:rPr>
          <w:rFonts w:cstheme="minorBidi"/>
          <w:color w:val="auto"/>
        </w:rPr>
      </w:pPr>
      <w:r w:rsidRPr="003B1D52">
        <w:rPr>
          <w:rFonts w:cstheme="minorBidi"/>
          <w:color w:val="auto"/>
        </w:rPr>
        <w:lastRenderedPageBreak/>
        <w:t>Gene set enrichment analysis reveals that every locus available for chr1p</w:t>
      </w:r>
      <w:r w:rsidR="004E5AE4" w:rsidRPr="003B1D52">
        <w:rPr>
          <w:rFonts w:cstheme="minorBidi"/>
          <w:color w:val="auto"/>
        </w:rPr>
        <w:t xml:space="preserve"> </w:t>
      </w:r>
      <w:r w:rsidR="00DF622C" w:rsidRPr="003B1D52">
        <w:rPr>
          <w:rFonts w:cstheme="minorBidi"/>
          <w:color w:val="auto"/>
        </w:rPr>
        <w:t xml:space="preserve">- </w:t>
      </w:r>
      <w:r w:rsidR="004E5AE4" w:rsidRPr="003B1D52">
        <w:rPr>
          <w:rFonts w:cstheme="minorBidi"/>
          <w:color w:val="auto"/>
        </w:rPr>
        <w:t xml:space="preserve">with the </w:t>
      </w:r>
      <w:r w:rsidR="00DF622C" w:rsidRPr="003B1D52">
        <w:rPr>
          <w:rFonts w:cstheme="minorBidi"/>
          <w:color w:val="auto"/>
        </w:rPr>
        <w:t>expectation</w:t>
      </w:r>
      <w:r w:rsidR="004E5AE4" w:rsidRPr="003B1D52">
        <w:rPr>
          <w:rFonts w:cstheme="minorBidi"/>
          <w:color w:val="auto"/>
        </w:rPr>
        <w:t xml:space="preserve"> of chr1p11</w:t>
      </w:r>
      <w:r w:rsidRPr="003B1D52">
        <w:rPr>
          <w:rFonts w:cstheme="minorBidi"/>
          <w:color w:val="auto"/>
        </w:rPr>
        <w:t xml:space="preserve"> </w:t>
      </w:r>
      <w:r w:rsidR="00DF622C" w:rsidRPr="003B1D52">
        <w:rPr>
          <w:rFonts w:cstheme="minorBidi"/>
          <w:color w:val="auto"/>
        </w:rPr>
        <w:t xml:space="preserve">- </w:t>
      </w:r>
      <w:r w:rsidR="004E5AE4" w:rsidRPr="003B1D52">
        <w:rPr>
          <w:rFonts w:cstheme="minorBidi"/>
          <w:color w:val="auto"/>
        </w:rPr>
        <w:t xml:space="preserve">(MWU p-val ≤ 8.35e-04) </w:t>
      </w:r>
      <w:r w:rsidRPr="003B1D52">
        <w:rPr>
          <w:rFonts w:cstheme="minorBidi"/>
          <w:color w:val="auto"/>
        </w:rPr>
        <w:t xml:space="preserve">and chr19q </w:t>
      </w:r>
      <w:r w:rsidR="004E5AE4" w:rsidRPr="003B1D52">
        <w:rPr>
          <w:rFonts w:cstheme="minorBidi"/>
          <w:color w:val="auto"/>
        </w:rPr>
        <w:t>(MWU p-val ≤</w:t>
      </w:r>
      <w:r w:rsidR="004E5AE4" w:rsidRPr="003B1D52">
        <w:rPr>
          <w:color w:val="auto"/>
        </w:rPr>
        <w:t xml:space="preserve"> </w:t>
      </w:r>
      <w:r w:rsidR="004E5AE4" w:rsidRPr="003B1D52">
        <w:rPr>
          <w:rFonts w:cstheme="minorBidi"/>
          <w:color w:val="auto"/>
        </w:rPr>
        <w:t xml:space="preserve">5.18e-23) </w:t>
      </w:r>
      <w:r w:rsidRPr="003B1D52">
        <w:rPr>
          <w:rFonts w:cstheme="minorBidi"/>
          <w:color w:val="auto"/>
        </w:rPr>
        <w:t xml:space="preserve">are significantly downregulated in </w:t>
      </w:r>
      <w:r w:rsidRPr="003B1D52">
        <w:rPr>
          <w:rFonts w:cstheme="minorBidi"/>
          <w:b/>
          <w:bCs/>
          <w:color w:val="auto"/>
        </w:rPr>
        <w:t xml:space="preserve">T049 </w:t>
      </w:r>
      <w:r w:rsidRPr="003B1D52">
        <w:rPr>
          <w:rFonts w:cstheme="minorBidi"/>
          <w:color w:val="auto"/>
        </w:rPr>
        <w:t xml:space="preserve">compared to </w:t>
      </w:r>
      <w:r w:rsidRPr="003B1D52">
        <w:rPr>
          <w:rFonts w:cstheme="minorBidi"/>
          <w:b/>
          <w:bCs/>
          <w:color w:val="auto"/>
        </w:rPr>
        <w:t>T048,</w:t>
      </w:r>
      <w:r w:rsidRPr="003B1D52">
        <w:rPr>
          <w:rFonts w:cstheme="minorBidi"/>
          <w:color w:val="auto"/>
        </w:rPr>
        <w:t xml:space="preserve"> </w:t>
      </w:r>
      <w:r w:rsidR="004E5AE4" w:rsidRPr="003B1D52">
        <w:rPr>
          <w:rFonts w:cstheme="minorBidi"/>
          <w:color w:val="auto"/>
        </w:rPr>
        <w:t xml:space="preserve">confirming more severe population-wide loss of these loci in </w:t>
      </w:r>
      <w:r w:rsidR="004E5AE4" w:rsidRPr="003B1D52">
        <w:rPr>
          <w:rFonts w:cstheme="minorBidi"/>
          <w:b/>
          <w:bCs/>
          <w:color w:val="auto"/>
        </w:rPr>
        <w:t xml:space="preserve">T049 </w:t>
      </w:r>
      <w:r w:rsidR="004E5AE4" w:rsidRPr="003B1D52">
        <w:rPr>
          <w:rFonts w:cstheme="minorBidi"/>
          <w:color w:val="auto"/>
        </w:rPr>
        <w:t xml:space="preserve">vs. </w:t>
      </w:r>
      <w:r w:rsidR="004E5AE4" w:rsidRPr="003B1D52">
        <w:rPr>
          <w:rFonts w:cstheme="minorBidi"/>
          <w:b/>
          <w:bCs/>
          <w:color w:val="auto"/>
        </w:rPr>
        <w:t xml:space="preserve">T048 </w:t>
      </w:r>
      <w:r w:rsidR="004E5AE4" w:rsidRPr="003B1D52">
        <w:rPr>
          <w:rFonts w:cstheme="minorBidi"/>
          <w:color w:val="auto"/>
        </w:rPr>
        <w:t>and supporting</w:t>
      </w:r>
      <w:r w:rsidR="008C4936" w:rsidRPr="003B1D52">
        <w:rPr>
          <w:rFonts w:cstheme="minorBidi"/>
          <w:color w:val="auto"/>
        </w:rPr>
        <w:t xml:space="preserve"> that, true to their annotation, </w:t>
      </w:r>
      <w:r w:rsidR="00394A4C" w:rsidRPr="003B1D52">
        <w:rPr>
          <w:rFonts w:cstheme="minorBidi"/>
          <w:color w:val="auto"/>
        </w:rPr>
        <w:t>the majority</w:t>
      </w:r>
      <w:r w:rsidR="005B584C" w:rsidRPr="003B1D52">
        <w:rPr>
          <w:rFonts w:cstheme="minorBidi"/>
          <w:color w:val="auto"/>
        </w:rPr>
        <w:t xml:space="preserve"> of</w:t>
      </w:r>
      <w:r w:rsidR="00394A4C" w:rsidRPr="003B1D52">
        <w:rPr>
          <w:rFonts w:cstheme="minorBidi"/>
          <w:color w:val="auto"/>
        </w:rPr>
        <w:t xml:space="preserve"> </w:t>
      </w:r>
      <w:r w:rsidR="008C4936" w:rsidRPr="003B1D52">
        <w:rPr>
          <w:rFonts w:cstheme="minorBidi"/>
          <w:color w:val="auto"/>
        </w:rPr>
        <w:t xml:space="preserve">samples in </w:t>
      </w:r>
      <w:r w:rsidR="008C4936" w:rsidRPr="003B1D52">
        <w:rPr>
          <w:rFonts w:cstheme="minorBidi"/>
          <w:b/>
          <w:bCs/>
          <w:color w:val="auto"/>
        </w:rPr>
        <w:t xml:space="preserve">T048 </w:t>
      </w:r>
      <w:r w:rsidR="00F30912" w:rsidRPr="003B1D52">
        <w:rPr>
          <w:rFonts w:cstheme="minorBidi"/>
          <w:color w:val="auto"/>
        </w:rPr>
        <w:t>have normal</w:t>
      </w:r>
      <w:r w:rsidR="004F1331" w:rsidRPr="003B1D52">
        <w:rPr>
          <w:rFonts w:cstheme="minorBidi"/>
          <w:color w:val="auto"/>
        </w:rPr>
        <w:t xml:space="preserve"> </w:t>
      </w:r>
      <w:r w:rsidR="00394A4C" w:rsidRPr="003B1D52">
        <w:rPr>
          <w:rFonts w:cstheme="minorBidi"/>
          <w:color w:val="auto"/>
        </w:rPr>
        <w:t>express</w:t>
      </w:r>
      <w:r w:rsidR="00F30912" w:rsidRPr="003B1D52">
        <w:rPr>
          <w:rFonts w:cstheme="minorBidi"/>
          <w:color w:val="auto"/>
        </w:rPr>
        <w:t>ion of these loci</w:t>
      </w:r>
      <w:r w:rsidR="5061DE19" w:rsidRPr="003B1D52">
        <w:rPr>
          <w:rFonts w:cstheme="minorBidi"/>
          <w:color w:val="auto"/>
        </w:rPr>
        <w:t>, in spite of their transcriptional similarities with the codeleted branch</w:t>
      </w:r>
      <w:r w:rsidR="095C48E1" w:rsidRPr="003B1D52">
        <w:rPr>
          <w:rFonts w:cstheme="minorBidi"/>
          <w:color w:val="auto"/>
        </w:rPr>
        <w:t>.</w:t>
      </w:r>
      <w:r w:rsidR="00F30912" w:rsidRPr="003B1D52">
        <w:rPr>
          <w:rFonts w:cstheme="minorBidi"/>
          <w:color w:val="auto"/>
        </w:rPr>
        <w:t xml:space="preserve"> </w:t>
      </w:r>
      <w:r w:rsidR="00561585" w:rsidRPr="003B1D52">
        <w:rPr>
          <w:rFonts w:cstheme="minorBidi"/>
          <w:color w:val="auto"/>
        </w:rPr>
        <w:t>Th</w:t>
      </w:r>
      <w:r w:rsidR="00BA459F" w:rsidRPr="003B1D52">
        <w:rPr>
          <w:rFonts w:cstheme="minorBidi"/>
          <w:color w:val="auto"/>
        </w:rPr>
        <w:t>e</w:t>
      </w:r>
      <w:r w:rsidR="003E6482" w:rsidRPr="003B1D52">
        <w:rPr>
          <w:rFonts w:cstheme="minorBidi"/>
          <w:color w:val="auto"/>
        </w:rPr>
        <w:t xml:space="preserve"> </w:t>
      </w:r>
      <w:r w:rsidR="00394A4C" w:rsidRPr="003B1D52">
        <w:rPr>
          <w:rFonts w:cstheme="minorBidi"/>
          <w:color w:val="auto"/>
        </w:rPr>
        <w:t xml:space="preserve">overall </w:t>
      </w:r>
      <w:r w:rsidR="004F1331" w:rsidRPr="003B1D52">
        <w:rPr>
          <w:rFonts w:cstheme="minorBidi"/>
          <w:color w:val="auto"/>
        </w:rPr>
        <w:t>expression profile</w:t>
      </w:r>
      <w:r w:rsidR="003E6482" w:rsidRPr="003B1D52">
        <w:rPr>
          <w:rFonts w:cstheme="minorBidi"/>
          <w:color w:val="auto"/>
        </w:rPr>
        <w:t xml:space="preserve"> of both </w:t>
      </w:r>
      <w:r w:rsidR="00BA459F" w:rsidRPr="003B1D52">
        <w:rPr>
          <w:rFonts w:cstheme="minorBidi"/>
          <w:color w:val="auto"/>
        </w:rPr>
        <w:t xml:space="preserve">IDH </w:t>
      </w:r>
      <w:r w:rsidR="003E6482" w:rsidRPr="003B1D52">
        <w:rPr>
          <w:rFonts w:cstheme="minorBidi"/>
          <w:color w:val="auto"/>
        </w:rPr>
        <w:t>wild type and non-codeleted tumours</w:t>
      </w:r>
      <w:r w:rsidR="00D5115D" w:rsidRPr="003B1D52">
        <w:rPr>
          <w:rFonts w:cstheme="minorBidi"/>
          <w:color w:val="auto"/>
        </w:rPr>
        <w:t xml:space="preserve"> within </w:t>
      </w:r>
      <w:r w:rsidR="00D5115D" w:rsidRPr="003B1D52">
        <w:rPr>
          <w:rFonts w:cstheme="minorBidi"/>
          <w:b/>
          <w:bCs/>
          <w:color w:val="auto"/>
        </w:rPr>
        <w:t>T048</w:t>
      </w:r>
      <w:r w:rsidR="004F1331" w:rsidRPr="003B1D52">
        <w:rPr>
          <w:rFonts w:cstheme="minorBidi"/>
          <w:b/>
          <w:bCs/>
          <w:color w:val="auto"/>
        </w:rPr>
        <w:t xml:space="preserve"> </w:t>
      </w:r>
      <w:r w:rsidR="004F1331" w:rsidRPr="003B1D52">
        <w:rPr>
          <w:rFonts w:cstheme="minorBidi"/>
          <w:color w:val="auto"/>
        </w:rPr>
        <w:t>hav</w:t>
      </w:r>
      <w:r w:rsidR="00561585" w:rsidRPr="003B1D52">
        <w:rPr>
          <w:rFonts w:cstheme="minorBidi"/>
          <w:color w:val="auto"/>
        </w:rPr>
        <w:t>e</w:t>
      </w:r>
      <w:r w:rsidR="004F1331" w:rsidRPr="003B1D52">
        <w:rPr>
          <w:rFonts w:cstheme="minorBidi"/>
          <w:color w:val="auto"/>
        </w:rPr>
        <w:t xml:space="preserve"> a high correlation with</w:t>
      </w:r>
      <w:r w:rsidR="003E6482" w:rsidRPr="003B1D52">
        <w:rPr>
          <w:rFonts w:cstheme="minorBidi"/>
          <w:color w:val="auto"/>
        </w:rPr>
        <w:t xml:space="preserve"> tr</w:t>
      </w:r>
      <w:r w:rsidR="00430957" w:rsidRPr="003B1D52">
        <w:rPr>
          <w:rFonts w:cstheme="minorBidi"/>
          <w:color w:val="auto"/>
        </w:rPr>
        <w:t>ue</w:t>
      </w:r>
      <w:r w:rsidR="00F00B57" w:rsidRPr="003B1D52">
        <w:rPr>
          <w:rFonts w:cstheme="minorBidi"/>
          <w:color w:val="auto"/>
        </w:rPr>
        <w:t xml:space="preserve"> chr1p</w:t>
      </w:r>
      <w:r w:rsidR="00F30912" w:rsidRPr="003B1D52">
        <w:rPr>
          <w:rFonts w:cstheme="minorBidi"/>
          <w:color w:val="auto"/>
        </w:rPr>
        <w:t>/</w:t>
      </w:r>
      <w:r w:rsidR="003E6482" w:rsidRPr="003B1D52">
        <w:rPr>
          <w:rFonts w:cstheme="minorBidi"/>
          <w:color w:val="auto"/>
        </w:rPr>
        <w:t>19q</w:t>
      </w:r>
      <w:r w:rsidR="004F1331" w:rsidRPr="003B1D52">
        <w:rPr>
          <w:rFonts w:cstheme="minorBidi"/>
          <w:color w:val="auto"/>
        </w:rPr>
        <w:t xml:space="preserve"> co</w:t>
      </w:r>
      <w:r w:rsidR="00F30912" w:rsidRPr="003B1D52">
        <w:rPr>
          <w:rFonts w:cstheme="minorBidi"/>
          <w:color w:val="auto"/>
        </w:rPr>
        <w:t>-</w:t>
      </w:r>
      <w:r w:rsidR="004F1331" w:rsidRPr="003B1D52">
        <w:rPr>
          <w:rFonts w:cstheme="minorBidi"/>
          <w:color w:val="auto"/>
        </w:rPr>
        <w:t xml:space="preserve">deleted </w:t>
      </w:r>
      <w:r w:rsidR="00BA459F" w:rsidRPr="003B1D52">
        <w:rPr>
          <w:rFonts w:cstheme="minorBidi"/>
          <w:color w:val="auto"/>
        </w:rPr>
        <w:t xml:space="preserve">IDHmut </w:t>
      </w:r>
      <w:r w:rsidR="004F1331" w:rsidRPr="003B1D52">
        <w:rPr>
          <w:rFonts w:cstheme="minorBidi"/>
          <w:color w:val="auto"/>
        </w:rPr>
        <w:t>gliomas</w:t>
      </w:r>
      <w:r w:rsidR="003E6482" w:rsidRPr="003B1D52">
        <w:rPr>
          <w:rFonts w:cstheme="minorBidi"/>
          <w:color w:val="auto"/>
        </w:rPr>
        <w:t xml:space="preserve"> within </w:t>
      </w:r>
      <w:r w:rsidR="003E6482" w:rsidRPr="003B1D52">
        <w:rPr>
          <w:rFonts w:cstheme="minorBidi"/>
          <w:b/>
          <w:bCs/>
          <w:color w:val="auto"/>
        </w:rPr>
        <w:t>T044</w:t>
      </w:r>
      <w:r w:rsidR="004F1331" w:rsidRPr="003B1D52">
        <w:rPr>
          <w:rFonts w:cstheme="minorBidi"/>
          <w:b/>
          <w:bCs/>
          <w:color w:val="auto"/>
        </w:rPr>
        <w:t xml:space="preserve"> </w:t>
      </w:r>
      <w:r w:rsidR="004F1331" w:rsidRPr="003B1D52">
        <w:rPr>
          <w:rFonts w:cstheme="minorBidi"/>
          <w:color w:val="auto"/>
        </w:rPr>
        <w:t>(</w:t>
      </w:r>
      <w:r w:rsidR="003222F4" w:rsidRPr="003B1D52">
        <w:rPr>
          <w:rFonts w:cstheme="minorBidi"/>
          <w:color w:val="auto"/>
        </w:rPr>
        <w:t xml:space="preserve">R </w:t>
      </w:r>
      <w:r w:rsidR="00D5115D" w:rsidRPr="003B1D52">
        <w:rPr>
          <w:rFonts w:cstheme="minorBidi"/>
          <w:color w:val="auto"/>
        </w:rPr>
        <w:t>≥</w:t>
      </w:r>
      <w:r w:rsidR="003222F4" w:rsidRPr="003B1D52">
        <w:rPr>
          <w:rFonts w:cstheme="minorBidi"/>
          <w:color w:val="auto"/>
        </w:rPr>
        <w:t xml:space="preserve"> </w:t>
      </w:r>
      <w:r w:rsidR="000146F9" w:rsidRPr="003B1D52">
        <w:rPr>
          <w:rFonts w:cstheme="minorBidi"/>
          <w:color w:val="auto"/>
        </w:rPr>
        <w:t>0.802, Pearson correlation p-val &lt; 2.</w:t>
      </w:r>
      <w:r w:rsidR="00F00B57" w:rsidRPr="003B1D52">
        <w:rPr>
          <w:rFonts w:cstheme="minorBidi"/>
          <w:color w:val="auto"/>
        </w:rPr>
        <w:t>20</w:t>
      </w:r>
      <w:r w:rsidR="000146F9" w:rsidRPr="003B1D52">
        <w:rPr>
          <w:rFonts w:cstheme="minorBidi"/>
          <w:color w:val="auto"/>
        </w:rPr>
        <w:t>e-16</w:t>
      </w:r>
      <w:r w:rsidR="004F1331" w:rsidRPr="003B1D52">
        <w:rPr>
          <w:rFonts w:cstheme="minorBidi"/>
          <w:color w:val="auto"/>
        </w:rPr>
        <w:t xml:space="preserve">). </w:t>
      </w:r>
    </w:p>
    <w:p w14:paraId="716165C9" w14:textId="45E24B55" w:rsidR="00430957" w:rsidRPr="003B1D52" w:rsidRDefault="0563F25F" w:rsidP="0563F25F">
      <w:pPr>
        <w:spacing w:before="100" w:beforeAutospacing="1" w:after="100" w:afterAutospacing="1" w:line="240" w:lineRule="auto"/>
        <w:ind w:right="0" w:firstLine="0"/>
        <w:rPr>
          <w:rFonts w:cstheme="minorBidi"/>
          <w:color w:val="auto"/>
        </w:rPr>
      </w:pPr>
      <w:r w:rsidRPr="003B1D52">
        <w:rPr>
          <w:rFonts w:cstheme="minorBidi"/>
          <w:color w:val="auto"/>
        </w:rPr>
        <w:t xml:space="preserve">Further examination of gene sets upregulated in </w:t>
      </w:r>
      <w:r w:rsidRPr="003B1D52">
        <w:rPr>
          <w:rFonts w:cstheme="minorBidi"/>
          <w:b/>
          <w:bCs/>
          <w:color w:val="auto"/>
        </w:rPr>
        <w:t xml:space="preserve">T048 </w:t>
      </w:r>
      <w:r w:rsidRPr="003B1D52">
        <w:rPr>
          <w:rFonts w:cstheme="minorBidi"/>
          <w:color w:val="auto"/>
        </w:rPr>
        <w:t xml:space="preserve">compared to its sibling class </w:t>
      </w:r>
      <w:r w:rsidRPr="003B1D52">
        <w:rPr>
          <w:rFonts w:cstheme="minorBidi"/>
          <w:b/>
          <w:bCs/>
          <w:color w:val="auto"/>
        </w:rPr>
        <w:t>T049,</w:t>
      </w:r>
      <w:r w:rsidRPr="003B1D52">
        <w:rPr>
          <w:rFonts w:cstheme="minorBidi"/>
          <w:color w:val="auto"/>
        </w:rPr>
        <w:t xml:space="preserve"> its uncle class </w:t>
      </w:r>
      <w:r w:rsidRPr="003B1D52">
        <w:rPr>
          <w:rFonts w:cstheme="minorBidi"/>
          <w:b/>
          <w:bCs/>
          <w:color w:val="auto"/>
        </w:rPr>
        <w:t xml:space="preserve">T045 </w:t>
      </w:r>
      <w:r w:rsidRPr="003B1D52">
        <w:rPr>
          <w:rFonts w:cstheme="minorBidi"/>
          <w:color w:val="auto"/>
        </w:rPr>
        <w:t xml:space="preserve">GLI IDHmut noCODEL, and its cousin class </w:t>
      </w:r>
      <w:r w:rsidRPr="003B1D52">
        <w:rPr>
          <w:rFonts w:cstheme="minorBidi"/>
          <w:b/>
          <w:bCs/>
          <w:color w:val="auto"/>
        </w:rPr>
        <w:t>T030 GLI IDHwt</w:t>
      </w:r>
      <w:r w:rsidRPr="003B1D52">
        <w:rPr>
          <w:rFonts w:cstheme="minorBidi"/>
          <w:color w:val="auto"/>
        </w:rPr>
        <w:t xml:space="preserve"> revealed significant upregulation of genesets related to neuron-neuron synaptic transmission (KW adj. p-val = 2.35e-89, medNES = 1.13, Dunn adj. p-val-val &lt; 1.00e-04), synaptic plasticity (KW adj. p-val = 5.23e-85, medNES = 1.30, Dunn adj. p-val-val &lt; 1.00e-04), neurite formation (KW adj. p-val = 2.45e-51, medNES = 1.15, Dunn adj. p-val &lt; 1.00e-04)</w:t>
      </w:r>
      <w:r w:rsidR="00430957" w:rsidRPr="003B1D52">
        <w:rPr>
          <w:rFonts w:cstheme="minorBidi"/>
          <w:color w:val="auto"/>
        </w:rPr>
        <w:fldChar w:fldCharType="begin"/>
      </w:r>
      <w:r w:rsidR="00430957" w:rsidRPr="003B1D52">
        <w:rPr>
          <w:rFonts w:cstheme="minorBidi"/>
          <w:color w:val="auto"/>
        </w:rPr>
        <w:instrText>ADDIN F1000_CSL_CITATION&lt;~#@#~&gt;[{"DOI":"10.1093/nar/gkz1031","First":false,"Last":false,"PMID":"31691815","abstract":"The Reactome Knowledgebase (https://reactome.org) provides molecular details of signal transduction, transport, DNA replication, metabolism and other cellular processes as an ordered network of molecular transformations in a single consistent data model, an extended version of a classic metabolic map. Reactome functions both as an archive of biological processes and as a tool for discovering functional relationships in data such as gene expression profiles or somatic mutation catalogs from tumor cells. To extend our ability to annotate human disease processes, we have implemented a new drug class and have used it initially to annotate drugs relevant to cardiovascular disease. Our annotation model depends on external domain experts to identify new areas for annotation and to review new content. New web pages facilitate recruitment of community experts and allow those who have contributed to Reactome to identify their contributions and link them to their ORCID records. To improve visualization of our content, we have implemented a new tool to automatically lay out the components of individual reactions with multiple options for downloading the reaction diagrams and associated data, and a new display of our event hierarchy that will facilitate visual interpretation of pathway analysis results.&lt;br&gt;&lt;br&gt;© The Author(s) 2019. Published by Oxford University Press on behalf of Nucleic Acids Research.","author":[{"family":"Jassal","given":"Bijay"},{"family":"Matthews","given":"Lisa"},{"family":"Viteri","given":"Guilherme"},{"family":"Gong","given":"Chuqiao"},{"family":"Lorente","given":"Pascual"},{"family":"Fabregat","given":"Antonio"},{"family":"Sidiropoulos","given":"Konstantinos"},{"family":"Cook","given":"Justin"},{"family":"Gillespie","given":"Marc"},{"family":"Haw","given":"Robin"},{"family":"Loney","given":"Fred"},{"family":"May","given":"Bruce"},{"family":"Milacic","given":"Marija"},{"family":"Rothfels","given":"Karen"},{"family":"Sevilla","given":"Cristoffer"},{"family":"Shamovsky","given":"Veronica"},{"family":"Shorser","given":"Solomon"},{"family":"Varusai","given":"Thawfeek"},{"family":"Weiser","given":"Joel"},{"family":"Wu","given":"Guanming"},{"family":"Stein","given":"Lincoln"},{"family":"Hermjakob","given":"Henning"},{"family":"D'Eustachio","given":"Peter"}],"authorYearDisplayFormat":false,"citation-label":"7763952","container-title":"Nucleic Acids Research","container-title-short":"Nucleic Acids Res.","id":"7763952","invisible":false,"issue":"D1","issued":{"date-parts":[["2020","1","8"]]},"journalAbbreviation":"Nucleic Acids Res.","page":"D498-D503","suppress-author":false,"title":"The Reactome Pathway Knowledgebase.","type":"article-journal","volume":"48"}]</w:instrText>
      </w:r>
      <w:r w:rsidR="00430957" w:rsidRPr="003B1D52">
        <w:rPr>
          <w:rFonts w:cstheme="minorBidi"/>
          <w:color w:val="auto"/>
        </w:rPr>
        <w:fldChar w:fldCharType="separate"/>
      </w:r>
      <w:r w:rsidRPr="003B1D52">
        <w:rPr>
          <w:rFonts w:cstheme="minorBidi"/>
          <w:noProof/>
          <w:color w:val="auto"/>
          <w:vertAlign w:val="superscript"/>
        </w:rPr>
        <w:t>30</w:t>
      </w:r>
      <w:r w:rsidR="00430957" w:rsidRPr="003B1D52">
        <w:rPr>
          <w:rFonts w:cstheme="minorBidi"/>
          <w:color w:val="auto"/>
        </w:rPr>
        <w:fldChar w:fldCharType="end"/>
      </w:r>
      <w:r w:rsidRPr="003B1D52">
        <w:rPr>
          <w:rFonts w:cstheme="minorBidi"/>
          <w:color w:val="auto"/>
        </w:rPr>
        <w:t>, and microtubule polymerization (KW adj. p-val = 1.59e-63, medNES = 1.10, Dunn adj. p-val-val &lt; 1.00e-04) (</w:t>
      </w:r>
      <w:r w:rsidR="00A61ACC" w:rsidRPr="003B1D52">
        <w:rPr>
          <w:rFonts w:cstheme="minorBidi"/>
          <w:color w:val="auto"/>
        </w:rPr>
        <w:t>Fig. S</w:t>
      </w:r>
      <w:r w:rsidRPr="003B1D52">
        <w:rPr>
          <w:rFonts w:cstheme="minorBidi"/>
          <w:color w:val="auto"/>
        </w:rPr>
        <w:t>21e). We also observe upregulation of glutaminergic signalling (KW adj. p-val = 1.06e-102, medNES = 1.31, Dunn adj. p-val&lt; 1.00e-04), particularly of AMPA cationic channel activity (KW adj. p-val = 9.08e-59, medNES = 1.43, Dunn adj. p-val &lt; 1.00e-04) – including AMPA-dependent synaptic plasticity (KW adj. p-val = 7.36-84, Dunn adj. p-val &lt; 1.00e-04), and of extracellular calcium export (KW adj. p-val = 7.61e-93, Dunn adj. p-val &lt; 1.00e-04, medNES = 1.14)</w:t>
      </w:r>
      <w:r w:rsidR="00430957" w:rsidRPr="003B1D52">
        <w:rPr>
          <w:rFonts w:cstheme="minorBidi"/>
          <w:color w:val="auto"/>
        </w:rPr>
        <w:fldChar w:fldCharType="begin"/>
      </w:r>
      <w:r w:rsidR="00430957" w:rsidRPr="003B1D52">
        <w:rPr>
          <w:rFonts w:cstheme="minorBidi"/>
          <w:color w:val="auto"/>
        </w:rPr>
        <w:instrText>ADDIN F1000_CSL_CITATION&lt;~#@#~&gt;[{"DOI":"10.1038/s41586-019-1564-x","First":false,"Last":false,"PMID":"31534219","abstract":"A network of communicating tumour cells that is connected by tumour microtubes mediates the progression of incurable gliomas. Moreover, neuronal activity can foster malignant behaviour of glioma cells by non-synaptic paracrine and autocrine mechanisms. Here we report a direct communication channel between neurons and glioma cells in different disease models and human tumours: functional bona fide chemical synapses between presynaptic neurons and postsynaptic glioma cells. These neurogliomal synapses show a typical synaptic ultrastructure, are located on tumour microtubes, and produce postsynaptic currents that are mediated by glutamate receptors of the AMPA subtype. Neuronal activity including epileptic conditions generates synchronised calcium transients in tumour-microtube-connected glioma networks. Glioma-cell-specific genetic perturbation of AMPA receptors reduces calcium-related invasiveness of tumour-microtube-positive tumour cells and glioma growth. Invasion and growth are also reduced by anaesthesia and the AMPA receptor antagonist perampanel, respectively. These findings reveal a biologically relevant direct synaptic communication between neurons and glioma cells with potential clinical implications.","author":[{"family":"Venkataramani","given":"Varun"},{"family":"Tanev","given":"Dimitar Ivanov"},{"family":"Strahle","given":"Christopher"},{"family":"Studier-Fischer","given":"Alexander"},{"family":"Fankhauser","given":"Laura"},{"family":"Kessler","given":"Tobias"},{"family":"Körber","given":"Christoph"},{"family":"Kardorff","given":"Markus"},{"family":"Ratliff","given":"Miriam"},{"family":"Xie","given":"Ruifan"},{"family":"Horstmann","given":"Heinz"},{"family":"Messer","given":"Mirko"},{"family":"Paik","given":"Sang Peter"},{"family":"Knabbe","given":"Johannes"},{"family":"Sahm","given":"Felix"},{"family":"Kurz","given":"Felix T"},{"family":"Acikgöz","given":"Azer Aylin"},{"family":"Herrmannsdörfer","given":"Frank"},{"family":"Agarwal","given":"Amit"},{"family":"Bergles","given":"Dwight E"},{"family":"Chalmers","given":"Anthony"},{"family":"Miletic","given":"Hrvoje"},{"family":"Turcan","given":"Sevin"},{"family":"Mawrin","given":"Christian"},{"family":"Hänggi","given":"Daniel"},{"family":"Liu","given":"Hai-Kun"},{"family":"Wick","given":"Wolfgang"},{"family":"Winkler","given":"Frank"},{"family":"Kuner","given":"Thomas"}],"authorYearDisplayFormat":false,"citation-label":"7488945","container-title":"Nature","container-title-short":"Nature","id":"7488945","invisible":false,"issue":"7775","issued":{"date-parts":[["2019","9","18"]]},"journalAbbreviation":"Nature","page":"532-538","suppress-author":false,"title":"Glutamatergic synaptic input to glioma cells drives brain tumour progression.","type":"article-journal","volume":"573"},{"DOI":"10.1038/s41586-019-1563-y","First":false,"Last":false,"PMCID":"PMC7038898","PMID":"31534222","abstract":"High-grade gliomas are lethal brain cancers whose progression is robustly regulated by neuronal activity. Activity-regulated release of growth factors promotes glioma growth, but this alone is insufficient to explain the effect that neuronal activity exerts on glioma progression. Here we show that neuron and glioma interactions include electrochemical communication through bona fide AMPA receptor-dependent neuron-glioma synapses. Neuronal activity also evokes non-synaptic activity-dependent potassium currents that are amplified by gap junction-mediated tumour interconnections, forming an electrically coupled network. Depolarization of glioma membranes assessed by in vivo optogenetics promotes proliferation, whereas pharmacologically or genetically blocking electrochemical signalling inhibits the growth of glioma xenografts and extends mouse survival. Emphasizing the positive feedback mechanisms by which gliomas increase neuronal excitability and thus activity-regulated glioma growth, human intraoperative electrocorticography demonstrates increased cortical excitability in the glioma-infiltrated brain. Together, these findings indicate that synaptic and electrical integration into neural circuits promotes glioma progression.","author":[{"family":"Venkatesh","given":"Humsa S"},{"family":"Morishita","given":"Wade"},{"family":"Geraghty","given":"Anna C"},{"family":"Silverbush","given":"Dana"},{"family":"Gillespie","given":"Shawn M"},{"family":"Arzt","given":"Marlene"},{"family":"Tam","given":"Lydia T"},{"family":"Espenel","given":"Cedric"},{"family":"Ponnuswami","given":"Anitha"},{"family":"Ni","given":"Lijun"},{"family":"Woo","given":"Pamelyn J"},{"family":"Taylor","given":"Kathryn R"},{"family":"Agarwal","given":"Amit"},{"family":"Regev","given":"Aviv"},{"family":"Brang","given":"David"},{"family":"Vogel","given":"Hannes"},{"family":"Hervey-Jumper","given":"Shawn"},{"family":"Bergles","given":"Dwight E"},{"family":"Suvà","given":"Mario L"},{"family":"Malenka","given":"Robert C"},{"family":"Monje","given":"Michelle"}],"authorYearDisplayFormat":false,"citation-label":"7488616","container-title":"Nature","container-title-short":"Nature","id":"7488616","invisible":false,"issue":"7775","issued":{"date-parts":[["2019","9","18"]]},"journalAbbreviation":"Nature","page":"539-545","suppress-author":false,"title":"Electrical and synaptic integration of glioma into neural circuits.","type":"article-journal","volume":"573"},{"DOI":"10.1093/nar/gkz1031","First":false,"Last":false,"PMID":"31691815","abstract":"The Reactome Knowledgebase (https://reactome.org) provides molecular details of signal transduction, transport, DNA replication, metabolism and other cellular processes as an ordered network of molecular transformations in a single consistent data model, an extended version of a classic metabolic map. Reactome functions both as an archive of biological processes and as a tool for discovering functional relationships in data such as gene expression profiles or somatic mutation catalogs from tumor cells. To extend our ability to annotate human disease processes, we have implemented a new drug class and have used it initially to annotate drugs relevant to cardiovascular disease. Our annotation model depends on external domain experts to identify new areas for annotation and to review new content. New web pages facilitate recruitment of community experts and allow those who have contributed to Reactome to identify their contributions and link them to their ORCID records. To improve visualization of our content, we have implemented a new tool to automatically lay out the components of individual reactions with multiple options for downloading the reaction diagrams and associated data, and a new display of our event hierarchy that will facilitate visual interpretation of pathway analysis results.&lt;br&gt;&lt;br&gt;© The Author(s) 2019. Published by Oxford University Press on behalf of Nucleic Acids Research.","author":[{"family":"Jassal","given":"Bijay"},{"family":"Matthews","given":"Lisa"},{"family":"Viteri","given":"Guilherme"},{"family":"Gong","given":"Chuqiao"},{"family":"Lorente","given":"Pascual"},{"family":"Fabregat","given":"Antonio"},{"family":"Sidiropoulos","given":"Konstantinos"},{"family":"Cook","given":"Justin"},{"family":"Gillespie","given":"Marc"},{"family":"Haw","given":"Robin"},{"family":"Loney","given":"Fred"},{"family":"May","given":"Bruce"},{"family":"Milacic","given":"Marija"},{"family":"Rothfels","given":"Karen"},{"family":"Sevilla","given":"Cristoffer"},{"family":"Shamovsky","given":"Veronica"},{"family":"Shorser","given":"Solomon"},{"family":"Varusai","given":"Thawfeek"},{"family":"Weiser","given":"Joel"},{"family":"Wu","given":"Guanming"},{"family":"Stein","given":"Lincoln"},{"family":"Hermjakob","given":"Henning"},{"family":"D'Eustachio","given":"Peter"}],"authorYearDisplayFormat":false,"citation-label":"7763952","container-title":"Nucleic Acids Research","container-title-short":"Nucleic Acids Res.","id":"7763952","invisible":false,"issue":"D1","issued":{"date-parts":[["2020","1","8"]]},"journalAbbreviation":"Nucleic Acids Res.","page":"D498-D503","suppress-author":false,"title":"The Reactome Pathway Knowledgebase.","type":"article-journal","volume":"48"}]</w:instrText>
      </w:r>
      <w:r w:rsidR="00430957" w:rsidRPr="003B1D52">
        <w:rPr>
          <w:rFonts w:cstheme="minorBidi"/>
          <w:color w:val="auto"/>
        </w:rPr>
        <w:fldChar w:fldCharType="separate"/>
      </w:r>
      <w:r w:rsidRPr="003B1D52">
        <w:rPr>
          <w:rFonts w:cstheme="minorBidi"/>
          <w:noProof/>
          <w:color w:val="auto"/>
          <w:vertAlign w:val="superscript"/>
        </w:rPr>
        <w:t xml:space="preserve">30–32 </w:t>
      </w:r>
      <w:r w:rsidR="00430957" w:rsidRPr="003B1D52">
        <w:rPr>
          <w:rFonts w:cstheme="minorBidi"/>
          <w:color w:val="auto"/>
        </w:rPr>
        <w:fldChar w:fldCharType="end"/>
      </w:r>
      <w:r w:rsidRPr="003B1D52">
        <w:rPr>
          <w:rFonts w:cstheme="minorBidi"/>
          <w:color w:val="auto"/>
        </w:rPr>
        <w:t>(</w:t>
      </w:r>
      <w:r w:rsidR="00A61ACC" w:rsidRPr="003B1D52">
        <w:rPr>
          <w:rFonts w:cstheme="minorBidi"/>
          <w:color w:val="auto"/>
        </w:rPr>
        <w:t>Fig. S</w:t>
      </w:r>
      <w:r w:rsidRPr="003B1D52">
        <w:rPr>
          <w:rFonts w:cstheme="minorBidi"/>
          <w:color w:val="auto"/>
        </w:rPr>
        <w:t xml:space="preserve">21e). </w:t>
      </w:r>
    </w:p>
    <w:p w14:paraId="273C9D53" w14:textId="58FA6D76" w:rsidR="007B05EA" w:rsidRPr="003B1D52" w:rsidRDefault="0563F25F" w:rsidP="0563F25F">
      <w:pPr>
        <w:spacing w:before="100" w:beforeAutospacing="1" w:after="100" w:afterAutospacing="1" w:line="240" w:lineRule="auto"/>
        <w:ind w:right="0" w:firstLine="0"/>
        <w:rPr>
          <w:rFonts w:cstheme="minorBidi"/>
          <w:color w:val="auto"/>
        </w:rPr>
      </w:pPr>
      <w:r w:rsidRPr="003B1D52">
        <w:rPr>
          <w:rFonts w:cstheme="minorBidi"/>
          <w:color w:val="auto"/>
        </w:rPr>
        <w:t>We also observe increases in gap junction formation (KW adj. p-val = 5.81e-35, medNES = 2.39, Dunn adj. p-val &lt; 1.00e-04) and connexin binding (KW adj. p-val = 3.61e-28, medNES = 1.26, Dunn adj. p-val &lt; 1.00e-04) (</w:t>
      </w:r>
      <w:r w:rsidR="00A61ACC" w:rsidRPr="003B1D52">
        <w:rPr>
          <w:rFonts w:cstheme="minorBidi"/>
          <w:color w:val="auto"/>
        </w:rPr>
        <w:t>Fig. S</w:t>
      </w:r>
      <w:r w:rsidRPr="003B1D52">
        <w:rPr>
          <w:rFonts w:cstheme="minorBidi"/>
          <w:color w:val="auto"/>
        </w:rPr>
        <w:t xml:space="preserve">21e). </w:t>
      </w:r>
    </w:p>
    <w:p w14:paraId="58E64046" w14:textId="0EF834E5" w:rsidR="007B05EA" w:rsidRPr="003B1D52" w:rsidRDefault="0563F25F" w:rsidP="0563F25F">
      <w:pPr>
        <w:spacing w:before="100" w:beforeAutospacing="1" w:after="100" w:afterAutospacing="1" w:line="240" w:lineRule="auto"/>
        <w:ind w:right="0" w:firstLine="0"/>
        <w:rPr>
          <w:rFonts w:cstheme="minorBidi"/>
          <w:color w:val="auto"/>
        </w:rPr>
      </w:pPr>
      <w:r w:rsidRPr="003B1D52">
        <w:rPr>
          <w:rFonts w:cstheme="minorBidi"/>
          <w:color w:val="auto"/>
        </w:rPr>
        <w:t xml:space="preserve">Taken together, these results suggest </w:t>
      </w:r>
      <w:r w:rsidRPr="003B1D52">
        <w:rPr>
          <w:rFonts w:cstheme="minorBidi"/>
          <w:b/>
          <w:bCs/>
          <w:color w:val="auto"/>
        </w:rPr>
        <w:t xml:space="preserve">T048 </w:t>
      </w:r>
      <w:r w:rsidRPr="003B1D52">
        <w:rPr>
          <w:rFonts w:cstheme="minorBidi"/>
          <w:color w:val="auto"/>
        </w:rPr>
        <w:t>to be composed of gliomas of a recently described multicellular network phenotype, a pro-invasive and radioresistant resistant mode of glioma growth</w:t>
      </w:r>
      <w:r w:rsidR="00024489" w:rsidRPr="003B1D52">
        <w:rPr>
          <w:rFonts w:cstheme="minorBidi"/>
          <w:color w:val="auto"/>
        </w:rPr>
        <w:fldChar w:fldCharType="begin"/>
      </w:r>
      <w:r w:rsidR="00024489" w:rsidRPr="003B1D52">
        <w:rPr>
          <w:rFonts w:cstheme="minorBidi"/>
          <w:color w:val="auto"/>
        </w:rPr>
        <w:instrText>ADDIN F1000_CSL_CITATION&lt;~#@#~&gt;[{"DOI":"10.1038/nature16071","First":false,"Last":false,"PMID":"26536111","abstract":"Astrocytic brain tumours, including glioblastomas, are incurable neoplasms characterized by diffusely infiltrative growth. Here we show that many tumour cells in astrocytomas extend ultra-long membrane protrusions, and use these distinct tumour microtubes as routes for brain invasion, proliferation, and to interconnect over long distances. The resulting network allows multicellular communication through microtube-associated gap junctions. When damage to the network occurred, tumour microtubes were used for repair. Moreover, the microtube-connected astrocytoma cells, but not those remaining unconnected throughout tumour progression, were protected from cell death inflicted by radiotherapy. The neuronal growth-associated protein 43 was important for microtube formation and function, and drove microtube-dependent tumour cell invasion, proliferation, interconnection, and radioresistance. Oligodendroglial brain tumours were deficient in this mechanism. In summary, astrocytomas can develop functional multicellular network structures. Disconnection of astrocytoma cells by targeting their tumour microtubes emerges as a new principle to reduce the treatment resistance of this disease. ","author":[{"family":"Osswald","given":"Matthias"},{"family":"Jung","given":"Erik"},{"family":"Sahm","given":"Felix"},{"family":"Solecki","given":"Gergely"},{"family":"Venkataramani","given":"Varun"},{"family":"Blaes","given":"Jonas"},{"family":"Weil","given":"Sophie"},{"family":"Horstmann","given":"Heinz"},{"family":"Wiestler","given":"Benedikt"},{"family":"Syed","given":"Mustafa"},{"family":"Huang","given":"Lulu"},{"family":"Ratliff","given":"Miriam"},{"family":"Karimian Jazi","given":"Kianush"},{"family":"Kurz","given":"Felix T"},{"family":"Schmenger","given":"Torsten"},{"family":"Lemke","given":"Dieter"},{"family":"Gömmel","given":"Miriam"},{"family":"Pauli","given":"Martin"},{"family":"Liao","given":"Yunxiang"},{"family":"Häring","given":"Peter"},{"family":"Pusch","given":"Stefan"},{"family":"Herl","given":"Verena"},{"family":"Steinhäuser","given":"Christian"},{"family":"Krunic","given":"Damir"},{"family":"Jarahian","given":"Mostafa"},{"family":"Miletic","given":"Hrvoje"},{"family":"Berghoff","given":"Anna S"},{"family":"Griesbeck","given":"Oliver"},{"family":"Kalamakis","given":"Georgios"},{"family":"Garaschuk","given":"Olga"},{"family":"Preusser","given":"Matthias"},{"family":"Weiss","given":"Samuel"},{"family":"Liu","given":"Haikun"},{"family":"Heiland","given":"Sabine"},{"family":"Platten","given":"Michael"},{"family":"Huber","given":"Peter E"},{"family":"Kuner","given":"Thomas"},{"family":"von Deimling","given":"Andreas"},{"family":"Wick","given":"Wolfgang"},{"family":"Winkler","given":"Frank"}],"authorYearDisplayFormat":false,"citation-label":"948571","container-title":"Nature","container-title-short":"Nature","id":"948571","invisible":false,"issue":"7580","issued":{"date-parts":[["2015","12","3"]]},"journalAbbreviation":"Nature","page":"93-98","suppress-author":false,"title":"Brain tumour cells interconnect to a functional and resistant network.","type":"article-journal","volume":"528"}]</w:instrText>
      </w:r>
      <w:r w:rsidR="00024489" w:rsidRPr="003B1D52">
        <w:rPr>
          <w:rFonts w:cstheme="minorBidi"/>
          <w:color w:val="auto"/>
        </w:rPr>
        <w:fldChar w:fldCharType="separate"/>
      </w:r>
      <w:r w:rsidRPr="003B1D52">
        <w:rPr>
          <w:rFonts w:cstheme="minorBidi"/>
          <w:noProof/>
          <w:color w:val="auto"/>
          <w:vertAlign w:val="superscript"/>
        </w:rPr>
        <w:t>33</w:t>
      </w:r>
      <w:r w:rsidR="00024489" w:rsidRPr="003B1D52">
        <w:rPr>
          <w:rFonts w:cstheme="minorBidi"/>
          <w:color w:val="auto"/>
        </w:rPr>
        <w:fldChar w:fldCharType="end"/>
      </w:r>
      <w:r w:rsidRPr="003B1D52">
        <w:rPr>
          <w:rFonts w:cstheme="minorBidi"/>
          <w:color w:val="auto"/>
        </w:rPr>
        <w:t xml:space="preserve">. Gene expression analysis reveals significant upregulation of </w:t>
      </w:r>
      <w:r w:rsidRPr="003B1D52">
        <w:rPr>
          <w:rFonts w:cstheme="minorBidi"/>
          <w:i/>
          <w:iCs/>
          <w:color w:val="auto"/>
        </w:rPr>
        <w:t>GAP34</w:t>
      </w:r>
      <w:r w:rsidRPr="003B1D52">
        <w:rPr>
          <w:rFonts w:cstheme="minorBidi"/>
          <w:color w:val="auto"/>
        </w:rPr>
        <w:t xml:space="preserve"> in </w:t>
      </w:r>
      <w:r w:rsidRPr="003B1D52">
        <w:rPr>
          <w:rFonts w:cstheme="minorBidi"/>
          <w:b/>
          <w:bCs/>
          <w:color w:val="auto"/>
        </w:rPr>
        <w:t xml:space="preserve">T048 </w:t>
      </w:r>
      <w:r w:rsidRPr="003B1D52">
        <w:rPr>
          <w:rFonts w:cstheme="minorBidi"/>
          <w:color w:val="auto"/>
        </w:rPr>
        <w:t xml:space="preserve">vs. other </w:t>
      </w:r>
      <w:r w:rsidRPr="003B1D52">
        <w:rPr>
          <w:rFonts w:cstheme="minorBidi"/>
          <w:i/>
          <w:iCs/>
          <w:color w:val="auto"/>
        </w:rPr>
        <w:t>IDH1</w:t>
      </w:r>
      <w:r w:rsidRPr="003B1D52">
        <w:rPr>
          <w:rFonts w:cstheme="minorBidi"/>
          <w:color w:val="auto"/>
        </w:rPr>
        <w:t xml:space="preserve"> mutant tumour groups (</w:t>
      </w:r>
      <w:r w:rsidRPr="003B1D52">
        <w:rPr>
          <w:rFonts w:cstheme="minorBidi"/>
          <w:b/>
          <w:bCs/>
          <w:color w:val="auto"/>
        </w:rPr>
        <w:t xml:space="preserve">T045 </w:t>
      </w:r>
      <w:r w:rsidRPr="003B1D52">
        <w:rPr>
          <w:rFonts w:cstheme="minorBidi"/>
          <w:color w:val="auto"/>
        </w:rPr>
        <w:t xml:space="preserve">and </w:t>
      </w:r>
      <w:r w:rsidRPr="003B1D52">
        <w:rPr>
          <w:rFonts w:cstheme="minorBidi"/>
          <w:b/>
          <w:bCs/>
          <w:color w:val="auto"/>
        </w:rPr>
        <w:t>T049</w:t>
      </w:r>
      <w:r w:rsidRPr="003B1D52">
        <w:rPr>
          <w:rFonts w:cstheme="minorBidi"/>
          <w:color w:val="auto"/>
        </w:rPr>
        <w:t>) (median logFC = 1.33, FDR ≤ 1.80e-13), the principal gap-junction protein mediating this phenotype</w:t>
      </w:r>
      <w:r w:rsidR="00024489" w:rsidRPr="003B1D52">
        <w:rPr>
          <w:rFonts w:cstheme="minorBidi"/>
          <w:color w:val="auto"/>
        </w:rPr>
        <w:fldChar w:fldCharType="begin"/>
      </w:r>
      <w:r w:rsidR="00024489" w:rsidRPr="003B1D52">
        <w:rPr>
          <w:rFonts w:cstheme="minorBidi"/>
          <w:color w:val="auto"/>
        </w:rPr>
        <w:instrText>ADDIN F1000_CSL_CITATION&lt;~#@#~&gt;[{"DOI":"10.1038/nature16071","First":false,"Last":false,"PMID":"26536111","abstract":"Astrocytic brain tumours, including glioblastomas, are incurable neoplasms characterized by diffusely infiltrative growth. Here we show that many tumour cells in astrocytomas extend ultra-long membrane protrusions, and use these distinct tumour microtubes as routes for brain invasion, proliferation, and to interconnect over long distances. The resulting network allows multicellular communication through microtube-associated gap junctions. When damage to the network occurred, tumour microtubes were used for repair. Moreover, the microtube-connected astrocytoma cells, but not those remaining unconnected throughout tumour progression, were protected from cell death inflicted by radiotherapy. The neuronal growth-associated protein 43 was important for microtube formation and function, and drove microtube-dependent tumour cell invasion, proliferation, interconnection, and radioresistance. Oligodendroglial brain tumours were deficient in this mechanism. In summary, astrocytomas can develop functional multicellular network structures. Disconnection of astrocytoma cells by targeting their tumour microtubes emerges as a new principle to reduce the treatment resistance of this disease. ","author":[{"family":"Osswald","given":"Matthias"},{"family":"Jung","given":"Erik"},{"family":"Sahm","given":"Felix"},{"family":"Solecki","given":"Gergely"},{"family":"Venkataramani","given":"Varun"},{"family":"Blaes","given":"Jonas"},{"family":"Weil","given":"Sophie"},{"family":"Horstmann","given":"Heinz"},{"family":"Wiestler","given":"Benedikt"},{"family":"Syed","given":"Mustafa"},{"family":"Huang","given":"Lulu"},{"family":"Ratliff","given":"Miriam"},{"family":"Karimian Jazi","given":"Kianush"},{"family":"Kurz","given":"Felix T"},{"family":"Schmenger","given":"Torsten"},{"family":"Lemke","given":"Dieter"},{"family":"Gömmel","given":"Miriam"},{"family":"Pauli","given":"Martin"},{"family":"Liao","given":"Yunxiang"},{"family":"Häring","given":"Peter"},{"family":"Pusch","given":"Stefan"},{"family":"Herl","given":"Verena"},{"family":"Steinhäuser","given":"Christian"},{"family":"Krunic","given":"Damir"},{"family":"Jarahian","given":"Mostafa"},{"family":"Miletic","given":"Hrvoje"},{"family":"Berghoff","given":"Anna S"},{"family":"Griesbeck","given":"Oliver"},{"family":"Kalamakis","given":"Georgios"},{"family":"Garaschuk","given":"Olga"},{"family":"Preusser","given":"Matthias"},{"family":"Weiss","given":"Samuel"},{"family":"Liu","given":"Haikun"},{"family":"Heiland","given":"Sabine"},{"family":"Platten","given":"Michael"},{"family":"Huber","given":"Peter E"},{"family":"Kuner","given":"Thomas"},{"family":"von Deimling","given":"Andreas"},{"family":"Wick","given":"Wolfgang"},{"family":"Winkler","given":"Frank"}],"authorYearDisplayFormat":false,"citation-label":"948571","container-title":"Nature","container-title-short":"Nature","id":"948571","invisible":false,"issue":"7580","issued":{"date-parts":[["2015","12","3"]]},"journalAbbreviation":"Nature","page":"93-98","suppress-author":false,"title":"Brain tumour cells interconnect to a functional and resistant network.","type":"article-journal","volume":"528"}]</w:instrText>
      </w:r>
      <w:r w:rsidR="00024489" w:rsidRPr="003B1D52">
        <w:rPr>
          <w:rFonts w:cstheme="minorBidi"/>
          <w:color w:val="auto"/>
        </w:rPr>
        <w:fldChar w:fldCharType="separate"/>
      </w:r>
      <w:r w:rsidRPr="003B1D52">
        <w:rPr>
          <w:rFonts w:cstheme="minorBidi"/>
          <w:noProof/>
          <w:color w:val="auto"/>
          <w:vertAlign w:val="superscript"/>
        </w:rPr>
        <w:t>33</w:t>
      </w:r>
      <w:r w:rsidR="00024489" w:rsidRPr="003B1D52">
        <w:rPr>
          <w:rFonts w:cstheme="minorBidi"/>
          <w:color w:val="auto"/>
        </w:rPr>
        <w:fldChar w:fldCharType="end"/>
      </w:r>
      <w:r w:rsidRPr="003B1D52">
        <w:rPr>
          <w:rFonts w:cstheme="minorBidi"/>
          <w:color w:val="auto"/>
        </w:rPr>
        <w:t xml:space="preserve">, as well as </w:t>
      </w:r>
      <w:r w:rsidRPr="003B1D52">
        <w:rPr>
          <w:rFonts w:cstheme="minorBidi"/>
          <w:i/>
          <w:iCs/>
          <w:color w:val="auto"/>
        </w:rPr>
        <w:t>NOTCH1</w:t>
      </w:r>
      <w:r w:rsidRPr="003B1D52">
        <w:rPr>
          <w:rFonts w:cstheme="minorBidi"/>
          <w:color w:val="auto"/>
        </w:rPr>
        <w:t xml:space="preserve"> underexpression (</w:t>
      </w:r>
      <w:r w:rsidRPr="003B1D52">
        <w:rPr>
          <w:rFonts w:cstheme="minorBidi"/>
          <w:color w:val="auto"/>
          <w:lang w:val="en-CA"/>
        </w:rPr>
        <w:t>median logFC= -1.16, FDR ≤ 1.950e-06</w:t>
      </w:r>
      <w:r w:rsidRPr="003B1D52">
        <w:rPr>
          <w:rFonts w:cstheme="minorBidi"/>
          <w:color w:val="auto"/>
        </w:rPr>
        <w:t xml:space="preserve">) and downregulation of </w:t>
      </w:r>
      <w:r w:rsidRPr="003B1D52">
        <w:rPr>
          <w:rFonts w:cstheme="minorBidi"/>
          <w:i/>
          <w:iCs/>
          <w:color w:val="auto"/>
        </w:rPr>
        <w:t>NOTCH1</w:t>
      </w:r>
      <w:r w:rsidRPr="003B1D52">
        <w:rPr>
          <w:rFonts w:cstheme="minorBidi"/>
          <w:color w:val="auto"/>
        </w:rPr>
        <w:t xml:space="preserve"> signalling (KW adj. p-val = 1.65e-45, medNES = 0.92, Dunn adj. p-val-val &lt; 0.05)</w:t>
      </w:r>
      <w:r w:rsidR="00024489" w:rsidRPr="003B1D52">
        <w:rPr>
          <w:rFonts w:cstheme="minorBidi"/>
          <w:color w:val="auto"/>
        </w:rPr>
        <w:fldChar w:fldCharType="begin"/>
      </w:r>
      <w:r w:rsidR="00024489" w:rsidRPr="003B1D52">
        <w:rPr>
          <w:rFonts w:cstheme="minorBidi"/>
          <w:color w:val="auto"/>
        </w:rPr>
        <w:instrText>ADDIN F1000_CSL_CITATION&lt;~#@#~&gt;[{"DOI":"10.1093/nar/gkz1031","First":false,"Last":false,"PMID":"31691815","abstract":"The Reactome Knowledgebase (https://reactome.org) provides molecular details of signal transduction, transport, DNA replication, metabolism and other cellular processes as an ordered network of molecular transformations in a single consistent data model, an extended version of a classic metabolic map. Reactome functions both as an archive of biological processes and as a tool for discovering functional relationships in data such as gene expression profiles or somatic mutation catalogs from tumor cells. To extend our ability to annotate human disease processes, we have implemented a new drug class and have used it initially to annotate drugs relevant to cardiovascular disease. Our annotation model depends on external domain experts to identify new areas for annotation and to review new content. New web pages facilitate recruitment of community experts and allow those who have contributed to Reactome to identify their contributions and link them to their ORCID records. To improve visualization of our content, we have implemented a new tool to automatically lay out the components of individual reactions with multiple options for downloading the reaction diagrams and associated data, and a new display of our event hierarchy that will facilitate visual interpretation of pathway analysis results.&lt;br&gt;&lt;br&gt;© The Author(s) 2019. Published by Oxford University Press on behalf of Nucleic Acids Research.","author":[{"family":"Jassal","given":"Bijay"},{"family":"Matthews","given":"Lisa"},{"family":"Viteri","given":"Guilherme"},{"family":"Gong","given":"Chuqiao"},{"family":"Lorente","given":"Pascual"},{"family":"Fabregat","given":"Antonio"},{"family":"Sidiropoulos","given":"Konstantinos"},{"family":"Cook","given":"Justin"},{"family":"Gillespie","given":"Marc"},{"family":"Haw","given":"Robin"},{"family":"Loney","given":"Fred"},{"family":"May","given":"Bruce"},{"family":"Milacic","given":"Marija"},{"family":"Rothfels","given":"Karen"},{"family":"Sevilla","given":"Cristoffer"},{"family":"Shamovsky","given":"Veronica"},{"family":"Shorser","given":"Solomon"},{"family":"Varusai","given":"Thawfeek"},{"family":"Weiser","given":"Joel"},{"family":"Wu","given":"Guanming"},{"family":"Stein","given":"Lincoln"},{"family":"Hermjakob","given":"Henning"},{"family":"D'Eustachio","given":"Peter"}],"authorYearDisplayFormat":false,"citation-label":"7763952","container-title":"Nucleic Acids Research","container-title-short":"Nucleic Acids Res.","id":"7763952","invisible":false,"issue":"D1","issued":{"date-parts":[["2020","1","8"]]},"journalAbbreviation":"Nucleic Acids Res.","page":"D498-D503","suppress-author":false,"title":"The Reactome Pathway Knowledgebase.","type":"article-journal","volume":"48"}]</w:instrText>
      </w:r>
      <w:r w:rsidR="00024489" w:rsidRPr="003B1D52">
        <w:rPr>
          <w:rFonts w:cstheme="minorBidi"/>
          <w:color w:val="auto"/>
        </w:rPr>
        <w:fldChar w:fldCharType="separate"/>
      </w:r>
      <w:r w:rsidRPr="003B1D52">
        <w:rPr>
          <w:rFonts w:cstheme="minorBidi"/>
          <w:noProof/>
          <w:color w:val="auto"/>
          <w:vertAlign w:val="superscript"/>
        </w:rPr>
        <w:t>30</w:t>
      </w:r>
      <w:r w:rsidR="00024489" w:rsidRPr="003B1D52">
        <w:rPr>
          <w:rFonts w:cstheme="minorBidi"/>
          <w:color w:val="auto"/>
        </w:rPr>
        <w:fldChar w:fldCharType="end"/>
      </w:r>
      <w:r w:rsidRPr="003B1D52">
        <w:rPr>
          <w:rFonts w:cstheme="minorBidi"/>
          <w:color w:val="auto"/>
        </w:rPr>
        <w:t xml:space="preserve"> over all other glioma types, the crucial determinant of this phenotype</w:t>
      </w:r>
      <w:r w:rsidR="00024489" w:rsidRPr="003B1D52">
        <w:rPr>
          <w:rFonts w:cstheme="minorBidi"/>
          <w:color w:val="auto"/>
        </w:rPr>
        <w:fldChar w:fldCharType="begin"/>
      </w:r>
      <w:r w:rsidR="00024489" w:rsidRPr="003B1D52">
        <w:rPr>
          <w:rFonts w:cstheme="minorBidi"/>
          <w:color w:val="auto"/>
        </w:rPr>
        <w:instrText>ADDIN F1000_CSL_CITATION&lt;~#@#~&gt;[{"DOI":"10.1038/s41467-021-21117-3","First":false,"Last":false,"PMCID":"PMC7881116","PMID":"33579922","abstract":"Both the perivascular niche (PVN) and the integration into multicellular networks by tumor microtubes (TMs) have been associated with progression and resistance to therapies in glioblastoma, but their specific contribution remained unknown. By long-term tracking of tumor cell fate and dynamics in the live mouse brain, differential therapeutic responses in both niches are determined. Both the PVN, a preferential location of long-term quiescent glioma cells, and network integration facilitate resistance against cytotoxic effects of radiotherapy and chemotherapy-independently of each other, but with additive effects. Perivascular glioblastoma cells are particularly able to actively repair damage to tumor regions. Population of the PVN and resistance in it depend on proficient NOTCH1 expression. In turn, NOTCH1 downregulation induces resistant multicellular networks by TM extension. Our findings identify NOTCH1 as a central switch between the PVN and network niche in glioma, and demonstrate robust cross-compensation when only one niche is targeted.","author":[{"family":"Jung","given":"Erik"},{"family":"Osswald","given":"Matthias"},{"family":"Ratliff","given":"Miriam"},{"family":"Dogan","given":"Helin"},{"family":"Xie","given":"Ruifan"},{"family":"Weil","given":"Sophie"},{"family":"Hoffmann","given":"Dirk C"},{"family":"Kurz","given":"Felix T"},{"family":"Kessler","given":"Tobias"},{"family":"Heiland","given":"Sabine"},{"family":"von Deimling","given":"Andreas"},{"family":"Sahm","given":"Felix"},{"family":"Wick","given":"Wolfgang"},{"family":"Winkler","given":"Frank"}],"authorYearDisplayFormat":false,"citation-label":"10611131","container-title":"Nature Communications","container-title-short":"Nat. Commun.","id":"10611131","invisible":false,"issue":"1","issued":{"date-parts":[["2021","2","12"]]},"journalAbbreviation":"Nat. Commun.","page":"1014","suppress-author":false,"title":"Tumor cell plasticity, heterogeneity, and resistance in crucial microenvironmental niches in glioma.","type":"article-journal","volume":"12"}]</w:instrText>
      </w:r>
      <w:r w:rsidR="00024489" w:rsidRPr="003B1D52">
        <w:rPr>
          <w:rFonts w:cstheme="minorBidi"/>
          <w:color w:val="auto"/>
        </w:rPr>
        <w:fldChar w:fldCharType="separate"/>
      </w:r>
      <w:r w:rsidRPr="003B1D52">
        <w:rPr>
          <w:rFonts w:cstheme="minorBidi"/>
          <w:noProof/>
          <w:color w:val="auto"/>
          <w:vertAlign w:val="superscript"/>
        </w:rPr>
        <w:t>34</w:t>
      </w:r>
      <w:r w:rsidR="00024489" w:rsidRPr="003B1D52">
        <w:rPr>
          <w:rFonts w:cstheme="minorBidi"/>
          <w:color w:val="auto"/>
        </w:rPr>
        <w:fldChar w:fldCharType="end"/>
      </w:r>
      <w:r w:rsidRPr="003B1D52">
        <w:rPr>
          <w:rFonts w:cstheme="minorBidi"/>
          <w:color w:val="auto"/>
        </w:rPr>
        <w:t xml:space="preserve"> (</w:t>
      </w:r>
      <w:r w:rsidR="00A61ACC" w:rsidRPr="003B1D52">
        <w:rPr>
          <w:rFonts w:cstheme="minorBidi"/>
          <w:color w:val="auto"/>
        </w:rPr>
        <w:t>Fig. S</w:t>
      </w:r>
      <w:r w:rsidRPr="003B1D52">
        <w:rPr>
          <w:rFonts w:cstheme="minorBidi"/>
          <w:color w:val="auto"/>
        </w:rPr>
        <w:t xml:space="preserve">21e). This is despite the lack of </w:t>
      </w:r>
      <w:r w:rsidRPr="003B1D52">
        <w:rPr>
          <w:rFonts w:cstheme="minorBidi"/>
          <w:i/>
          <w:iCs/>
          <w:color w:val="auto"/>
        </w:rPr>
        <w:t>NOTCH1</w:t>
      </w:r>
      <w:r w:rsidRPr="003B1D52">
        <w:rPr>
          <w:rFonts w:cstheme="minorBidi"/>
          <w:color w:val="auto"/>
        </w:rPr>
        <w:t xml:space="preserve"> mutant samples in </w:t>
      </w:r>
      <w:r w:rsidRPr="003B1D52">
        <w:rPr>
          <w:rFonts w:cstheme="minorBidi"/>
          <w:b/>
          <w:bCs/>
          <w:color w:val="auto"/>
        </w:rPr>
        <w:t>T048</w:t>
      </w:r>
      <w:r w:rsidRPr="003B1D52">
        <w:rPr>
          <w:rFonts w:cstheme="minorBidi"/>
          <w:color w:val="auto"/>
        </w:rPr>
        <w:t xml:space="preserve">; T049 contains the majority </w:t>
      </w:r>
      <w:r w:rsidRPr="003B1D52">
        <w:rPr>
          <w:rFonts w:cstheme="minorBidi"/>
          <w:i/>
          <w:iCs/>
          <w:color w:val="auto"/>
        </w:rPr>
        <w:t>NOTCH1</w:t>
      </w:r>
      <w:r w:rsidRPr="003B1D52">
        <w:rPr>
          <w:rFonts w:cstheme="minorBidi"/>
          <w:color w:val="auto"/>
        </w:rPr>
        <w:t xml:space="preserve"> mutants of the glioma cohort (vs. </w:t>
      </w:r>
      <w:r w:rsidRPr="003B1D52">
        <w:rPr>
          <w:rFonts w:cstheme="minorBidi"/>
          <w:b/>
          <w:bCs/>
          <w:color w:val="auto"/>
        </w:rPr>
        <w:t>T048</w:t>
      </w:r>
      <w:r w:rsidRPr="003B1D52">
        <w:rPr>
          <w:rFonts w:cstheme="minorBidi"/>
          <w:color w:val="auto"/>
        </w:rPr>
        <w:t>,</w:t>
      </w:r>
      <w:r w:rsidRPr="003B1D52">
        <w:rPr>
          <w:rFonts w:cstheme="minorBidi"/>
          <w:b/>
          <w:bCs/>
          <w:color w:val="auto"/>
        </w:rPr>
        <w:t xml:space="preserve"> T045</w:t>
      </w:r>
      <w:r w:rsidRPr="003B1D52">
        <w:rPr>
          <w:rFonts w:cstheme="minorBidi"/>
          <w:color w:val="auto"/>
        </w:rPr>
        <w:t>,</w:t>
      </w:r>
      <w:r w:rsidRPr="003B1D52">
        <w:rPr>
          <w:rFonts w:cstheme="minorBidi"/>
          <w:b/>
          <w:bCs/>
          <w:color w:val="auto"/>
        </w:rPr>
        <w:t xml:space="preserve"> </w:t>
      </w:r>
      <w:r w:rsidRPr="003B1D52">
        <w:rPr>
          <w:rFonts w:cstheme="minorBidi"/>
          <w:color w:val="auto"/>
        </w:rPr>
        <w:t>and</w:t>
      </w:r>
      <w:r w:rsidRPr="003B1D52">
        <w:rPr>
          <w:rFonts w:cstheme="minorBidi"/>
          <w:b/>
          <w:bCs/>
          <w:color w:val="auto"/>
        </w:rPr>
        <w:t xml:space="preserve"> T030</w:t>
      </w:r>
      <w:r w:rsidRPr="003B1D52">
        <w:rPr>
          <w:rFonts w:cstheme="minorBidi"/>
          <w:color w:val="auto"/>
        </w:rPr>
        <w:t>, 0/33 vs. 19/87 vs. 4/113 vs. 0/52, χ</w:t>
      </w:r>
      <w:r w:rsidRPr="003B1D52">
        <w:rPr>
          <w:rFonts w:cstheme="minorBidi"/>
          <w:color w:val="auto"/>
          <w:vertAlign w:val="superscript"/>
        </w:rPr>
        <w:t>2</w:t>
      </w:r>
      <w:r w:rsidRPr="003B1D52">
        <w:rPr>
          <w:rFonts w:cstheme="minorBidi"/>
          <w:color w:val="auto"/>
        </w:rPr>
        <w:t xml:space="preserve"> p-val = 2.29e-07) and exhibits the highest </w:t>
      </w:r>
      <w:r w:rsidRPr="003B1D52">
        <w:rPr>
          <w:rFonts w:cstheme="minorBidi"/>
          <w:i/>
          <w:iCs/>
          <w:color w:val="auto"/>
        </w:rPr>
        <w:t xml:space="preserve">NOTCH1 </w:t>
      </w:r>
      <w:r w:rsidRPr="003B1D52">
        <w:rPr>
          <w:rFonts w:cstheme="minorBidi"/>
          <w:color w:val="auto"/>
        </w:rPr>
        <w:t>expression (median logFC= 0.83, FDR ≤ 2.961e-02), so we speculate these</w:t>
      </w:r>
      <w:r w:rsidRPr="003B1D52">
        <w:rPr>
          <w:rFonts w:cstheme="minorBidi"/>
          <w:i/>
          <w:iCs/>
          <w:color w:val="auto"/>
        </w:rPr>
        <w:t xml:space="preserve"> NOTCH1 </w:t>
      </w:r>
      <w:r w:rsidRPr="003B1D52">
        <w:rPr>
          <w:rFonts w:cstheme="minorBidi"/>
          <w:color w:val="auto"/>
        </w:rPr>
        <w:t xml:space="preserve">mutations to be gain-of-function. However, despite this phenotype displaying radioresistance, samples in </w:t>
      </w:r>
      <w:r w:rsidRPr="003B1D52">
        <w:rPr>
          <w:rFonts w:cstheme="minorBidi"/>
          <w:b/>
          <w:bCs/>
          <w:color w:val="auto"/>
        </w:rPr>
        <w:t xml:space="preserve">T048 </w:t>
      </w:r>
      <w:r w:rsidRPr="003B1D52">
        <w:rPr>
          <w:rFonts w:cstheme="minorBidi"/>
          <w:color w:val="auto"/>
        </w:rPr>
        <w:t>show no significant differences in overall survival compared to other IDH mutated glioma groups (</w:t>
      </w:r>
      <w:r w:rsidRPr="003B1D52">
        <w:rPr>
          <w:rFonts w:cstheme="minorBidi"/>
          <w:b/>
          <w:bCs/>
          <w:color w:val="auto"/>
        </w:rPr>
        <w:t xml:space="preserve">T045 </w:t>
      </w:r>
      <w:r w:rsidRPr="003B1D52">
        <w:rPr>
          <w:rFonts w:cstheme="minorBidi"/>
          <w:color w:val="auto"/>
        </w:rPr>
        <w:t xml:space="preserve">and </w:t>
      </w:r>
      <w:r w:rsidRPr="003B1D52">
        <w:rPr>
          <w:rFonts w:cstheme="minorBidi"/>
          <w:b/>
          <w:bCs/>
          <w:color w:val="auto"/>
        </w:rPr>
        <w:t>T049</w:t>
      </w:r>
      <w:r w:rsidRPr="003B1D52">
        <w:rPr>
          <w:rFonts w:cstheme="minorBidi"/>
          <w:color w:val="auto"/>
        </w:rPr>
        <w:t>) at 6423 days.</w:t>
      </w:r>
    </w:p>
    <w:p w14:paraId="29D3E5BF" w14:textId="462EDA6E" w:rsidR="00370445" w:rsidRPr="003B1D52" w:rsidRDefault="0AEE9F67" w:rsidP="3489DCB5">
      <w:pPr>
        <w:spacing w:beforeAutospacing="1" w:afterAutospacing="1" w:line="240" w:lineRule="auto"/>
        <w:ind w:right="0" w:firstLine="0"/>
        <w:rPr>
          <w:rFonts w:cstheme="minorBidi"/>
          <w:color w:val="auto"/>
        </w:rPr>
      </w:pPr>
      <w:r w:rsidRPr="003B1D52">
        <w:rPr>
          <w:rFonts w:cstheme="minorBidi"/>
          <w:color w:val="auto"/>
        </w:rPr>
        <w:t>We speculate this novel phenotype may have good transcriptional affinity with chr1p/19q codeletion, in spite of the lack of apparent lesions in the region.</w:t>
      </w:r>
    </w:p>
    <w:p w14:paraId="20E74879" w14:textId="02FC3C9B" w:rsidR="00C15BFF" w:rsidRPr="003B1D52" w:rsidRDefault="2E0909B5" w:rsidP="2E0909B5">
      <w:pPr>
        <w:spacing w:before="100" w:beforeAutospacing="1" w:after="100" w:afterAutospacing="1" w:line="240" w:lineRule="auto"/>
        <w:ind w:right="0" w:firstLine="0"/>
        <w:rPr>
          <w:rFonts w:asciiTheme="minorHAnsi" w:hAnsiTheme="minorHAnsi" w:cstheme="minorBidi"/>
          <w:color w:val="auto"/>
        </w:rPr>
      </w:pPr>
      <w:r w:rsidRPr="003B1D52">
        <w:rPr>
          <w:rFonts w:cstheme="minorBidi"/>
          <w:color w:val="auto"/>
        </w:rPr>
        <w:t>Though this phenotype is mostly associated with astrocytomas</w:t>
      </w:r>
      <w:r w:rsidR="00DD6491" w:rsidRPr="003B1D52">
        <w:rPr>
          <w:rFonts w:cstheme="minorBidi"/>
          <w:color w:val="auto"/>
        </w:rPr>
        <w:fldChar w:fldCharType="begin"/>
      </w:r>
      <w:r w:rsidR="00DD6491" w:rsidRPr="003B1D52">
        <w:rPr>
          <w:rFonts w:cstheme="minorBidi"/>
          <w:color w:val="auto"/>
        </w:rPr>
        <w:instrText>ADDIN F1000_CSL_CITATION&lt;~#@#~&gt;[{"DOI":"10.1038/nature16071","First":false,"Last":false,"PMID":"26536111","abstract":"Astrocytic brain tumours, including glioblastomas, are incurable neoplasms characterized by diffusely infiltrative growth. Here we show that many tumour cells in astrocytomas extend ultra-long membrane protrusions, and use these distinct tumour microtubes as routes for brain invasion, proliferation, and to interconnect over long distances. The resulting network allows multicellular communication through microtube-associated gap junctions. When damage to the network occurred, tumour microtubes were used for repair. Moreover, the microtube-connected astrocytoma cells, but not those remaining unconnected throughout tumour progression, were protected from cell death inflicted by radiotherapy. The neuronal growth-associated protein 43 was important for microtube formation and function, and drove microtube-dependent tumour cell invasion, proliferation, interconnection, and radioresistance. Oligodendroglial brain tumours were deficient in this mechanism. In summary, astrocytomas can develop functional multicellular network structures. Disconnection of astrocytoma cells by targeting their tumour microtubes emerges as a new principle to reduce the treatment resistance of this disease. ","author":[{"family":"Osswald","given":"Matthias"},{"family":"Jung","given":"Erik"},{"family":"Sahm","given":"Felix"},{"family":"Solecki","given":"Gergely"},{"family":"Venkataramani","given":"Varun"},{"family":"Blaes","given":"Jonas"},{"family":"Weil","given":"Sophie"},{"family":"Horstmann","given":"Heinz"},{"family":"Wiestler","given":"Benedikt"},{"family":"Syed","given":"Mustafa"},{"family":"Huang","given":"Lulu"},{"family":"Ratliff","given":"Miriam"},{"family":"Karimian Jazi","given":"Kianush"},{"family":"Kurz","given":"Felix T"},{"family":"Schmenger","given":"Torsten"},{"family":"Lemke","given":"Dieter"},{"family":"Gömmel","given":"Miriam"},{"family":"Pauli","given":"Martin"},{"family":"Liao","given":"Yunxiang"},{"family":"Häring","given":"Peter"},{"family":"Pusch","given":"Stefan"},{"family":"Herl","given":"Verena"},{"family":"Steinhäuser","given":"Christian"},{"family":"Krunic","given":"Damir"},{"family":"Jarahian","given":"Mostafa"},{"family":"Miletic","given":"Hrvoje"},{"family":"Berghoff","given":"Anna S"},{"family":"Griesbeck","given":"Oliver"},{"family":"Kalamakis","given":"Georgios"},{"family":"Garaschuk","given":"Olga"},{"family":"Preusser","given":"Matthias"},{"family":"Weiss","given":"Samuel"},{"family":"Liu","given":"Haikun"},{"family":"Heiland","given":"Sabine"},{"family":"Platten","given":"Michael"},{"family":"Huber","given":"Peter E"},{"family":"Kuner","given":"Thomas"},{"family":"von Deimling","given":"Andreas"},{"family":"Wick","given":"Wolfgang"},{"family":"Winkler","given":"Frank"}],"authorYearDisplayFormat":false,"citation-label":"948571","container-title":"Nature","container-title-short":"Nature","id":"948571","invisible":false,"issue":"7580","issued":{"date-parts":[["2015","12","3"]]},"journalAbbreviation":"Nature","page":"93-98","suppress-author":false,"title":"Brain tumour cells interconnect to a functional and resistant network.","type":"article-journal","volume":"528"}]</w:instrText>
      </w:r>
      <w:r w:rsidR="00DD6491" w:rsidRPr="003B1D52">
        <w:rPr>
          <w:rFonts w:cstheme="minorBidi"/>
          <w:color w:val="auto"/>
        </w:rPr>
        <w:fldChar w:fldCharType="separate"/>
      </w:r>
      <w:r w:rsidRPr="003B1D52">
        <w:rPr>
          <w:rFonts w:cstheme="minorBidi"/>
          <w:noProof/>
          <w:color w:val="auto"/>
          <w:vertAlign w:val="superscript"/>
        </w:rPr>
        <w:t>33</w:t>
      </w:r>
      <w:r w:rsidR="00DD6491" w:rsidRPr="003B1D52">
        <w:rPr>
          <w:rFonts w:cstheme="minorBidi"/>
          <w:color w:val="auto"/>
        </w:rPr>
        <w:fldChar w:fldCharType="end"/>
      </w:r>
      <w:r w:rsidRPr="003B1D52">
        <w:rPr>
          <w:rFonts w:cstheme="minorBidi"/>
          <w:color w:val="auto"/>
        </w:rPr>
        <w:t xml:space="preserve">,  </w:t>
      </w:r>
      <w:r w:rsidRPr="003B1D52">
        <w:rPr>
          <w:rFonts w:cstheme="minorBidi"/>
          <w:b/>
          <w:bCs/>
          <w:color w:val="auto"/>
        </w:rPr>
        <w:t xml:space="preserve">T048 </w:t>
      </w:r>
      <w:r w:rsidRPr="003B1D52">
        <w:rPr>
          <w:rFonts w:cstheme="minorBidi"/>
          <w:color w:val="auto"/>
        </w:rPr>
        <w:t xml:space="preserve">is a mixed cluster – containing large amounts of both astrocytomas and oligodendrogliomas. </w:t>
      </w:r>
      <w:r w:rsidRPr="003B1D52">
        <w:rPr>
          <w:rFonts w:cstheme="minorBidi"/>
          <w:b/>
          <w:bCs/>
          <w:color w:val="auto"/>
        </w:rPr>
        <w:t xml:space="preserve">T048 </w:t>
      </w:r>
      <w:r w:rsidRPr="003B1D52">
        <w:rPr>
          <w:rFonts w:cstheme="minorBidi"/>
          <w:color w:val="auto"/>
        </w:rPr>
        <w:t>then splits in two classes (</w:t>
      </w:r>
      <w:r w:rsidR="00A61ACC" w:rsidRPr="003B1D52">
        <w:rPr>
          <w:color w:val="auto"/>
          <w:sz w:val="19"/>
          <w:szCs w:val="19"/>
        </w:rPr>
        <w:t>Fig. S</w:t>
      </w:r>
      <w:r w:rsidRPr="003B1D52">
        <w:rPr>
          <w:color w:val="auto"/>
          <w:sz w:val="19"/>
          <w:szCs w:val="19"/>
        </w:rPr>
        <w:t>21b)</w:t>
      </w:r>
      <w:r w:rsidRPr="003B1D52">
        <w:rPr>
          <w:rFonts w:cstheme="minorBidi"/>
          <w:color w:val="auto"/>
        </w:rPr>
        <w:t xml:space="preserve">, with different histological populations; </w:t>
      </w:r>
      <w:r w:rsidRPr="003B1D52">
        <w:rPr>
          <w:rFonts w:cstheme="minorBidi"/>
          <w:b/>
          <w:bCs/>
          <w:color w:val="auto"/>
        </w:rPr>
        <w:t>T050 GLI IDHmut MULTICELL NET OLIGOD</w:t>
      </w:r>
      <w:r w:rsidRPr="003B1D52">
        <w:rPr>
          <w:rFonts w:cstheme="minorBidi"/>
          <w:color w:val="auto"/>
        </w:rPr>
        <w:t xml:space="preserve"> (n = 31) contains more oligodendrogliomas (15/22 vs. 5/26, </w:t>
      </w:r>
      <w:r w:rsidRPr="003B1D52">
        <w:rPr>
          <w:rFonts w:cstheme="minorBidi"/>
          <w:color w:val="auto"/>
          <w:lang w:val="el-GR"/>
        </w:rPr>
        <w:t>χ</w:t>
      </w:r>
      <w:r w:rsidRPr="003B1D52">
        <w:rPr>
          <w:rFonts w:cstheme="minorBidi"/>
          <w:color w:val="auto"/>
          <w:vertAlign w:val="superscript"/>
        </w:rPr>
        <w:t>2</w:t>
      </w:r>
      <w:r w:rsidRPr="003B1D52">
        <w:rPr>
          <w:rFonts w:cstheme="minorBidi"/>
          <w:color w:val="auto"/>
        </w:rPr>
        <w:t xml:space="preserve"> p-val = 1.73-3) than </w:t>
      </w:r>
      <w:r w:rsidRPr="003B1D52">
        <w:rPr>
          <w:rFonts w:cstheme="minorBidi"/>
          <w:b/>
          <w:bCs/>
          <w:color w:val="auto"/>
        </w:rPr>
        <w:t>T051 GLI IDHmut MULTICELL NET ASTROC</w:t>
      </w:r>
      <w:r w:rsidRPr="003B1D52">
        <w:rPr>
          <w:rFonts w:cstheme="minorBidi"/>
          <w:color w:val="auto"/>
        </w:rPr>
        <w:t xml:space="preserve"> (n = 36), which instead is populated by astrocytomas (0/22 vs. 13/26, </w:t>
      </w:r>
      <w:r w:rsidRPr="003B1D52">
        <w:rPr>
          <w:rFonts w:cstheme="minorBidi"/>
          <w:color w:val="auto"/>
          <w:lang w:val="el-GR"/>
        </w:rPr>
        <w:t>χ</w:t>
      </w:r>
      <w:r w:rsidRPr="003B1D52">
        <w:rPr>
          <w:rFonts w:cstheme="minorBidi"/>
          <w:color w:val="auto"/>
          <w:vertAlign w:val="superscript"/>
        </w:rPr>
        <w:t>2</w:t>
      </w:r>
      <w:r w:rsidRPr="003B1D52">
        <w:rPr>
          <w:rFonts w:cstheme="minorBidi"/>
          <w:color w:val="auto"/>
        </w:rPr>
        <w:t xml:space="preserve"> p-val = 3.74e-04).</w:t>
      </w:r>
      <w:r w:rsidR="00DD6491" w:rsidRPr="003B1D52">
        <w:rPr>
          <w:rFonts w:cstheme="minorBidi"/>
          <w:color w:val="auto"/>
        </w:rPr>
        <w:fldChar w:fldCharType="begin"/>
      </w:r>
      <w:r w:rsidR="00DD6491" w:rsidRPr="003B1D52">
        <w:rPr>
          <w:rFonts w:cstheme="minorBidi"/>
          <w:color w:val="auto"/>
        </w:rPr>
        <w:instrText>ADDIN F1000_CSL_CITATION&lt;~#@#~&gt;[{"DOI":"10.1158/1078-0432.CCR-18-1052","First":false,"Last":false,"PMCID":"PMC6295214","PMID":"30171048","abstract":"&lt;strong&gt;PURPOSE:&lt;/strong&gt; Gliomas, a genetically heterogeneous group of primary central nervous system tumors, continue to pose a significant clinical challenge. Discovery of chromosomal rearrangements involving kinase genes has enabled precision therapy, and improved outcomes in several malignancies.&lt;br&gt;&lt;br&gt;&lt;strong&gt;EXPERIMENTAL DESIGN:&lt;/strong&gt; Positing that similar benefit could be accomplished for patients with brain cancer, we evaluated The Cancer Genome Atlas (TCGA) glioblastoma dataset. Functional validation of the oncogenic potential and inhibitory sensitivity of discovered ROS1 fusions was performed using three independent cell-based model systems, and an in vivo murine xenograft study.&lt;br&gt;&lt;br&gt;&lt;strong&gt;RESULTS:&lt;/strong&gt; In silico analysis revealed previously unreported intrachromosomal 6q22 microdeletions that generate ROS1-fusions from TCGA glioblastoma dataset. ROS1 fusions in primary glioma and ependymoma were independently corroborated from MSK-IMPACT and Foundation Medicine clinical datasets. GOPC-ROS1 is a recurrent ROS1 fusion in primary central nervous system (CNS) tumors. CEP85L-ROS1 and GOPC-ROS1 are transforming oncogenes in cells of astrocytic lineage, and amenable to pharmacologic inhibition with several ROS1 inhibitors even when occurring concurrently with other cancer hotspot aberrations frequently associated with glioblastoma. Oral monotherapy with a brain-permeable ROS1 inhibitor, lorlatinib, significantly prolonged survival in an intracranially xenografted tumor model generated from a ROS1 fusion-positive glioblastoma cell line.&lt;br&gt;&lt;br&gt;&lt;strong&gt;CONCLUSIONS:&lt;/strong&gt; Our findings highlight that CNS tumors should be specifically interrogated for these rare intrachromosomal 6q22 microdeletion events that generate actionable ROS1 fusions. ROS1 fusions in primary brain cancer may be amenable for clinical intervention with kinase inhibitors, and this holds the potential of novel treatment paradigms in these treatment-refractory cancer types, particularly in glioblastoma.&lt;br&gt;&lt;br&gt;©2018 American Association for Cancer Research.","author":[{"family":"Davare","given":"Monika A"},{"family":"Henderson","given":"Jacob J"},{"family":"Agarwal","given":"Anupriya"},{"family":"Wagner","given":"Jacob P"},{"family":"Iyer","given":"Sudarshan R"},{"family":"Shah","given":"Nameeta"},{"family":"Woltjer","given":"Randy"},{"family":"Somwar","given":"Romel"},{"family":"Gilheeney","given":"Stephen W"},{"family":"DeCarvalo","given":"Ana"},{"family":"Mikkelson","given":"Tom"},{"family":"Van Meir","given":"Erwin G"},{"family":"Ladanyi","given":"Marc"},{"family":"Druker","given":"Brian J"}],"authorYearDisplayFormat":false,"citation-label":"5845335","container-title":"Clinical Cancer Research","container-title-short":"Clin. Cancer Res.","id":"5845335","invisible":false,"issue":"24","issued":{"date-parts":[["2018","12","15"]]},"journalAbbreviation":"Clin. Cancer Res.","page":"6471-6482","suppress-author":false,"title":"Rare but recurrent ROS1 fusions resulting from chromosome 6q22 microdeletions are targetable oncogenes in glioma.","type":"article-journal","volume":"24"}]</w:instrText>
      </w:r>
      <w:r w:rsidR="00DD6491" w:rsidRPr="003B1D52">
        <w:rPr>
          <w:rFonts w:cstheme="minorBidi"/>
          <w:color w:val="auto"/>
        </w:rPr>
        <w:fldChar w:fldCharType="separate"/>
      </w:r>
      <w:r w:rsidRPr="003B1D52">
        <w:rPr>
          <w:rFonts w:cstheme="minorBidi"/>
          <w:color w:val="auto"/>
          <w:vertAlign w:val="superscript"/>
        </w:rPr>
        <w:t>35</w:t>
      </w:r>
      <w:r w:rsidR="00DD6491" w:rsidRPr="003B1D52">
        <w:rPr>
          <w:rFonts w:cstheme="minorBidi"/>
          <w:color w:val="auto"/>
        </w:rPr>
        <w:fldChar w:fldCharType="end"/>
      </w:r>
      <w:r w:rsidR="00DD6491" w:rsidRPr="003B1D52">
        <w:rPr>
          <w:rFonts w:cstheme="minorBidi"/>
          <w:color w:val="auto"/>
        </w:rPr>
        <w:fldChar w:fldCharType="begin"/>
      </w:r>
      <w:r w:rsidR="00DD6491" w:rsidRPr="003B1D52">
        <w:rPr>
          <w:rFonts w:cstheme="minorBidi"/>
          <w:color w:val="auto"/>
        </w:rPr>
        <w:instrText>ADDIN F1000_CSL_CITATION&lt;~#@#~&gt;[{"DOI":"10.1186/s13046-017-0573-6","First":false,"Last":false,"PMCID":"PMC5547476","PMID":"28784180","abstract":"&lt;strong&gt;BACKGROUND:&lt;/strong&gt; MYB-related protein B (B-MYB/MYBL2), a member of the myeloblastosis family of transcription factors, has been reported for its role in the genesis and progression of tumors. Forkhead box M1 (FoxM1), another transcriptional factor, is considered to be an independent predictor of poor survival in many solid cancers. The aim of the present study was to investigate the clinical significance of the correlation between MYBL2 and FoxM1 in glioma and the possible mechanism of FoxM1and MYBL2 expression.&lt;br&gt;&lt;br&gt;&lt;strong&gt;METHODS:&lt;/strong&gt; MYBL2 and FoxM1expression in cancerous tissues and cell lines were determined by reverse transcription-PCR (RT-PCR), Western blotting and immunostaining. The co-expression of MYBL2 and FoxM1 was analyzed in low-grade glioma (LGG) and glioblastoma (HGG) cohorts of TCGA using cBioportal and UCSC Xena. And, the role of MYBL2 and FoxM1 in glioma cell progression and the underlying mechanisms were studied by using small interfering RNA (si-RNA) and pcDNA3.1 + HAvectors. Furthermore, the effects of MYBL2 and FoxM1 in cell proliferation, cell cycle progression, apoptosis, migration, invasion, and adhesion were determined by cell proliferation assays, flow cytometry analysis, transwell migration and cell adhesion assay.&lt;br&gt;&lt;br&gt;&lt;strong&gt;RESULTS:&lt;/strong&gt; MYBL2 and FoxM1 expression are significantly associated with clinical stages and overall survival of glioma patients. In cohorts of TCGA, patients with high MYBL2 but without radio-chemotherapy had the highest hazard ratio (adjusted HR = 5.29, 95% CI = 1.475-18.969, P &lt;  0.05). Meanwhile, MYBL2 closely related to the FoxM1 expression in 79 glioma tissues (r = 0.742, p &lt;  0.05) and LGG (r = 0.83) and HGG (r = 0.74) cohorts of TCGA. Down regulation of FoxM1 and MYBL2 by siRNAs induced the cell cycle arrest, apoptosis and EMT of glioma cells. Furthermore, inactivations of Akt/FoxM1 signaling by Akt inhibitor and siRNA-FoxM1 reduce the expression of MYBL2 in glioma cells.&lt;br&gt;&lt;br&gt;&lt;strong&gt;CONCLUSIONS:&lt;/strong&gt; MYBL2 is a key downstream factor of Akt/FoxM1 signaling to promote progression of human glioma, and could be a new candidate gene for molecular targeting therapy and biomarker for radiotherapy of glioma.&lt;br&gt;&lt;br&gt;&lt;strong&gt;TRIAL REGISTRATION:&lt;/strong&gt; CTXY-1300041-3-2. ChiCTR-COC-15006186 . Registered date: 13 September 2013.","author":[{"family":"Zhang","given":"Xue"},{"family":"Lv","given":"Qiao-Li"},{"family":"Huang","given":"Yuan-Tao"},{"family":"Zhang","given":"Li-Hua"},{"family":"Zhou","given":"Hong-Hao"}],"authorYearDisplayFormat":false,"citation-label":"8466117","container-title":"Journal of Experimental &amp; Clinical Cancer Research","container-title-short":"J. Exp. Clin. Cancer Res.","id":"8466117","invisible":false,"issue":"1","issued":{"date-parts":[["2017","8","7"]]},"journalAbbreviation":"J. Exp. Clin. Cancer Res.","page":"105","suppress-author":false,"title":"Akt/FoxM1 signaling pathway-mediated upregulation of MYBL2 promotes progression of human glioma.","type":"article-journal","volume":"36"}]</w:instrText>
      </w:r>
      <w:r w:rsidR="00DD6491" w:rsidRPr="003B1D52">
        <w:rPr>
          <w:rFonts w:cstheme="minorBidi"/>
          <w:color w:val="auto"/>
        </w:rPr>
        <w:fldChar w:fldCharType="separate"/>
      </w:r>
      <w:r w:rsidRPr="003B1D52">
        <w:rPr>
          <w:rFonts w:cstheme="minorBidi"/>
          <w:color w:val="auto"/>
          <w:vertAlign w:val="superscript"/>
        </w:rPr>
        <w:t>36</w:t>
      </w:r>
      <w:r w:rsidR="00DD6491" w:rsidRPr="003B1D52">
        <w:rPr>
          <w:rFonts w:cstheme="minorBidi"/>
          <w:color w:val="auto"/>
        </w:rPr>
        <w:fldChar w:fldCharType="end"/>
      </w:r>
      <w:r w:rsidRPr="003B1D52">
        <w:rPr>
          <w:rFonts w:cstheme="minorBidi"/>
          <w:b/>
          <w:bCs/>
          <w:color w:val="auto"/>
        </w:rPr>
        <w:t xml:space="preserve">T050 </w:t>
      </w:r>
      <w:r w:rsidRPr="003B1D52">
        <w:rPr>
          <w:rFonts w:cstheme="minorBidi"/>
          <w:color w:val="auto"/>
        </w:rPr>
        <w:t>also inherits the majority of chr1p/19q codelted samples (7/16 vs. 1/29,</w:t>
      </w:r>
      <w:r w:rsidRPr="003B1D52">
        <w:rPr>
          <w:rFonts w:cstheme="minorBidi"/>
          <w:color w:val="auto"/>
          <w:lang w:val="en-CA"/>
        </w:rPr>
        <w:t xml:space="preserve"> </w:t>
      </w:r>
      <w:r w:rsidRPr="003B1D52">
        <w:rPr>
          <w:rFonts w:cstheme="minorBidi"/>
          <w:color w:val="auto"/>
          <w:lang w:val="el-GR"/>
        </w:rPr>
        <w:t>χ</w:t>
      </w:r>
      <w:r w:rsidRPr="003B1D52">
        <w:rPr>
          <w:rFonts w:cstheme="minorBidi"/>
          <w:color w:val="auto"/>
          <w:vertAlign w:val="superscript"/>
        </w:rPr>
        <w:t>2</w:t>
      </w:r>
      <w:r w:rsidRPr="003B1D52">
        <w:rPr>
          <w:rFonts w:cstheme="minorBidi"/>
          <w:color w:val="auto"/>
        </w:rPr>
        <w:t xml:space="preserve"> p-val = 1.91e-02).</w:t>
      </w:r>
    </w:p>
    <w:p w14:paraId="63D41EC6" w14:textId="6B17043F" w:rsidR="00C15BFF" w:rsidRPr="003B1D52" w:rsidRDefault="2E0909B5" w:rsidP="2E0909B5">
      <w:pPr>
        <w:spacing w:before="100" w:beforeAutospacing="1" w:after="100" w:afterAutospacing="1" w:line="240" w:lineRule="auto"/>
        <w:ind w:right="0" w:firstLine="0"/>
        <w:rPr>
          <w:rFonts w:cstheme="minorBidi"/>
          <w:color w:val="auto"/>
        </w:rPr>
      </w:pPr>
      <w:r w:rsidRPr="003B1D52">
        <w:rPr>
          <w:rFonts w:asciiTheme="minorHAnsi" w:hAnsiTheme="minorHAnsi" w:cstheme="minorBidi"/>
          <w:color w:val="auto"/>
        </w:rPr>
        <w:t>S</w:t>
      </w:r>
      <w:r w:rsidRPr="003B1D52">
        <w:rPr>
          <w:rFonts w:cstheme="minorBidi"/>
          <w:color w:val="auto"/>
        </w:rPr>
        <w:t xml:space="preserve">imilarly, </w:t>
      </w:r>
      <w:r w:rsidRPr="003B1D52">
        <w:rPr>
          <w:rFonts w:cstheme="minorBidi"/>
          <w:b/>
          <w:bCs/>
          <w:color w:val="auto"/>
        </w:rPr>
        <w:t xml:space="preserve">T049 </w:t>
      </w:r>
      <w:r w:rsidRPr="003B1D52">
        <w:rPr>
          <w:rFonts w:cstheme="minorBidi"/>
          <w:color w:val="auto"/>
        </w:rPr>
        <w:t>splits by histological composition (</w:t>
      </w:r>
      <w:r w:rsidR="00A61ACC" w:rsidRPr="003B1D52">
        <w:rPr>
          <w:color w:val="auto"/>
          <w:sz w:val="19"/>
          <w:szCs w:val="19"/>
        </w:rPr>
        <w:t>Fig. S</w:t>
      </w:r>
      <w:r w:rsidRPr="003B1D52">
        <w:rPr>
          <w:color w:val="auto"/>
          <w:sz w:val="19"/>
          <w:szCs w:val="19"/>
        </w:rPr>
        <w:t>21b)</w:t>
      </w:r>
      <w:r w:rsidRPr="003B1D52">
        <w:rPr>
          <w:rFonts w:cstheme="minorBidi"/>
          <w:color w:val="auto"/>
        </w:rPr>
        <w:t xml:space="preserve"> with </w:t>
      </w:r>
      <w:r w:rsidRPr="003B1D52">
        <w:rPr>
          <w:rFonts w:cstheme="minorBidi"/>
          <w:b/>
          <w:bCs/>
          <w:color w:val="auto"/>
        </w:rPr>
        <w:t>T052 GLI IHDmut CODEL NOTCH1</w:t>
      </w:r>
      <w:r w:rsidRPr="003B1D52">
        <w:rPr>
          <w:rFonts w:cstheme="minorBidi"/>
          <w:color w:val="auto"/>
        </w:rPr>
        <w:t xml:space="preserve"> (n = 89) being enriched (68/81 vs. 46/69, </w:t>
      </w:r>
      <w:r w:rsidRPr="003B1D52">
        <w:rPr>
          <w:rFonts w:cstheme="minorBidi"/>
          <w:color w:val="auto"/>
          <w:lang w:val="el-GR"/>
        </w:rPr>
        <w:t>χ</w:t>
      </w:r>
      <w:r w:rsidRPr="003B1D52">
        <w:rPr>
          <w:rFonts w:cstheme="minorBidi"/>
          <w:color w:val="auto"/>
          <w:vertAlign w:val="superscript"/>
        </w:rPr>
        <w:t>2</w:t>
      </w:r>
      <w:r w:rsidRPr="003B1D52">
        <w:rPr>
          <w:rFonts w:cstheme="minorBidi"/>
          <w:color w:val="auto"/>
        </w:rPr>
        <w:t xml:space="preserve"> p-val =</w:t>
      </w:r>
      <w:r w:rsidRPr="003B1D52">
        <w:rPr>
          <w:color w:val="auto"/>
        </w:rPr>
        <w:t xml:space="preserve"> </w:t>
      </w:r>
      <w:r w:rsidRPr="003B1D52">
        <w:rPr>
          <w:rFonts w:cstheme="minorBidi"/>
          <w:color w:val="auto"/>
        </w:rPr>
        <w:t xml:space="preserve">2.27e-02) for oligodendrogliomas and </w:t>
      </w:r>
      <w:r w:rsidRPr="003B1D52">
        <w:rPr>
          <w:rFonts w:cstheme="minorBidi"/>
          <w:b/>
          <w:bCs/>
          <w:color w:val="auto"/>
        </w:rPr>
        <w:t xml:space="preserve">T053 GLI IHDmut CODEL OLIGOAST </w:t>
      </w:r>
      <w:r w:rsidRPr="003B1D52">
        <w:rPr>
          <w:rFonts w:cstheme="minorBidi"/>
          <w:color w:val="auto"/>
        </w:rPr>
        <w:t>(n = 84) for oligoastrocytomas (</w:t>
      </w:r>
      <w:r w:rsidRPr="003B1D52">
        <w:rPr>
          <w:rFonts w:cstheme="minorBidi"/>
          <w:color w:val="auto"/>
          <w:lang w:val="en-CA"/>
        </w:rPr>
        <w:t xml:space="preserve">11/81 vs. 21/69, </w:t>
      </w:r>
      <w:r w:rsidRPr="003B1D52">
        <w:rPr>
          <w:rFonts w:cstheme="minorBidi"/>
          <w:color w:val="auto"/>
          <w:lang w:val="el-GR"/>
        </w:rPr>
        <w:t>χ</w:t>
      </w:r>
      <w:r w:rsidRPr="003B1D52">
        <w:rPr>
          <w:rFonts w:cstheme="minorBidi"/>
          <w:color w:val="auto"/>
          <w:vertAlign w:val="superscript"/>
        </w:rPr>
        <w:t>2</w:t>
      </w:r>
      <w:r w:rsidRPr="003B1D52">
        <w:rPr>
          <w:rFonts w:cstheme="minorBidi"/>
          <w:color w:val="auto"/>
        </w:rPr>
        <w:t xml:space="preserve"> p-val = 2.08e-02). </w:t>
      </w:r>
      <w:r w:rsidRPr="003B1D52">
        <w:rPr>
          <w:rFonts w:cstheme="minorBidi"/>
          <w:b/>
          <w:bCs/>
          <w:color w:val="auto"/>
        </w:rPr>
        <w:t xml:space="preserve">T052 </w:t>
      </w:r>
      <w:r w:rsidRPr="003B1D52">
        <w:rPr>
          <w:rFonts w:cstheme="minorBidi"/>
          <w:color w:val="auto"/>
        </w:rPr>
        <w:t xml:space="preserve">also has a significantly higher population of </w:t>
      </w:r>
      <w:r w:rsidRPr="003B1D52">
        <w:rPr>
          <w:rFonts w:cstheme="minorBidi"/>
          <w:i/>
          <w:iCs/>
          <w:color w:val="auto"/>
        </w:rPr>
        <w:t>NOTCH1</w:t>
      </w:r>
      <w:r w:rsidRPr="003B1D52">
        <w:rPr>
          <w:rFonts w:cstheme="minorBidi"/>
          <w:color w:val="auto"/>
        </w:rPr>
        <w:t xml:space="preserve"> mutant samples (17/56 vs. 2/39, </w:t>
      </w:r>
      <w:r w:rsidRPr="003B1D52">
        <w:rPr>
          <w:rFonts w:cstheme="minorBidi"/>
          <w:color w:val="auto"/>
          <w:lang w:val="el-GR"/>
        </w:rPr>
        <w:t>χ</w:t>
      </w:r>
      <w:r w:rsidRPr="003B1D52">
        <w:rPr>
          <w:rFonts w:cstheme="minorBidi"/>
          <w:color w:val="auto"/>
          <w:vertAlign w:val="superscript"/>
        </w:rPr>
        <w:t>2</w:t>
      </w:r>
      <w:r w:rsidRPr="003B1D52">
        <w:rPr>
          <w:rFonts w:cstheme="minorBidi"/>
          <w:color w:val="auto"/>
        </w:rPr>
        <w:t xml:space="preserve"> p-val =</w:t>
      </w:r>
      <w:r w:rsidRPr="003B1D52">
        <w:rPr>
          <w:color w:val="auto"/>
        </w:rPr>
        <w:t xml:space="preserve"> </w:t>
      </w:r>
      <w:r w:rsidRPr="003B1D52">
        <w:rPr>
          <w:rFonts w:cstheme="minorBidi"/>
          <w:color w:val="auto"/>
        </w:rPr>
        <w:t xml:space="preserve">2.07e-02). </w:t>
      </w:r>
      <w:r w:rsidRPr="003B1D52">
        <w:rPr>
          <w:rFonts w:cstheme="minorBidi"/>
          <w:b/>
          <w:bCs/>
          <w:color w:val="auto"/>
        </w:rPr>
        <w:t xml:space="preserve">T051 </w:t>
      </w:r>
      <w:r w:rsidRPr="003B1D52">
        <w:rPr>
          <w:rFonts w:cstheme="minorBidi"/>
          <w:color w:val="auto"/>
        </w:rPr>
        <w:t xml:space="preserve">contains a larger share of neural gliomas (30/78 vs. 8/66, </w:t>
      </w:r>
      <w:r w:rsidRPr="003B1D52">
        <w:rPr>
          <w:rFonts w:cstheme="minorBidi"/>
          <w:color w:val="auto"/>
          <w:lang w:val="el-GR"/>
        </w:rPr>
        <w:t>χ</w:t>
      </w:r>
      <w:r w:rsidRPr="003B1D52">
        <w:rPr>
          <w:rFonts w:cstheme="minorBidi"/>
          <w:color w:val="auto"/>
          <w:vertAlign w:val="superscript"/>
        </w:rPr>
        <w:t>2</w:t>
      </w:r>
      <w:r w:rsidRPr="003B1D52">
        <w:rPr>
          <w:rFonts w:cstheme="minorBidi"/>
          <w:color w:val="auto"/>
        </w:rPr>
        <w:t xml:space="preserve"> p-val =</w:t>
      </w:r>
      <w:r w:rsidRPr="003B1D52">
        <w:rPr>
          <w:color w:val="auto"/>
        </w:rPr>
        <w:t xml:space="preserve"> </w:t>
      </w:r>
      <w:r w:rsidRPr="003B1D52">
        <w:rPr>
          <w:rFonts w:cstheme="minorBidi"/>
          <w:color w:val="auto"/>
        </w:rPr>
        <w:t xml:space="preserve">7.154e-04), while </w:t>
      </w:r>
      <w:r w:rsidRPr="003B1D52">
        <w:rPr>
          <w:rFonts w:cstheme="minorBidi"/>
          <w:b/>
          <w:bCs/>
          <w:color w:val="auto"/>
        </w:rPr>
        <w:t xml:space="preserve">T052 </w:t>
      </w:r>
      <w:r w:rsidRPr="003B1D52">
        <w:rPr>
          <w:rFonts w:cstheme="minorBidi"/>
          <w:color w:val="auto"/>
        </w:rPr>
        <w:t xml:space="preserve">contains more proneural gliomas (48/78 vs. 57/66, </w:t>
      </w:r>
      <w:r w:rsidRPr="003B1D52">
        <w:rPr>
          <w:rFonts w:cstheme="minorBidi"/>
          <w:color w:val="auto"/>
          <w:lang w:val="el-GR"/>
        </w:rPr>
        <w:t>χ</w:t>
      </w:r>
      <w:r w:rsidRPr="003B1D52">
        <w:rPr>
          <w:rFonts w:cstheme="minorBidi"/>
          <w:color w:val="auto"/>
          <w:vertAlign w:val="superscript"/>
        </w:rPr>
        <w:t>2</w:t>
      </w:r>
      <w:r w:rsidRPr="003B1D52">
        <w:rPr>
          <w:rFonts w:cstheme="minorBidi"/>
          <w:color w:val="auto"/>
        </w:rPr>
        <w:t xml:space="preserve"> p-val =1.623-03).</w:t>
      </w:r>
    </w:p>
    <w:p w14:paraId="3E4E209E" w14:textId="5488062C" w:rsidR="006A3501" w:rsidRPr="003B1D52" w:rsidRDefault="2E0909B5" w:rsidP="2E0909B5">
      <w:pPr>
        <w:spacing w:before="100" w:beforeAutospacing="1" w:after="100" w:afterAutospacing="1" w:line="240" w:lineRule="auto"/>
        <w:ind w:right="0" w:firstLine="0"/>
        <w:rPr>
          <w:rFonts w:cstheme="minorBidi"/>
          <w:color w:val="auto"/>
        </w:rPr>
      </w:pPr>
      <w:r w:rsidRPr="003B1D52">
        <w:rPr>
          <w:rFonts w:cstheme="minorBidi"/>
          <w:color w:val="auto"/>
        </w:rPr>
        <w:lastRenderedPageBreak/>
        <w:t xml:space="preserve">Finally, following along the non-codeleted branch defined by </w:t>
      </w:r>
      <w:r w:rsidRPr="003B1D52">
        <w:rPr>
          <w:rFonts w:cstheme="minorBidi"/>
          <w:b/>
          <w:bCs/>
          <w:color w:val="auto"/>
        </w:rPr>
        <w:t>T045,</w:t>
      </w:r>
      <w:r w:rsidRPr="003B1D52">
        <w:rPr>
          <w:rFonts w:cstheme="minorBidi"/>
          <w:color w:val="auto"/>
        </w:rPr>
        <w:t xml:space="preserve"> we observe four children classes, characterized by significant differences in the sex ratios (</w:t>
      </w:r>
      <w:r w:rsidR="00A61ACC" w:rsidRPr="003B1D52">
        <w:rPr>
          <w:color w:val="auto"/>
          <w:sz w:val="19"/>
          <w:szCs w:val="19"/>
        </w:rPr>
        <w:t>Fig. S</w:t>
      </w:r>
      <w:r w:rsidRPr="003B1D52">
        <w:rPr>
          <w:color w:val="auto"/>
          <w:sz w:val="19"/>
          <w:szCs w:val="19"/>
        </w:rPr>
        <w:t>21b)</w:t>
      </w:r>
      <w:r w:rsidRPr="003B1D52">
        <w:rPr>
          <w:rFonts w:cstheme="minorBidi"/>
          <w:color w:val="auto"/>
        </w:rPr>
        <w:t xml:space="preserve">: </w:t>
      </w:r>
      <w:r w:rsidRPr="003B1D52">
        <w:rPr>
          <w:rFonts w:cstheme="minorBidi"/>
          <w:b/>
          <w:bCs/>
          <w:color w:val="auto"/>
        </w:rPr>
        <w:t>T054 GLI</w:t>
      </w:r>
      <w:r w:rsidRPr="003B1D52">
        <w:rPr>
          <w:rFonts w:cstheme="minorBidi"/>
          <w:color w:val="auto"/>
        </w:rPr>
        <w:t xml:space="preserve"> </w:t>
      </w:r>
      <w:r w:rsidRPr="003B1D52">
        <w:rPr>
          <w:rFonts w:cstheme="minorBidi"/>
          <w:b/>
          <w:bCs/>
          <w:color w:val="auto"/>
        </w:rPr>
        <w:t>IDHmut noCODEL OLIGOC</w:t>
      </w:r>
      <w:r w:rsidRPr="003B1D52">
        <w:rPr>
          <w:rFonts w:cstheme="minorBidi"/>
          <w:color w:val="auto"/>
        </w:rPr>
        <w:t xml:space="preserve"> (n = 99) is composed by 63.64% of males, </w:t>
      </w:r>
      <w:r w:rsidRPr="003B1D52">
        <w:rPr>
          <w:rFonts w:cstheme="minorBidi"/>
          <w:b/>
          <w:bCs/>
          <w:color w:val="auto"/>
        </w:rPr>
        <w:t>T055 GLI IDHmut noCODEL NEUR DIFFhigh</w:t>
      </w:r>
      <w:r w:rsidRPr="003B1D52">
        <w:rPr>
          <w:rFonts w:cstheme="minorBidi"/>
          <w:color w:val="auto"/>
        </w:rPr>
        <w:t xml:space="preserve"> (n = 30) is entirely female (</w:t>
      </w:r>
      <w:r w:rsidRPr="003B1D52">
        <w:rPr>
          <w:rFonts w:cstheme="minorBidi"/>
          <w:color w:val="auto"/>
          <w:lang w:val="el-GR"/>
        </w:rPr>
        <w:t>χ</w:t>
      </w:r>
      <w:r w:rsidRPr="003B1D52">
        <w:rPr>
          <w:rFonts w:cstheme="minorBidi"/>
          <w:color w:val="auto"/>
          <w:vertAlign w:val="superscript"/>
        </w:rPr>
        <w:t>2</w:t>
      </w:r>
      <w:r w:rsidRPr="003B1D52">
        <w:rPr>
          <w:rFonts w:cstheme="minorBidi"/>
          <w:color w:val="auto"/>
        </w:rPr>
        <w:t xml:space="preserve"> p-val =</w:t>
      </w:r>
      <w:r w:rsidRPr="003B1D52">
        <w:rPr>
          <w:color w:val="auto"/>
        </w:rPr>
        <w:t xml:space="preserve"> </w:t>
      </w:r>
      <w:r w:rsidRPr="003B1D52">
        <w:rPr>
          <w:rFonts w:cstheme="minorBidi"/>
          <w:color w:val="auto"/>
        </w:rPr>
        <w:t xml:space="preserve">2.65e-17), </w:t>
      </w:r>
      <w:r w:rsidRPr="003B1D52">
        <w:rPr>
          <w:rFonts w:cstheme="minorBidi"/>
          <w:b/>
          <w:bCs/>
          <w:color w:val="auto"/>
        </w:rPr>
        <w:t>T056 GLI IDHmut noCODEL MES</w:t>
      </w:r>
      <w:r w:rsidRPr="003B1D52">
        <w:rPr>
          <w:rFonts w:cstheme="minorBidi"/>
          <w:color w:val="auto"/>
        </w:rPr>
        <w:t xml:space="preserve"> (n = 24) is 75.00% male and </w:t>
      </w:r>
      <w:r w:rsidRPr="003B1D52">
        <w:rPr>
          <w:rFonts w:cstheme="minorBidi"/>
          <w:b/>
          <w:bCs/>
          <w:color w:val="auto"/>
        </w:rPr>
        <w:t xml:space="preserve">T057 GLI IDHmut noCODEL H3demet </w:t>
      </w:r>
      <w:r w:rsidRPr="003B1D52">
        <w:rPr>
          <w:rFonts w:cstheme="minorBidi"/>
          <w:color w:val="auto"/>
        </w:rPr>
        <w:t xml:space="preserve">(n = 47) is almost exclusively male (97.87% </w:t>
      </w:r>
      <w:r w:rsidRPr="003B1D52">
        <w:rPr>
          <w:rFonts w:cstheme="minorBidi"/>
          <w:color w:val="auto"/>
          <w:lang w:val="el-GR"/>
        </w:rPr>
        <w:t>χ</w:t>
      </w:r>
      <w:r w:rsidRPr="003B1D52">
        <w:rPr>
          <w:rFonts w:cstheme="minorBidi"/>
          <w:color w:val="auto"/>
          <w:vertAlign w:val="superscript"/>
        </w:rPr>
        <w:t>2</w:t>
      </w:r>
      <w:r w:rsidRPr="003B1D52">
        <w:rPr>
          <w:rFonts w:cstheme="minorBidi"/>
          <w:color w:val="auto"/>
        </w:rPr>
        <w:t xml:space="preserve"> p-val =</w:t>
      </w:r>
      <w:r w:rsidRPr="003B1D52">
        <w:rPr>
          <w:color w:val="auto"/>
        </w:rPr>
        <w:t xml:space="preserve"> </w:t>
      </w:r>
      <w:r w:rsidRPr="003B1D52">
        <w:rPr>
          <w:rFonts w:cstheme="minorBidi"/>
          <w:color w:val="auto"/>
        </w:rPr>
        <w:t>2.65e-17). Although sex differences have previously been reported to be associated with differences in survival in glioma and GBM</w:t>
      </w:r>
      <w:r w:rsidR="212AB1F7" w:rsidRPr="003B1D52">
        <w:rPr>
          <w:rFonts w:cstheme="minorBidi"/>
          <w:color w:val="auto"/>
        </w:rPr>
        <w:fldChar w:fldCharType="begin"/>
      </w:r>
      <w:r w:rsidR="212AB1F7" w:rsidRPr="003B1D52">
        <w:rPr>
          <w:rFonts w:cstheme="minorBidi"/>
          <w:color w:val="auto"/>
        </w:rPr>
        <w:instrText>ADDIN F1000_CSL_CITATION&lt;~#@#~&gt;[{"DOI":"10.1126/scitranslmed.aao5253","First":false,"Last":false,"PMCID":"PMC6502224","PMID":"30602536","abstract":"Sex differences in the incidence and outcome of human disease are broadly recognized but, in most cases, not sufficiently understood to enable sex-specific approaches to treatment. Glioblastoma (GBM), the most common malignant brain tumor, provides a case in point. Despite well-established differences in incidence and emerging indications of differences in outcome, there are few insights that distinguish male and female GBM at the molecular level or allow specific targeting of these biological differences. Here, using a quantitative imaging-based measure of response, we found that standard therapy is more effective in female compared with male patients with GBM. We then applied a computational algorithm to linked GBM transcriptome and outcome data and identified sex-specific molecular subtypes of GBM in which cell cycle and integrin signaling are the critical determinants of survival for male and female patients, respectively. The clinical relevance of cell cycle and integrin signaling pathway signatures was further established through correlations between gene expression and in vitro chemotherapy sensitivity in a panel of male and female patient-derived GBM cell lines. Together, these results suggest that greater precision in GBM molecular subtyping can be achieved through sex-specific analyses and that improved outcomes for all patients might be accomplished by tailoring treatment to sex differences in molecular mechanisms.&lt;br&gt;&lt;br&gt;Copyright © 2019 The Authors, some rights reserved; exclusive licensee American Association for the Advancement of Science. No claim to original U.S. Government Works.","author":[{"family":"Yang","given":"Wei"},{"family":"Warrington","given":"Nicole M"},{"family":"Taylor","given":"Sara J"},{"family":"Whitmire","given":"Paula"},{"family":"Carrasco","given":"Eduardo"},{"family":"Singleton","given":"Kyle W"},{"family":"Wu","given":"Ningying"},{"family":"Lathia","given":"Justin D"},{"family":"Berens","given":"Michael E"},{"family":"Kim","given":"Albert H"},{"family":"Barnholtz-Sloan","given":"Jill S"},{"family":"Swanson","given":"Kristin R"},{"family":"Luo","given":"Jingqin"},{"family":"Rubin","given":"Joshua B"}],"authorYearDisplayFormat":false,"citation-label":"6212268","container-title":"Science Translational Medicine","container-title-short":"Sci. Transl. Med.","id":"6212268","invisible":false,"issue":"473","issued":{"date-parts":[["2019","1","2"]]},"journalAbbreviation":"Sci. Transl. Med.","suppress-author":false,"title":"Sex differences in GBM revealed by analysis of patient imaging, transcriptome, and survival data.","type":"article-journal","volume":"11"}]</w:instrText>
      </w:r>
      <w:r w:rsidR="212AB1F7" w:rsidRPr="003B1D52">
        <w:rPr>
          <w:rFonts w:cstheme="minorBidi"/>
          <w:color w:val="auto"/>
        </w:rPr>
        <w:fldChar w:fldCharType="separate"/>
      </w:r>
      <w:r w:rsidRPr="003B1D52">
        <w:rPr>
          <w:rFonts w:cstheme="minorBidi"/>
          <w:color w:val="auto"/>
          <w:vertAlign w:val="superscript"/>
        </w:rPr>
        <w:t>37</w:t>
      </w:r>
      <w:r w:rsidR="212AB1F7" w:rsidRPr="003B1D52">
        <w:rPr>
          <w:rFonts w:cstheme="minorBidi"/>
          <w:color w:val="auto"/>
        </w:rPr>
        <w:fldChar w:fldCharType="end"/>
      </w:r>
      <w:r w:rsidRPr="003B1D52">
        <w:rPr>
          <w:rFonts w:cstheme="minorBidi"/>
          <w:color w:val="auto"/>
        </w:rPr>
        <w:t xml:space="preserve">, patients in these clusters have no significant differences in overall survival (lrt p-val = 1.44e-01 at 4752 days). </w:t>
      </w:r>
    </w:p>
    <w:p w14:paraId="153C17F8" w14:textId="43FE42D9" w:rsidR="00C15BFF" w:rsidRPr="003B1D52" w:rsidRDefault="00C15BFF" w:rsidP="00EB0D85">
      <w:pPr>
        <w:spacing w:before="100" w:beforeAutospacing="1" w:after="100" w:afterAutospacing="1" w:line="240" w:lineRule="auto"/>
        <w:ind w:right="0" w:firstLine="0"/>
        <w:rPr>
          <w:rFonts w:cstheme="minorBidi"/>
          <w:color w:val="auto"/>
        </w:rPr>
      </w:pPr>
      <w:r w:rsidRPr="003B1D52">
        <w:rPr>
          <w:rFonts w:cstheme="minorBidi"/>
          <w:color w:val="auto"/>
        </w:rPr>
        <w:t xml:space="preserve">Differential expression and gene sets analyses on these classes revelated that </w:t>
      </w:r>
      <w:r w:rsidRPr="003B1D52">
        <w:rPr>
          <w:rFonts w:cstheme="minorBidi"/>
          <w:b/>
          <w:bCs/>
          <w:color w:val="auto"/>
        </w:rPr>
        <w:t xml:space="preserve">T054 </w:t>
      </w:r>
      <w:r w:rsidRPr="003B1D52">
        <w:rPr>
          <w:rFonts w:cstheme="minorBidi"/>
          <w:color w:val="auto"/>
        </w:rPr>
        <w:t>is enriched for oligodendrocyte development (</w:t>
      </w:r>
      <w:r w:rsidR="000E3ED6" w:rsidRPr="003B1D52">
        <w:rPr>
          <w:rFonts w:cstheme="minorBidi"/>
          <w:color w:val="auto"/>
        </w:rPr>
        <w:t>medNES</w:t>
      </w:r>
      <w:r w:rsidR="00F64C58" w:rsidRPr="003B1D52">
        <w:rPr>
          <w:rFonts w:cstheme="minorBidi"/>
          <w:color w:val="auto"/>
        </w:rPr>
        <w:t xml:space="preserve"> = 1.0</w:t>
      </w:r>
      <w:r w:rsidR="00F43E77" w:rsidRPr="003B1D52">
        <w:rPr>
          <w:rFonts w:cstheme="minorBidi"/>
          <w:color w:val="auto"/>
        </w:rPr>
        <w:t>3</w:t>
      </w:r>
      <w:r w:rsidR="00F64C58" w:rsidRPr="003B1D52">
        <w:rPr>
          <w:rFonts w:cstheme="minorBidi"/>
          <w:color w:val="auto"/>
        </w:rPr>
        <w:t xml:space="preserve">, adj </w:t>
      </w:r>
      <w:r w:rsidR="00C91B09" w:rsidRPr="003B1D52">
        <w:rPr>
          <w:rFonts w:cstheme="minorBidi"/>
          <w:color w:val="auto"/>
        </w:rPr>
        <w:t>p-val</w:t>
      </w:r>
      <w:r w:rsidR="00F64C58" w:rsidRPr="003B1D52">
        <w:rPr>
          <w:rFonts w:cstheme="minorBidi"/>
          <w:color w:val="auto"/>
        </w:rPr>
        <w:t xml:space="preserve"> = 4.85e-15</w:t>
      </w:r>
      <w:r w:rsidRPr="003B1D52">
        <w:rPr>
          <w:rFonts w:cstheme="minorBidi"/>
          <w:color w:val="auto"/>
        </w:rPr>
        <w:t>)</w:t>
      </w:r>
      <w:r w:rsidR="0045050E" w:rsidRPr="003B1D52">
        <w:rPr>
          <w:rFonts w:cstheme="minorBidi"/>
          <w:color w:val="auto"/>
        </w:rPr>
        <w:t xml:space="preserve"> and myelination (</w:t>
      </w:r>
      <w:r w:rsidR="008E53DC" w:rsidRPr="003B1D52">
        <w:rPr>
          <w:rFonts w:cstheme="minorBidi"/>
          <w:color w:val="auto"/>
        </w:rPr>
        <w:t xml:space="preserve">med NES = 1.23, </w:t>
      </w:r>
      <w:r w:rsidR="000E3ED6" w:rsidRPr="003B1D52">
        <w:rPr>
          <w:rFonts w:cstheme="minorBidi"/>
          <w:color w:val="auto"/>
        </w:rPr>
        <w:t>KW</w:t>
      </w:r>
      <w:r w:rsidR="008E53DC" w:rsidRPr="003B1D52">
        <w:rPr>
          <w:rFonts w:cstheme="minorBidi"/>
          <w:color w:val="auto"/>
        </w:rPr>
        <w:t xml:space="preserve"> adj. p-val = 3.97e-09, Dunn post-hoc test p &lt; 0.01)</w:t>
      </w:r>
      <w:r w:rsidR="00076355" w:rsidRPr="003B1D52">
        <w:rPr>
          <w:rFonts w:cstheme="minorBidi"/>
          <w:color w:val="auto"/>
        </w:rPr>
        <w:fldChar w:fldCharType="begin"/>
      </w:r>
      <w:r w:rsidR="00EB0D85" w:rsidRPr="003B1D52">
        <w:rPr>
          <w:rFonts w:cstheme="minorBidi"/>
          <w:color w:val="auto"/>
        </w:rPr>
        <w:instrText>ADDIN F1000_CSL_CITATION&lt;~#@#~&gt;[{"DOI":"10.1093/nar/gky1055","First":false,"Last":false,"PMCID":"PMC6323945","PMID":"30395331","abstract":"The Gene Ontology resource (GO; http://geneontology.org) provides structured, computable knowledge regarding the functions of genes and gene products. Founded in 1998, GO has become widely adopted in the life sciences, and its contents are under continual improvement, both in quantity and in quality. Here, we report the major developments of the GO resource during the past two years. Each monthly release of the GO resource is now packaged and given a unique identifier (DOI), enabling GO-based analyses on a specific release to be reproduced in the future. The molecular function ontology has been refactored to better represent the overall activities of gene products, with a focus on transcription regulator activities. Quality assurance efforts have been ramped up to address potentially out-of-date or inaccurate annotations. New evidence codes for high-throughput experiments now enable users to filter out annotations obtained from these sources. GO-CAM, a new framework for representing gene function that is more expressive than standard GO annotations, has been released, and users can now explore the growing repository of these models. We also provide the 'GO ribbon' widget for visualizing GO annotations to a gene; the widget can be easily embedded in any web page.","author":[{"family":"The Gene Ontology Consortium"}],"authorYearDisplayFormat":false,"citation-label":"6481881","container-title":"Nucleic Acids Research","container-title-short":"Nucleic Acids Res.","id":"6481881","invisible":false,"issue":"D1","issued":{"date-parts":[["2019","1","8"]]},"journalAbbreviation":"Nucleic Acids Res.","page":"D330-D338","suppress-author":false,"title":"The Gene Ontology Resource: 20 years and still GOing strong.","type":"article-journal","volume":"47"},{"DOI":"10.1038/75556","First":false,"Last":false,"PMCID":"PMC3037419","PMID":"10802651","abstract":"Genomic sequencing has made it clear that a large fraction of the genes specifying the core biological functions are shared by all eukaryotes. Knowledge of the biological role of such shared proteins in one organism can often be transferred to other organisms. The goal of the Gene Ontology Consortium is to produce a dynamic, controlled vocabulary that can be applied to all eukaryotes even as knowledge of gene and protein roles in cells is accumulating and changing. To this end, three independent ontologies accessible on the World-Wide Web (http://www.geneontology.org) are being constructed: biological process, molecular function and cellular component.","author":[{"family":"Ashburner","given":"M"},{"family":"Ball","given":"C A"},{"family":"Blake","given":"J A"},{"family":"Botstein","given":"D"},{"family":"Butler","given":"H"},{"family":"Cherry","given":"J M"},{"family":"Davis","given":"A P"},{"family":"Dolinski","given":"K"},{"family":"Dwight","given":"S S"},{"family":"Eppig","given":"J T"},{"family":"Harris","given":"M A"},{"family":"Hill","given":"D P"},{"family":"Issel-Tarver","given":"L"},{"family":"Kasarskis","given":"A"},{"family":"Lewis","given":"S"},{"family":"Matese","given":"J C"},{"family":"Richardson","given":"J E"},{"family":"Ringwald","given":"M"},{"family":"Rubin","given":"G M"},{"family":"Sherlock","given":"G"}],"authorYearDisplayFormat":false,"citation-label":"48995","container-title":"Nature Genetics","container-title-short":"Nat. Genet.","id":"48995","invisible":false,"issue":"1","issued":{"date-parts":[["2000","5"]]},"journalAbbreviation":"Nat. Genet.","page":"25-29","suppress-author":false,"title":"Gene Ontology: tool for the unification of biology","type":"article-journal","volume":"25"}]</w:instrText>
      </w:r>
      <w:r w:rsidR="00076355" w:rsidRPr="003B1D52">
        <w:rPr>
          <w:rFonts w:cstheme="minorBidi"/>
          <w:color w:val="auto"/>
        </w:rPr>
        <w:fldChar w:fldCharType="separate"/>
      </w:r>
      <w:r w:rsidR="00EB0D85" w:rsidRPr="003B1D52">
        <w:rPr>
          <w:rFonts w:cstheme="minorBidi"/>
          <w:noProof/>
          <w:color w:val="auto"/>
          <w:vertAlign w:val="superscript"/>
        </w:rPr>
        <w:t>28,29</w:t>
      </w:r>
      <w:r w:rsidR="00076355" w:rsidRPr="003B1D52">
        <w:rPr>
          <w:rFonts w:cstheme="minorBidi"/>
          <w:color w:val="auto"/>
        </w:rPr>
        <w:fldChar w:fldCharType="end"/>
      </w:r>
      <w:r w:rsidRPr="003B1D52">
        <w:rPr>
          <w:rFonts w:cstheme="minorBidi"/>
          <w:color w:val="auto"/>
        </w:rPr>
        <w:t xml:space="preserve"> and overexpresses </w:t>
      </w:r>
      <w:r w:rsidRPr="003B1D52">
        <w:rPr>
          <w:rFonts w:cstheme="minorBidi"/>
          <w:i/>
          <w:iCs/>
          <w:color w:val="auto"/>
        </w:rPr>
        <w:t>MBP</w:t>
      </w:r>
      <w:r w:rsidRPr="003B1D52">
        <w:rPr>
          <w:rFonts w:cstheme="minorBidi"/>
          <w:color w:val="auto"/>
        </w:rPr>
        <w:t xml:space="preserve"> and </w:t>
      </w:r>
      <w:r w:rsidRPr="003B1D52">
        <w:rPr>
          <w:rFonts w:cstheme="minorBidi"/>
          <w:i/>
          <w:iCs/>
          <w:color w:val="auto"/>
        </w:rPr>
        <w:t>MOBP</w:t>
      </w:r>
      <w:r w:rsidRPr="003B1D52">
        <w:rPr>
          <w:rFonts w:cstheme="minorBidi"/>
          <w:color w:val="auto"/>
        </w:rPr>
        <w:t xml:space="preserve"> (FDR </w:t>
      </w:r>
      <w:r w:rsidR="00A96268" w:rsidRPr="003B1D52">
        <w:rPr>
          <w:rFonts w:cstheme="minorBidi"/>
          <w:color w:val="auto"/>
        </w:rPr>
        <w:t>≤ 2.461e-04</w:t>
      </w:r>
      <w:r w:rsidRPr="003B1D52">
        <w:rPr>
          <w:rFonts w:cstheme="minorBidi"/>
          <w:color w:val="auto"/>
        </w:rPr>
        <w:t>), predictors of improved survival</w:t>
      </w:r>
      <w:r w:rsidRPr="003B1D52">
        <w:rPr>
          <w:rFonts w:cstheme="minorBidi"/>
          <w:color w:val="auto"/>
        </w:rPr>
        <w:fldChar w:fldCharType="begin"/>
      </w:r>
      <w:r w:rsidR="00EB0D85" w:rsidRPr="003B1D52">
        <w:rPr>
          <w:rFonts w:cstheme="minorBidi"/>
          <w:color w:val="auto"/>
        </w:rPr>
        <w:instrText>ADDIN F1000_CSL_CITATION&lt;~#@#~&gt;[{"DOI":"10.1186/s12967-019-1930-3","First":false,"Last":false,"PMCID":"PMC6540543","PMID":"31138312","abstract":"&lt;strong&gt;BACKGROUND:&lt;/strong&gt; Glioblastomas have a high degree of malignancy, high recurrence rate, high mortality rate, and low cure rate. Searching for new markers of glioblastomas is of great significance for improving the diagnosis, prognosis and treatment of glioma.&lt;br&gt;&lt;br&gt;&lt;strong&gt;METHODS:&lt;/strong&gt; Using the GEO public database, we combined 34 glioma microarray datasets containing 1893 glioma samples and conducted genetic data mining through statistical analysis, bioclustering, and pathway analysis. The results were validated in TCGA, CGGA, and internal cohorts. We further selected a gene for subsequent experiments and conducted cell proliferation and cell cycle analyses to verify the biological function of this gene.&lt;br&gt;&lt;br&gt;&lt;strong&gt;RESULTS:&lt;/strong&gt; Eight glioblastoma-specific differentially expressed genes were screened using GEO. In the TCGA and CGGA cohorts, patients with high CBX3, BARD1, EGFR, or IFRD1 expression had significantly shorter survival but patients with high GUCY1A3 or MOBP expression had significantly longer survival than patients with lower expression of these genes. After reviewing the literature, we selected the CBX3 gene for further experiments. We confirmed that CBX3 was overexpressed in glioblastoma by immunohistochemical analysis of tissue microarrays and qPCR analysis of surgical specimens. The functional assay results showed that silencing CBX3 arrests the cell cycle in the G2/M phase, thereby weakening the cell proliferation ability.&lt;br&gt;&lt;br&gt;&lt;strong&gt;CONCLUSIONS:&lt;/strong&gt; We used a multidisciplinary approach to analyze glioblastoma samples in 34 microarray datasets, revealing novel diagnostic and prognostic biomarkers in patients with glioblastoma and providing a new direction for screening tumor markers.","author":[{"family":"Wang","given":"Siqi"},{"family":"Liu","given":"Fang"},{"family":"Wang","given":"Yuhui"},{"family":"Fan","given":"Wenliang"},{"family":"Zhao","given":"Hongyang"},{"family":"Liu","given":"Liying"},{"family":"Cen","given":"Chunyuan"},{"family":"Jiang","given":"Xiaobin"},{"family":"Sun","given":"Min"},{"family":"Han","given":"Ping"}],"authorYearDisplayFormat":false,"citation-label":"9512585","container-title":"Journal of Translational Medicine","container-title-short":"J. Transl. Med.","id":"9512585","invisible":false,"issue":"1","issued":{"date-parts":[["2019","5","28"]]},"journalAbbreviation":"J. Transl. Med.","page":"179","suppress-author":false,"title":"Integrated analysis of 34 microarray datasets reveals CBX3 as a diagnostic and prognostic biomarker in glioblastoma.","type":"article-journal","volume":"17"},{"DOI":"10.1371/journal.pone.0081049","First":false,"Last":false,"PMCID":"PMC3827469","PMID":"24236209","abstract":"Pathologic review of tumor morphology in histologic sections is the traditional method for cancer classification and grading, yet human review has limitations that can result in low reproducibility and inter-observer agreement. Computerized image analysis can partially overcome these shortcomings due to its capacity to quantitatively and reproducibly measure histologic structures on a large-scale. In this paper, we present an end-to-end image analysis and data integration pipeline for large-scale morphologic analysis of pathology images and demonstrate the ability to correlate phenotypic groups with molecular data and clinical outcomes. We demonstrate our method in the context of glioblastoma (GBM), with specific focus on the degree of the oligodendroglioma component. Over 200 million nuclei in digitized pathology slides from 117 GBMs in the Cancer Genome Atlas were quantitatively analyzed, followed by multiplatform correlation of nuclear features with molecular and clinical data. For each nucleus, a Nuclear Score (NS) was calculated based on the degree of oligodendroglioma appearance, using a regression model trained from the optimal feature set. Using the frequencies of neoplastic nuclei in low and high NS intervals, we were able to cluster patients into three well-separated disease groups that contained low, medium, or high Oligodendroglioma Component (OC). We showed that machine-based classification of GBMs with high oligodendroglioma component uncovered a set of tumors with strong associations with PDGFRA amplification, proneural transcriptional class, and expression of the oligodendrocyte signature genes MBP, HOXD1, PLP1, MOBP and PDGFRA. Quantitative morphologic features within the GBMs that correlated most strongly with oligodendrocyte gene expression were high nuclear circularity and low eccentricity. These findings highlight the potential of high throughput morphologic analysis to complement and inform human-based pathologic review. ","author":[{"family":"Kong","given":"Jun"},{"family":"Cooper","given":"Lee A D"},{"family":"Wang","given":"Fusheng"},{"family":"Gao","given":"Jingjing"},{"family":"Teodoro","given":"George"},{"family":"Scarpace","given":"Lisa"},{"family":"Mikkelsen","given":"Tom"},{"family":"Schniederjan","given":"Matthew J"},{"family":"Moreno","given":"Carlos S"},{"family":"Saltz","given":"Joel H"},{"family":"Brat","given":"Daniel J"}],"authorYearDisplayFormat":false,"citation-label":"4701196","container-title":"Plos One","container-title-short":"PLoS ONE","id":"4701196","invisible":false,"issue":"11","issued":{"date-parts":[["2013","11","13"]]},"journalAbbreviation":"PLoS ONE","page":"e81049","suppress-author":false,"title":"Machine-based morphologic analysis of glioblastoma using whole-slide pathology images uncovers clinically relevant molecular correlates.","type":"article-journal","volume":"8"}]</w:instrText>
      </w:r>
      <w:r w:rsidRPr="003B1D52">
        <w:rPr>
          <w:rFonts w:cstheme="minorBidi"/>
          <w:color w:val="auto"/>
        </w:rPr>
        <w:fldChar w:fldCharType="separate"/>
      </w:r>
      <w:r w:rsidR="00EB0D85" w:rsidRPr="003B1D52">
        <w:rPr>
          <w:rFonts w:cstheme="minorBidi"/>
          <w:color w:val="auto"/>
          <w:vertAlign w:val="superscript"/>
        </w:rPr>
        <w:t>38,39</w:t>
      </w:r>
      <w:r w:rsidRPr="003B1D52">
        <w:rPr>
          <w:rFonts w:cstheme="minorBidi"/>
          <w:color w:val="auto"/>
        </w:rPr>
        <w:fldChar w:fldCharType="end"/>
      </w:r>
      <w:r w:rsidRPr="003B1D52">
        <w:rPr>
          <w:rFonts w:cstheme="minorBidi"/>
          <w:color w:val="auto"/>
        </w:rPr>
        <w:t xml:space="preserve">. </w:t>
      </w:r>
      <w:r w:rsidRPr="003B1D52">
        <w:rPr>
          <w:rFonts w:cstheme="minorBidi"/>
          <w:b/>
          <w:bCs/>
          <w:color w:val="auto"/>
        </w:rPr>
        <w:t xml:space="preserve">T055 </w:t>
      </w:r>
      <w:r w:rsidRPr="003B1D52">
        <w:rPr>
          <w:rFonts w:cstheme="minorBidi"/>
          <w:color w:val="auto"/>
        </w:rPr>
        <w:t>is enriched</w:t>
      </w:r>
      <w:r w:rsidR="00943B15" w:rsidRPr="003B1D52">
        <w:rPr>
          <w:rFonts w:cstheme="minorBidi"/>
          <w:color w:val="auto"/>
        </w:rPr>
        <w:t xml:space="preserve"> for</w:t>
      </w:r>
      <w:r w:rsidRPr="003B1D52">
        <w:rPr>
          <w:rFonts w:cstheme="minorBidi"/>
          <w:color w:val="auto"/>
        </w:rPr>
        <w:t xml:space="preserve"> gene sets related to neuronal </w:t>
      </w:r>
      <w:r w:rsidR="00F64C58" w:rsidRPr="003B1D52">
        <w:rPr>
          <w:rFonts w:cstheme="minorBidi"/>
          <w:color w:val="auto"/>
        </w:rPr>
        <w:t>developmen</w:t>
      </w:r>
      <w:r w:rsidRPr="003B1D52">
        <w:rPr>
          <w:rFonts w:cstheme="minorBidi"/>
          <w:color w:val="auto"/>
        </w:rPr>
        <w:t>t</w:t>
      </w:r>
      <w:r w:rsidR="00F64C58" w:rsidRPr="003B1D52">
        <w:rPr>
          <w:rFonts w:cstheme="minorBidi"/>
          <w:color w:val="auto"/>
        </w:rPr>
        <w:t xml:space="preserve"> (</w:t>
      </w:r>
      <w:r w:rsidR="000E3ED6" w:rsidRPr="003B1D52">
        <w:rPr>
          <w:rFonts w:cstheme="minorBidi"/>
          <w:color w:val="auto"/>
        </w:rPr>
        <w:t>medNES</w:t>
      </w:r>
      <w:r w:rsidR="00F64C58" w:rsidRPr="003B1D52">
        <w:rPr>
          <w:rFonts w:cstheme="minorBidi"/>
          <w:color w:val="auto"/>
        </w:rPr>
        <w:t xml:space="preserve"> </w:t>
      </w:r>
      <w:r w:rsidR="00182E33" w:rsidRPr="003B1D52">
        <w:rPr>
          <w:rFonts w:cstheme="minorBidi"/>
          <w:color w:val="auto"/>
        </w:rPr>
        <w:t xml:space="preserve">≥ </w:t>
      </w:r>
      <w:r w:rsidR="00F64C58" w:rsidRPr="003B1D52">
        <w:rPr>
          <w:rFonts w:cstheme="minorBidi"/>
          <w:color w:val="auto"/>
        </w:rPr>
        <w:t xml:space="preserve">1.01, </w:t>
      </w:r>
      <w:r w:rsidR="000E3ED6" w:rsidRPr="003B1D52">
        <w:rPr>
          <w:rFonts w:cstheme="minorBidi"/>
          <w:color w:val="auto"/>
        </w:rPr>
        <w:t>KW</w:t>
      </w:r>
      <w:r w:rsidR="00F64C58" w:rsidRPr="003B1D52">
        <w:rPr>
          <w:rFonts w:cstheme="minorBidi"/>
          <w:color w:val="auto"/>
        </w:rPr>
        <w:t xml:space="preserve"> adj. </w:t>
      </w:r>
      <w:r w:rsidR="00C91B09" w:rsidRPr="003B1D52">
        <w:rPr>
          <w:rFonts w:cstheme="minorBidi"/>
          <w:color w:val="auto"/>
        </w:rPr>
        <w:t>p-val</w:t>
      </w:r>
      <w:r w:rsidR="00F64C58" w:rsidRPr="003B1D52">
        <w:rPr>
          <w:rFonts w:cstheme="minorBidi"/>
          <w:color w:val="auto"/>
        </w:rPr>
        <w:t xml:space="preserve"> = 9.36e-17)</w:t>
      </w:r>
      <w:r w:rsidR="007A482B" w:rsidRPr="003B1D52">
        <w:rPr>
          <w:rFonts w:cstheme="minorBidi"/>
          <w:color w:val="auto"/>
        </w:rPr>
        <w:t>.</w:t>
      </w:r>
      <w:r w:rsidRPr="003B1D52">
        <w:rPr>
          <w:rFonts w:cstheme="minorBidi"/>
          <w:color w:val="auto"/>
        </w:rPr>
        <w:t xml:space="preserve"> </w:t>
      </w:r>
      <w:r w:rsidRPr="003B1D52">
        <w:rPr>
          <w:rFonts w:cstheme="minorBidi"/>
          <w:b/>
          <w:bCs/>
          <w:color w:val="auto"/>
        </w:rPr>
        <w:t xml:space="preserve">T056 </w:t>
      </w:r>
      <w:r w:rsidRPr="003B1D52">
        <w:rPr>
          <w:rFonts w:cstheme="minorBidi"/>
          <w:color w:val="auto"/>
        </w:rPr>
        <w:t>is enriched for</w:t>
      </w:r>
      <w:r w:rsidR="00F64C58" w:rsidRPr="003B1D52">
        <w:rPr>
          <w:rFonts w:cstheme="minorBidi"/>
          <w:color w:val="auto"/>
        </w:rPr>
        <w:t xml:space="preserve"> genesets involving </w:t>
      </w:r>
      <w:r w:rsidR="00960F71" w:rsidRPr="003B1D52">
        <w:rPr>
          <w:rFonts w:cstheme="minorBidi"/>
          <w:i/>
          <w:iCs/>
          <w:color w:val="auto"/>
        </w:rPr>
        <w:t>MYC</w:t>
      </w:r>
      <w:r w:rsidR="00F64C58" w:rsidRPr="003B1D52">
        <w:rPr>
          <w:rFonts w:cstheme="minorBidi"/>
          <w:color w:val="auto"/>
        </w:rPr>
        <w:t xml:space="preserve"> signalling (</w:t>
      </w:r>
      <w:r w:rsidR="00BB47B6" w:rsidRPr="003B1D52">
        <w:rPr>
          <w:rFonts w:cstheme="minorBidi"/>
          <w:color w:val="auto"/>
        </w:rPr>
        <w:t xml:space="preserve">medNES ≥ 1.04, </w:t>
      </w:r>
      <w:r w:rsidR="000E3ED6" w:rsidRPr="003B1D52">
        <w:rPr>
          <w:rFonts w:cstheme="minorBidi"/>
          <w:color w:val="auto"/>
        </w:rPr>
        <w:t>KW</w:t>
      </w:r>
      <w:r w:rsidR="00C944D2" w:rsidRPr="003B1D52">
        <w:rPr>
          <w:rFonts w:cstheme="minorBidi"/>
          <w:color w:val="auto"/>
        </w:rPr>
        <w:t xml:space="preserve"> </w:t>
      </w:r>
      <w:r w:rsidR="00F64C58" w:rsidRPr="003B1D52">
        <w:rPr>
          <w:rFonts w:cstheme="minorBidi"/>
          <w:color w:val="auto"/>
        </w:rPr>
        <w:t xml:space="preserve">adj. </w:t>
      </w:r>
      <w:r w:rsidR="00C91B09" w:rsidRPr="003B1D52">
        <w:rPr>
          <w:rFonts w:cstheme="minorBidi"/>
          <w:color w:val="auto"/>
        </w:rPr>
        <w:t>p-val</w:t>
      </w:r>
      <w:r w:rsidR="00F64C58" w:rsidRPr="003B1D52">
        <w:rPr>
          <w:rFonts w:cstheme="minorBidi"/>
          <w:color w:val="auto"/>
        </w:rPr>
        <w:t xml:space="preserve"> </w:t>
      </w:r>
      <w:r w:rsidR="00BB47B6" w:rsidRPr="003B1D52">
        <w:rPr>
          <w:rFonts w:cstheme="minorBidi"/>
          <w:color w:val="auto"/>
        </w:rPr>
        <w:t>≤</w:t>
      </w:r>
      <w:r w:rsidR="00F64C58" w:rsidRPr="003B1D52">
        <w:rPr>
          <w:rFonts w:cstheme="minorBidi"/>
          <w:color w:val="auto"/>
        </w:rPr>
        <w:t xml:space="preserve"> </w:t>
      </w:r>
      <w:r w:rsidR="00BB47B6" w:rsidRPr="003B1D52">
        <w:rPr>
          <w:rFonts w:cstheme="minorBidi"/>
          <w:color w:val="auto"/>
        </w:rPr>
        <w:t>6.76e-03</w:t>
      </w:r>
      <w:r w:rsidR="00231DD3" w:rsidRPr="003B1D52">
        <w:rPr>
          <w:rFonts w:cstheme="minorBidi"/>
          <w:color w:val="auto"/>
        </w:rPr>
        <w:t xml:space="preserve">, </w:t>
      </w:r>
      <w:r w:rsidR="00AD5322" w:rsidRPr="003B1D52">
        <w:rPr>
          <w:rFonts w:cstheme="minorBidi"/>
          <w:color w:val="auto"/>
        </w:rPr>
        <w:t>Dunn adj. p-val</w:t>
      </w:r>
      <w:r w:rsidR="00231DD3" w:rsidRPr="003B1D52">
        <w:rPr>
          <w:rFonts w:cstheme="minorBidi"/>
          <w:color w:val="auto"/>
        </w:rPr>
        <w:t xml:space="preserve"> &lt; 0.05</w:t>
      </w:r>
      <w:r w:rsidR="00F43E77" w:rsidRPr="003B1D52">
        <w:rPr>
          <w:rFonts w:cstheme="minorBidi"/>
          <w:color w:val="auto"/>
        </w:rPr>
        <w:t>)</w:t>
      </w:r>
      <w:r w:rsidR="00F64C58" w:rsidRPr="003B1D52">
        <w:rPr>
          <w:rFonts w:cstheme="minorBidi"/>
          <w:color w:val="auto"/>
        </w:rPr>
        <w:t>,</w:t>
      </w:r>
      <w:r w:rsidR="00BB47B6" w:rsidRPr="003B1D52">
        <w:rPr>
          <w:rFonts w:cstheme="minorBidi"/>
          <w:color w:val="auto"/>
        </w:rPr>
        <w:t xml:space="preserve"> </w:t>
      </w:r>
      <w:r w:rsidR="00E367AA" w:rsidRPr="003B1D52">
        <w:rPr>
          <w:rFonts w:cstheme="minorBidi"/>
          <w:color w:val="auto"/>
        </w:rPr>
        <w:t>the G2M checkp</w:t>
      </w:r>
      <w:r w:rsidR="00630717" w:rsidRPr="003B1D52">
        <w:rPr>
          <w:rFonts w:cstheme="minorBidi"/>
          <w:color w:val="auto"/>
        </w:rPr>
        <w:t>o</w:t>
      </w:r>
      <w:r w:rsidR="00E367AA" w:rsidRPr="003B1D52">
        <w:rPr>
          <w:rFonts w:cstheme="minorBidi"/>
          <w:color w:val="auto"/>
        </w:rPr>
        <w:t>int</w:t>
      </w:r>
      <w:r w:rsidR="00630717" w:rsidRPr="003B1D52">
        <w:rPr>
          <w:rFonts w:cstheme="minorBidi"/>
          <w:color w:val="auto"/>
        </w:rPr>
        <w:t>,</w:t>
      </w:r>
      <w:r w:rsidR="00BB47B6" w:rsidRPr="003B1D52">
        <w:rPr>
          <w:rFonts w:cstheme="minorBidi"/>
          <w:color w:val="auto"/>
        </w:rPr>
        <w:t>(</w:t>
      </w:r>
      <w:r w:rsidR="00E367AA" w:rsidRPr="003B1D52">
        <w:rPr>
          <w:rFonts w:cstheme="minorBidi"/>
          <w:color w:val="auto"/>
        </w:rPr>
        <w:t xml:space="preserve">medNES </w:t>
      </w:r>
      <w:r w:rsidR="00CC04C9" w:rsidRPr="003B1D52">
        <w:rPr>
          <w:rFonts w:cstheme="minorBidi"/>
          <w:color w:val="auto"/>
        </w:rPr>
        <w:t>≥</w:t>
      </w:r>
      <w:r w:rsidR="00E367AA" w:rsidRPr="003B1D52">
        <w:rPr>
          <w:rFonts w:cstheme="minorBidi"/>
          <w:color w:val="auto"/>
        </w:rPr>
        <w:t xml:space="preserve"> 1.16, </w:t>
      </w:r>
      <w:r w:rsidR="000E3ED6" w:rsidRPr="003B1D52">
        <w:rPr>
          <w:rFonts w:cstheme="minorBidi"/>
          <w:color w:val="auto"/>
        </w:rPr>
        <w:t>KW</w:t>
      </w:r>
      <w:r w:rsidR="00E367AA" w:rsidRPr="003B1D52">
        <w:rPr>
          <w:rFonts w:cstheme="minorBidi"/>
          <w:color w:val="auto"/>
        </w:rPr>
        <w:t xml:space="preserve"> adj. p-val = 1.46e-03</w:t>
      </w:r>
      <w:r w:rsidR="00231DD3" w:rsidRPr="003B1D52">
        <w:rPr>
          <w:rFonts w:cstheme="minorBidi"/>
          <w:color w:val="auto"/>
        </w:rPr>
        <w:t xml:space="preserve">, </w:t>
      </w:r>
      <w:r w:rsidR="00AD5322" w:rsidRPr="003B1D52">
        <w:rPr>
          <w:rFonts w:cstheme="minorBidi"/>
          <w:color w:val="auto"/>
        </w:rPr>
        <w:t>Dunn adj. p-val</w:t>
      </w:r>
      <w:r w:rsidR="00231DD3" w:rsidRPr="003B1D52">
        <w:rPr>
          <w:rFonts w:cstheme="minorBidi"/>
          <w:color w:val="auto"/>
        </w:rPr>
        <w:t xml:space="preserve"> &lt; 0.01)</w:t>
      </w:r>
      <w:r w:rsidR="00630717" w:rsidRPr="003B1D52">
        <w:rPr>
          <w:rFonts w:cstheme="minorBidi"/>
          <w:color w:val="auto"/>
        </w:rPr>
        <w:t>, and the immune response</w:t>
      </w:r>
      <w:r w:rsidR="00EB0165" w:rsidRPr="003B1D52">
        <w:rPr>
          <w:rFonts w:cstheme="minorBidi"/>
          <w:color w:val="auto"/>
        </w:rPr>
        <w:t xml:space="preserve"> (</w:t>
      </w:r>
      <w:r w:rsidR="00A22BB4" w:rsidRPr="003B1D52">
        <w:rPr>
          <w:rFonts w:cstheme="minorBidi"/>
          <w:color w:val="auto"/>
        </w:rPr>
        <w:t xml:space="preserve">medNES ≥ </w:t>
      </w:r>
      <w:r w:rsidR="000402CD" w:rsidRPr="003B1D52">
        <w:rPr>
          <w:rFonts w:cstheme="minorBidi"/>
          <w:color w:val="auto"/>
        </w:rPr>
        <w:t xml:space="preserve">1.510, </w:t>
      </w:r>
      <w:r w:rsidR="000E3ED6" w:rsidRPr="003B1D52">
        <w:rPr>
          <w:rFonts w:cstheme="minorBidi"/>
          <w:color w:val="auto"/>
        </w:rPr>
        <w:t>KW</w:t>
      </w:r>
      <w:r w:rsidR="00EB0165" w:rsidRPr="003B1D52">
        <w:rPr>
          <w:rFonts w:cstheme="minorBidi"/>
          <w:color w:val="auto"/>
        </w:rPr>
        <w:t xml:space="preserve"> adj. p-val ≤ 1.05e-05, </w:t>
      </w:r>
      <w:r w:rsidR="00AD5322" w:rsidRPr="003B1D52">
        <w:rPr>
          <w:rFonts w:cstheme="minorBidi"/>
          <w:color w:val="auto"/>
        </w:rPr>
        <w:t>Dunn adj. p-val</w:t>
      </w:r>
      <w:r w:rsidR="00EB0165" w:rsidRPr="003B1D52">
        <w:rPr>
          <w:rFonts w:cstheme="minorBidi"/>
          <w:color w:val="auto"/>
        </w:rPr>
        <w:t xml:space="preserve"> &lt; </w:t>
      </w:r>
      <w:r w:rsidR="00A22BB4" w:rsidRPr="003B1D52">
        <w:rPr>
          <w:rFonts w:cstheme="minorBidi"/>
          <w:color w:val="auto"/>
        </w:rPr>
        <w:t>0.01)</w:t>
      </w:r>
      <w:r w:rsidR="0070008F" w:rsidRPr="003B1D52">
        <w:rPr>
          <w:rFonts w:cstheme="minorBidi"/>
          <w:color w:val="auto"/>
        </w:rPr>
        <w:fldChar w:fldCharType="begin"/>
      </w:r>
      <w:r w:rsidR="00EB0D85" w:rsidRPr="003B1D52">
        <w:rPr>
          <w:rFonts w:cstheme="minorBidi"/>
          <w:color w:val="auto"/>
        </w:rPr>
        <w:instrText>ADDIN F1000_CSL_CITATION&lt;~#@#~&gt;[{"DOI":"10.1016/j.cels.2015.12.004","First":false,"Last":false,"PMCID":"PMC4707969","PMID":"26771021","abstract":"The Molecular Signatures Database (MSigDB) is one of the most widely used and comprehensive databases of gene sets for performing gene set enrichment analysis. Since its creation, MSigDB has grown beyond its roots in metabolic disease and cancer to include &gt;10,000 gene sets. These better represent a wider range of biological processes and diseases, but the utility of the database is reduced by increased redundancy across, and heterogeneity within, gene sets. To address this challenge, here we use a combination of automated approaches and expert curation to develop a collection of \"hallmark\" gene sets as part of MSigDB. Each hallmark in this collection consists of a \"refined\" gene set, derived from multiple \"founder\" sets, that conveys a specific biological state or process and displays coherent expression. The hallmarks effectively summarize most of the relevant information of the original founder sets and, by reducing both variation and redundancy, provide more refined and concise inputs for gene set enrichment analysis.","author":[{"family":"Liberzon","given":"Arthur"},{"family":"Birger","given":"Chet"},{"family":"Thorvaldsdóttir","given":"Helga"},{"family":"Ghandi","given":"Mahmoud"},{"family":"Mesirov","given":"Jill P"},{"family":"Tamayo","given":"Pablo"}],"authorYearDisplayFormat":false,"citation-label":"1142816","container-title":"Cell Systems","container-title-short":"Cell Syst.","id":"1142816","invisible":false,"issue":"6","issued":{"date-parts":[["2015","12","23"]]},"journalAbbreviation":"Cell Syst.","page":"417-425","suppress-author":false,"title":"The Molecular Signatures Database (MSigDB) hallmark gene set collection.","type":"article-journal","volume":"1"}]</w:instrText>
      </w:r>
      <w:r w:rsidR="0070008F" w:rsidRPr="003B1D52">
        <w:rPr>
          <w:rFonts w:cstheme="minorBidi"/>
          <w:color w:val="auto"/>
        </w:rPr>
        <w:fldChar w:fldCharType="separate"/>
      </w:r>
      <w:r w:rsidR="00EB0D85" w:rsidRPr="003B1D52">
        <w:rPr>
          <w:rFonts w:cstheme="minorBidi"/>
          <w:noProof/>
          <w:color w:val="auto"/>
          <w:vertAlign w:val="superscript"/>
        </w:rPr>
        <w:t>40</w:t>
      </w:r>
      <w:r w:rsidR="0070008F" w:rsidRPr="003B1D52">
        <w:rPr>
          <w:rFonts w:cstheme="minorBidi"/>
          <w:color w:val="auto"/>
        </w:rPr>
        <w:fldChar w:fldCharType="end"/>
      </w:r>
      <w:r w:rsidR="00E8362F" w:rsidRPr="003B1D52">
        <w:rPr>
          <w:rFonts w:cstheme="minorBidi"/>
          <w:color w:val="auto"/>
        </w:rPr>
        <w:t>; it also exhibits the highest immune infiltration score out of its siblings (</w:t>
      </w:r>
      <w:r w:rsidR="009F3ED7" w:rsidRPr="003B1D52">
        <w:rPr>
          <w:rFonts w:cstheme="minorBidi"/>
          <w:color w:val="auto"/>
        </w:rPr>
        <w:t xml:space="preserve">median = 990 vs. 648 vs. 2185 vs. 977, </w:t>
      </w:r>
      <w:r w:rsidR="00AD5322" w:rsidRPr="003B1D52">
        <w:rPr>
          <w:rFonts w:cstheme="minorBidi"/>
          <w:color w:val="auto"/>
        </w:rPr>
        <w:t>Dunn adj. p-val</w:t>
      </w:r>
      <w:r w:rsidR="005B2C7C" w:rsidRPr="003B1D52">
        <w:rPr>
          <w:rFonts w:cstheme="minorBidi"/>
          <w:color w:val="auto"/>
        </w:rPr>
        <w:t xml:space="preserve"> ≤ 4.81e-05</w:t>
      </w:r>
      <w:r w:rsidR="00E8362F" w:rsidRPr="003B1D52">
        <w:rPr>
          <w:rFonts w:cstheme="minorBidi"/>
          <w:color w:val="auto"/>
        </w:rPr>
        <w:t>)</w:t>
      </w:r>
      <w:r w:rsidR="00231DD3" w:rsidRPr="003B1D52">
        <w:rPr>
          <w:rFonts w:cstheme="minorBidi"/>
          <w:color w:val="auto"/>
        </w:rPr>
        <w:t xml:space="preserve">. It </w:t>
      </w:r>
      <w:r w:rsidR="000A776B" w:rsidRPr="003B1D52">
        <w:rPr>
          <w:rFonts w:cstheme="minorBidi"/>
          <w:color w:val="auto"/>
        </w:rPr>
        <w:t>overexpresses</w:t>
      </w:r>
      <w:r w:rsidR="00F64C58" w:rsidRPr="003B1D52">
        <w:rPr>
          <w:rFonts w:cstheme="minorBidi"/>
          <w:color w:val="auto"/>
        </w:rPr>
        <w:t xml:space="preserve"> </w:t>
      </w:r>
      <w:r w:rsidRPr="003B1D52">
        <w:rPr>
          <w:rFonts w:cstheme="minorBidi"/>
          <w:i/>
          <w:iCs/>
          <w:color w:val="auto"/>
        </w:rPr>
        <w:t>MMP9</w:t>
      </w:r>
      <w:r w:rsidRPr="003B1D52">
        <w:rPr>
          <w:rFonts w:cstheme="minorBidi"/>
          <w:color w:val="auto"/>
        </w:rPr>
        <w:t xml:space="preserve"> (</w:t>
      </w:r>
      <w:r w:rsidR="00552CCF" w:rsidRPr="003B1D52">
        <w:rPr>
          <w:rFonts w:cstheme="minorBidi"/>
          <w:color w:val="auto"/>
        </w:rPr>
        <w:t xml:space="preserve">median logFC = 1.41, </w:t>
      </w:r>
      <w:r w:rsidRPr="003B1D52">
        <w:rPr>
          <w:rFonts w:cstheme="minorBidi"/>
          <w:color w:val="auto"/>
        </w:rPr>
        <w:t xml:space="preserve">FDR </w:t>
      </w:r>
      <w:r w:rsidR="00552CCF" w:rsidRPr="003B1D52">
        <w:rPr>
          <w:rFonts w:cstheme="minorBidi"/>
          <w:color w:val="auto"/>
        </w:rPr>
        <w:t>≤ 3.515e-02</w:t>
      </w:r>
      <w:r w:rsidRPr="003B1D52">
        <w:rPr>
          <w:rFonts w:cstheme="minorBidi"/>
          <w:color w:val="auto"/>
        </w:rPr>
        <w:t xml:space="preserve">), </w:t>
      </w:r>
      <w:r w:rsidRPr="003B1D52">
        <w:rPr>
          <w:rFonts w:cstheme="minorBidi"/>
          <w:i/>
          <w:iCs/>
          <w:color w:val="auto"/>
        </w:rPr>
        <w:t>CHI3L1</w:t>
      </w:r>
      <w:r w:rsidRPr="003B1D52">
        <w:rPr>
          <w:rFonts w:cstheme="minorBidi"/>
          <w:color w:val="auto"/>
        </w:rPr>
        <w:t xml:space="preserve"> (</w:t>
      </w:r>
      <w:r w:rsidR="00552CCF" w:rsidRPr="003B1D52">
        <w:rPr>
          <w:rFonts w:cstheme="minorBidi"/>
          <w:color w:val="auto"/>
        </w:rPr>
        <w:t xml:space="preserve">median logFC = 1.79, </w:t>
      </w:r>
      <w:r w:rsidRPr="003B1D52">
        <w:rPr>
          <w:rFonts w:cstheme="minorBidi"/>
          <w:color w:val="auto"/>
        </w:rPr>
        <w:t xml:space="preserve">FDR </w:t>
      </w:r>
      <w:r w:rsidR="00552CCF" w:rsidRPr="003B1D52">
        <w:rPr>
          <w:rFonts w:cstheme="minorBidi"/>
          <w:color w:val="auto"/>
        </w:rPr>
        <w:t>8.332e-03</w:t>
      </w:r>
      <w:r w:rsidRPr="003B1D52">
        <w:rPr>
          <w:rFonts w:cstheme="minorBidi"/>
          <w:color w:val="auto"/>
        </w:rPr>
        <w:t xml:space="preserve">), </w:t>
      </w:r>
      <w:r w:rsidRPr="003B1D52">
        <w:rPr>
          <w:rFonts w:cstheme="minorBidi"/>
          <w:i/>
          <w:iCs/>
          <w:color w:val="auto"/>
        </w:rPr>
        <w:t>S100A4</w:t>
      </w:r>
      <w:r w:rsidR="00C91B76" w:rsidRPr="003B1D52">
        <w:rPr>
          <w:rFonts w:cstheme="minorBidi"/>
          <w:i/>
          <w:iCs/>
          <w:color w:val="auto"/>
        </w:rPr>
        <w:t xml:space="preserve"> </w:t>
      </w:r>
      <w:r w:rsidR="00C91B76" w:rsidRPr="003B1D52">
        <w:rPr>
          <w:rFonts w:cstheme="minorBidi"/>
          <w:color w:val="auto"/>
        </w:rPr>
        <w:t>(median logFC= 2.12, FDR ≤ 4.281e-09)</w:t>
      </w:r>
      <w:r w:rsidRPr="003B1D52">
        <w:rPr>
          <w:rFonts w:cstheme="minorBidi"/>
          <w:color w:val="auto"/>
        </w:rPr>
        <w:t xml:space="preserve">, </w:t>
      </w:r>
      <w:r w:rsidRPr="003B1D52">
        <w:rPr>
          <w:rFonts w:cstheme="minorBidi"/>
          <w:i/>
          <w:iCs/>
          <w:color w:val="auto"/>
        </w:rPr>
        <w:t>EN1</w:t>
      </w:r>
      <w:r w:rsidRPr="003B1D52">
        <w:rPr>
          <w:rFonts w:cstheme="minorBidi"/>
          <w:color w:val="auto"/>
        </w:rPr>
        <w:t xml:space="preserve"> </w:t>
      </w:r>
      <w:r w:rsidR="00C91B76" w:rsidRPr="003B1D52">
        <w:rPr>
          <w:rFonts w:cstheme="minorBidi"/>
          <w:color w:val="auto"/>
        </w:rPr>
        <w:t xml:space="preserve">(median logFC= 5.01, FDR ≤ 8.643e-14), and </w:t>
      </w:r>
      <w:r w:rsidRPr="003B1D52">
        <w:rPr>
          <w:rFonts w:cstheme="minorBidi"/>
          <w:i/>
          <w:iCs/>
          <w:color w:val="auto"/>
        </w:rPr>
        <w:t>ANXA1</w:t>
      </w:r>
      <w:r w:rsidRPr="003B1D52">
        <w:rPr>
          <w:rFonts w:cstheme="minorBidi"/>
          <w:color w:val="auto"/>
        </w:rPr>
        <w:t xml:space="preserve"> (</w:t>
      </w:r>
      <w:r w:rsidR="00C91B76" w:rsidRPr="003B1D52">
        <w:rPr>
          <w:rFonts w:cstheme="minorBidi"/>
          <w:color w:val="auto"/>
        </w:rPr>
        <w:t>median logFC= 2.56, FDR ≤ 7.266e-14</w:t>
      </w:r>
      <w:r w:rsidRPr="003B1D52">
        <w:rPr>
          <w:rFonts w:cstheme="minorBidi"/>
          <w:color w:val="auto"/>
        </w:rPr>
        <w:t xml:space="preserve">), markers of poor prognosis, </w:t>
      </w:r>
      <w:r w:rsidR="00B734BA" w:rsidRPr="003B1D52">
        <w:rPr>
          <w:rFonts w:cstheme="minorBidi"/>
          <w:color w:val="auto"/>
        </w:rPr>
        <w:t xml:space="preserve">and </w:t>
      </w:r>
      <w:r w:rsidR="00B734BA" w:rsidRPr="003B1D52">
        <w:rPr>
          <w:rFonts w:cstheme="minorBidi"/>
          <w:i/>
          <w:iCs/>
          <w:color w:val="auto"/>
        </w:rPr>
        <w:t>IGF2BP3</w:t>
      </w:r>
      <w:r w:rsidR="00B734BA" w:rsidRPr="003B1D52">
        <w:rPr>
          <w:rFonts w:cstheme="minorBidi"/>
          <w:color w:val="auto"/>
        </w:rPr>
        <w:t xml:space="preserve"> </w:t>
      </w:r>
      <w:r w:rsidR="00FE75D9" w:rsidRPr="003B1D52">
        <w:rPr>
          <w:rFonts w:cstheme="minorBidi"/>
          <w:color w:val="auto"/>
        </w:rPr>
        <w:t>(median logFC= 4.06, FDR ≤ 8.147e-13)</w:t>
      </w:r>
      <w:r w:rsidR="00B734BA" w:rsidRPr="003B1D52">
        <w:rPr>
          <w:rFonts w:cstheme="minorBidi"/>
          <w:color w:val="auto"/>
        </w:rPr>
        <w:t>, a GBM-specific proliferative and invasive marker</w:t>
      </w:r>
      <w:r w:rsidR="000A776B" w:rsidRPr="003B1D52">
        <w:rPr>
          <w:rFonts w:cstheme="minorBidi"/>
          <w:color w:val="auto"/>
        </w:rPr>
        <w:t xml:space="preserve">. </w:t>
      </w:r>
      <w:r w:rsidR="00231DD3" w:rsidRPr="003B1D52">
        <w:rPr>
          <w:rFonts w:cstheme="minorBidi"/>
          <w:b/>
          <w:bCs/>
          <w:color w:val="auto"/>
        </w:rPr>
        <w:t>T056</w:t>
      </w:r>
      <w:r w:rsidR="00ED2075" w:rsidRPr="003B1D52">
        <w:rPr>
          <w:rFonts w:cstheme="minorBidi"/>
          <w:b/>
          <w:bCs/>
          <w:color w:val="auto"/>
        </w:rPr>
        <w:t xml:space="preserve"> </w:t>
      </w:r>
      <w:r w:rsidR="00ED2075" w:rsidRPr="003B1D52">
        <w:rPr>
          <w:rFonts w:cstheme="minorBidi"/>
          <w:color w:val="auto"/>
        </w:rPr>
        <w:t xml:space="preserve">is also the only cluster to contain a </w:t>
      </w:r>
      <w:r w:rsidR="005C29F3" w:rsidRPr="003B1D52">
        <w:rPr>
          <w:rFonts w:cstheme="minorBidi"/>
          <w:color w:val="auto"/>
        </w:rPr>
        <w:t>significant population</w:t>
      </w:r>
      <w:r w:rsidR="00ED2075" w:rsidRPr="003B1D52">
        <w:rPr>
          <w:rFonts w:cstheme="minorBidi"/>
          <w:color w:val="auto"/>
        </w:rPr>
        <w:t xml:space="preserve"> of mesenchymal samples (</w:t>
      </w:r>
      <w:r w:rsidR="005C29F3" w:rsidRPr="003B1D52">
        <w:rPr>
          <w:rFonts w:cstheme="minorBidi"/>
          <w:color w:val="auto"/>
        </w:rPr>
        <w:t xml:space="preserve">0/58 vs. </w:t>
      </w:r>
      <w:r w:rsidR="002376CB" w:rsidRPr="003B1D52">
        <w:rPr>
          <w:rFonts w:cstheme="minorBidi"/>
          <w:color w:val="auto"/>
        </w:rPr>
        <w:t xml:space="preserve">0/21 vs. 5/11 vs. 2/ 35, </w:t>
      </w:r>
      <w:r w:rsidR="002376CB" w:rsidRPr="003B1D52">
        <w:rPr>
          <w:rFonts w:cstheme="minorBidi"/>
          <w:color w:val="auto"/>
          <w:lang w:val="el-GR"/>
        </w:rPr>
        <w:t>χ</w:t>
      </w:r>
      <w:r w:rsidR="002376CB" w:rsidRPr="003B1D52">
        <w:rPr>
          <w:rFonts w:cstheme="minorBidi"/>
          <w:color w:val="auto"/>
          <w:vertAlign w:val="superscript"/>
        </w:rPr>
        <w:t>2</w:t>
      </w:r>
      <w:r w:rsidR="002376CB" w:rsidRPr="003B1D52">
        <w:rPr>
          <w:rFonts w:cstheme="minorBidi"/>
          <w:color w:val="auto"/>
        </w:rPr>
        <w:t xml:space="preserve"> p-val =</w:t>
      </w:r>
      <w:r w:rsidR="002376CB" w:rsidRPr="003B1D52">
        <w:rPr>
          <w:color w:val="auto"/>
        </w:rPr>
        <w:t xml:space="preserve"> </w:t>
      </w:r>
      <w:r w:rsidR="002376CB" w:rsidRPr="003B1D52">
        <w:rPr>
          <w:rFonts w:cstheme="minorBidi"/>
          <w:color w:val="auto"/>
        </w:rPr>
        <w:t>3.211e-08)</w:t>
      </w:r>
      <w:r w:rsidR="00FE75D9" w:rsidRPr="003B1D52">
        <w:rPr>
          <w:rFonts w:cstheme="minorBidi"/>
          <w:color w:val="auto"/>
        </w:rPr>
        <w:t xml:space="preserve"> </w:t>
      </w:r>
      <w:r w:rsidR="00231DD3" w:rsidRPr="003B1D52">
        <w:rPr>
          <w:rFonts w:cstheme="minorBidi"/>
          <w:color w:val="auto"/>
        </w:rPr>
        <w:t xml:space="preserve">and is enriched for epithelial mesenchymal transition </w:t>
      </w:r>
      <w:r w:rsidR="00FE75D9" w:rsidRPr="003B1D52">
        <w:rPr>
          <w:rFonts w:cstheme="minorBidi"/>
          <w:color w:val="auto"/>
        </w:rPr>
        <w:t xml:space="preserve">genesets </w:t>
      </w:r>
      <w:r w:rsidR="00231DD3" w:rsidRPr="003B1D52">
        <w:rPr>
          <w:rFonts w:cstheme="minorBidi"/>
          <w:color w:val="auto"/>
        </w:rPr>
        <w:t xml:space="preserve">(medNES </w:t>
      </w:r>
      <w:r w:rsidR="00182E33" w:rsidRPr="003B1D52">
        <w:rPr>
          <w:rFonts w:cstheme="minorBidi"/>
          <w:color w:val="auto"/>
        </w:rPr>
        <w:t xml:space="preserve">≥ </w:t>
      </w:r>
      <w:r w:rsidR="00231DD3" w:rsidRPr="003B1D52">
        <w:rPr>
          <w:rFonts w:cstheme="minorBidi"/>
          <w:color w:val="auto"/>
        </w:rPr>
        <w:t xml:space="preserve">1.15, </w:t>
      </w:r>
      <w:r w:rsidR="000E3ED6" w:rsidRPr="003B1D52">
        <w:rPr>
          <w:rFonts w:cstheme="minorBidi"/>
          <w:color w:val="auto"/>
        </w:rPr>
        <w:t>KW</w:t>
      </w:r>
      <w:r w:rsidR="00231DD3" w:rsidRPr="003B1D52">
        <w:rPr>
          <w:rFonts w:cstheme="minorBidi"/>
          <w:color w:val="auto"/>
        </w:rPr>
        <w:t xml:space="preserve"> adj. p-val = 4.4</w:t>
      </w:r>
      <w:r w:rsidR="00552C7B" w:rsidRPr="003B1D52">
        <w:rPr>
          <w:rFonts w:cstheme="minorBidi"/>
          <w:color w:val="auto"/>
        </w:rPr>
        <w:t>6e-07</w:t>
      </w:r>
      <w:r w:rsidR="00231DD3" w:rsidRPr="003B1D52">
        <w:rPr>
          <w:rFonts w:cstheme="minorBidi"/>
          <w:color w:val="auto"/>
        </w:rPr>
        <w:t xml:space="preserve">, </w:t>
      </w:r>
      <w:r w:rsidR="00AD5322" w:rsidRPr="003B1D52">
        <w:rPr>
          <w:rFonts w:cstheme="minorBidi"/>
          <w:color w:val="auto"/>
        </w:rPr>
        <w:t>Dunn adj. p-val</w:t>
      </w:r>
      <w:r w:rsidR="00231DD3" w:rsidRPr="003B1D52">
        <w:rPr>
          <w:rFonts w:cstheme="minorBidi"/>
          <w:color w:val="auto"/>
        </w:rPr>
        <w:t xml:space="preserve"> &lt; </w:t>
      </w:r>
      <w:r w:rsidR="00630717" w:rsidRPr="003B1D52">
        <w:rPr>
          <w:rFonts w:cstheme="minorBidi"/>
          <w:color w:val="auto"/>
        </w:rPr>
        <w:t>0.05</w:t>
      </w:r>
      <w:r w:rsidR="00231DD3" w:rsidRPr="003B1D52">
        <w:rPr>
          <w:rFonts w:cstheme="minorBidi"/>
          <w:color w:val="auto"/>
        </w:rPr>
        <w:t>)</w:t>
      </w:r>
      <w:r w:rsidR="00FC705F" w:rsidRPr="003B1D52">
        <w:rPr>
          <w:rFonts w:cstheme="minorBidi"/>
          <w:color w:val="auto"/>
        </w:rPr>
        <w:fldChar w:fldCharType="begin"/>
      </w:r>
      <w:r w:rsidR="00EB0D85" w:rsidRPr="003B1D52">
        <w:rPr>
          <w:rFonts w:cstheme="minorBidi"/>
          <w:color w:val="auto"/>
        </w:rPr>
        <w:instrText>ADDIN F1000_CSL_CITATION&lt;~#@#~&gt;[{"DOI":"10.1016/j.cels.2015.12.004","First":false,"Last":false,"PMCID":"PMC4707969","PMID":"26771021","abstract":"The Molecular Signatures Database (MSigDB) is one of the most widely used and comprehensive databases of gene sets for performing gene set enrichment analysis. Since its creation, MSigDB has grown beyond its roots in metabolic disease and cancer to include &gt;10,000 gene sets. These better represent a wider range of biological processes and diseases, but the utility of the database is reduced by increased redundancy across, and heterogeneity within, gene sets. To address this challenge, here we use a combination of automated approaches and expert curation to develop a collection of \"hallmark\" gene sets as part of MSigDB. Each hallmark in this collection consists of a \"refined\" gene set, derived from multiple \"founder\" sets, that conveys a specific biological state or process and displays coherent expression. The hallmarks effectively summarize most of the relevant information of the original founder sets and, by reducing both variation and redundancy, provide more refined and concise inputs for gene set enrichment analysis.","author":[{"family":"Liberzon","given":"Arthur"},{"family":"Birger","given":"Chet"},{"family":"Thorvaldsdóttir","given":"Helga"},{"family":"Ghandi","given":"Mahmoud"},{"family":"Mesirov","given":"Jill P"},{"family":"Tamayo","given":"Pablo"}],"authorYearDisplayFormat":false,"citation-label":"1142816","container-title":"Cell Systems","container-title-short":"Cell Syst.","id":"1142816","invisible":false,"issue":"6","issued":{"date-parts":[["2015","12","23"]]},"journalAbbreviation":"Cell Syst.","page":"417-425","suppress-author":false,"title":"The Molecular Signatures Database (MSigDB) hallmark gene set collection.","type":"article-journal","volume":"1"}]</w:instrText>
      </w:r>
      <w:r w:rsidR="00FC705F" w:rsidRPr="003B1D52">
        <w:rPr>
          <w:rFonts w:cstheme="minorBidi"/>
          <w:color w:val="auto"/>
        </w:rPr>
        <w:fldChar w:fldCharType="separate"/>
      </w:r>
      <w:r w:rsidR="00EB0D85" w:rsidRPr="003B1D52">
        <w:rPr>
          <w:rFonts w:cstheme="minorBidi"/>
          <w:noProof/>
          <w:color w:val="auto"/>
          <w:vertAlign w:val="superscript"/>
        </w:rPr>
        <w:t>40</w:t>
      </w:r>
      <w:r w:rsidR="00FC705F" w:rsidRPr="003B1D52">
        <w:rPr>
          <w:rFonts w:cstheme="minorBidi"/>
          <w:color w:val="auto"/>
        </w:rPr>
        <w:fldChar w:fldCharType="end"/>
      </w:r>
      <w:r w:rsidR="002376CB" w:rsidRPr="003B1D52">
        <w:rPr>
          <w:rFonts w:cstheme="minorBidi"/>
          <w:color w:val="auto"/>
        </w:rPr>
        <w:t xml:space="preserve">. </w:t>
      </w:r>
      <w:r w:rsidRPr="003B1D52">
        <w:rPr>
          <w:rFonts w:cstheme="minorBidi"/>
          <w:b/>
          <w:bCs/>
          <w:color w:val="auto"/>
        </w:rPr>
        <w:t xml:space="preserve">T057 </w:t>
      </w:r>
      <w:r w:rsidR="00C91B09" w:rsidRPr="003B1D52">
        <w:rPr>
          <w:rFonts w:cstheme="minorBidi"/>
          <w:color w:val="auto"/>
        </w:rPr>
        <w:t xml:space="preserve">is enriched for genesets involving </w:t>
      </w:r>
      <w:r w:rsidR="00396492" w:rsidRPr="003B1D52">
        <w:rPr>
          <w:rFonts w:cstheme="minorBidi"/>
          <w:color w:val="auto"/>
        </w:rPr>
        <w:t>H3K4</w:t>
      </w:r>
      <w:r w:rsidR="004C0C98" w:rsidRPr="003B1D52">
        <w:rPr>
          <w:rFonts w:cstheme="minorBidi"/>
          <w:color w:val="auto"/>
        </w:rPr>
        <w:t xml:space="preserve"> </w:t>
      </w:r>
      <w:r w:rsidR="00C91B09" w:rsidRPr="003B1D52">
        <w:rPr>
          <w:rFonts w:cstheme="minorBidi"/>
          <w:color w:val="auto"/>
        </w:rPr>
        <w:t>demethylation (</w:t>
      </w:r>
      <w:r w:rsidR="00550BAB" w:rsidRPr="003B1D52">
        <w:rPr>
          <w:rFonts w:cstheme="minorBidi"/>
          <w:color w:val="auto"/>
        </w:rPr>
        <w:t xml:space="preserve">medNES ≥ 1.07, </w:t>
      </w:r>
      <w:r w:rsidR="000E3ED6" w:rsidRPr="003B1D52">
        <w:rPr>
          <w:rFonts w:cstheme="minorBidi"/>
          <w:color w:val="auto"/>
        </w:rPr>
        <w:t>KW</w:t>
      </w:r>
      <w:r w:rsidR="00550BAB" w:rsidRPr="003B1D52">
        <w:rPr>
          <w:rFonts w:cstheme="minorBidi"/>
          <w:color w:val="auto"/>
        </w:rPr>
        <w:t xml:space="preserve"> </w:t>
      </w:r>
      <w:r w:rsidR="00C91B09" w:rsidRPr="003B1D52">
        <w:rPr>
          <w:rFonts w:cstheme="minorBidi"/>
          <w:color w:val="auto"/>
        </w:rPr>
        <w:t xml:space="preserve">adj. p-val </w:t>
      </w:r>
      <w:r w:rsidR="00550BAB" w:rsidRPr="003B1D52">
        <w:rPr>
          <w:rFonts w:cstheme="minorBidi"/>
          <w:color w:val="auto"/>
        </w:rPr>
        <w:t>≤ 6.91e-11</w:t>
      </w:r>
      <w:r w:rsidR="00E2391B" w:rsidRPr="003B1D52">
        <w:rPr>
          <w:rFonts w:cstheme="minorBidi"/>
          <w:color w:val="auto"/>
        </w:rPr>
        <w:t xml:space="preserve">, </w:t>
      </w:r>
      <w:r w:rsidR="00AD5322" w:rsidRPr="003B1D52">
        <w:rPr>
          <w:rFonts w:cstheme="minorBidi"/>
          <w:color w:val="auto"/>
        </w:rPr>
        <w:t>Dunn adj. p-val</w:t>
      </w:r>
      <w:r w:rsidR="00E2391B" w:rsidRPr="003B1D52">
        <w:rPr>
          <w:rFonts w:cstheme="minorBidi"/>
          <w:color w:val="auto"/>
        </w:rPr>
        <w:t xml:space="preserve"> &lt; 0.05</w:t>
      </w:r>
      <w:r w:rsidR="00C91B09" w:rsidRPr="003B1D52">
        <w:rPr>
          <w:rFonts w:cstheme="minorBidi"/>
          <w:color w:val="auto"/>
        </w:rPr>
        <w:t xml:space="preserve">) </w:t>
      </w:r>
      <w:r w:rsidR="00294651" w:rsidRPr="003B1D52">
        <w:rPr>
          <w:rFonts w:cstheme="minorBidi"/>
          <w:color w:val="auto"/>
        </w:rPr>
        <w:t xml:space="preserve">and H3K27 demethylation (medNES ≥ 1.08, </w:t>
      </w:r>
      <w:r w:rsidR="000E3ED6" w:rsidRPr="003B1D52">
        <w:rPr>
          <w:rFonts w:cstheme="minorBidi"/>
          <w:color w:val="auto"/>
        </w:rPr>
        <w:t>KW</w:t>
      </w:r>
      <w:r w:rsidR="00294651" w:rsidRPr="003B1D52">
        <w:rPr>
          <w:rFonts w:cstheme="minorBidi"/>
          <w:color w:val="auto"/>
        </w:rPr>
        <w:t xml:space="preserve"> adj. p-val ≤ 6.00e-03)</w:t>
      </w:r>
      <w:r w:rsidR="00FC705F" w:rsidRPr="003B1D52">
        <w:rPr>
          <w:rFonts w:cstheme="minorBidi"/>
          <w:color w:val="auto"/>
        </w:rPr>
        <w:fldChar w:fldCharType="begin"/>
      </w:r>
      <w:r w:rsidR="00EB0D85" w:rsidRPr="003B1D52">
        <w:rPr>
          <w:rFonts w:cstheme="minorBidi"/>
          <w:color w:val="auto"/>
        </w:rPr>
        <w:instrText>ADDIN F1000_CSL_CITATION&lt;~#@#~&gt;[{"DOI":"10.1093/nar/gky1055","First":false,"Last":false,"PMCID":"PMC6323945","PMID":"30395331","abstract":"The Gene Ontology resource (GO; http://geneontology.org) provides structured, computable knowledge regarding the functions of genes and gene products. Founded in 1998, GO has become widely adopted in the life sciences, and its contents are under continual improvement, both in quantity and in quality. Here, we report the major developments of the GO resource during the past two years. Each monthly release of the GO resource is now packaged and given a unique identifier (DOI), enabling GO-based analyses on a specific release to be reproduced in the future. The molecular function ontology has been refactored to better represent the overall activities of gene products, with a focus on transcription regulator activities. Quality assurance efforts have been ramped up to address potentially out-of-date or inaccurate annotations. New evidence codes for high-throughput experiments now enable users to filter out annotations obtained from these sources. GO-CAM, a new framework for representing gene function that is more expressive than standard GO annotations, has been released, and users can now explore the growing repository of these models. We also provide the 'GO ribbon' widget for visualizing GO annotations to a gene; the widget can be easily embedded in any web page.","author":[{"family":"The Gene Ontology Consortium"}],"authorYearDisplayFormat":false,"citation-label":"6481881","container-title":"Nucleic Acids Research","container-title-short":"Nucleic Acids Res.","id":"6481881","invisible":false,"issue":"D1","issued":{"date-parts":[["2019","1","8"]]},"journalAbbreviation":"Nucleic Acids Res.","page":"D330-D338","suppress-author":false,"title":"The Gene Ontology Resource: 20 years and still GOing strong.","type":"article-journal","volume":"47"},{"DOI":"10.1038/75556","First":false,"Last":false,"PMCID":"PMC3037419","PMID":"10802651","abstract":"Genomic sequencing has made it clear that a large fraction of the genes specifying the core biological functions are shared by all eukaryotes. Knowledge of the biological role of such shared proteins in one organism can often be transferred to other organisms. The goal of the Gene Ontology Consortium is to produce a dynamic, controlled vocabulary that can be applied to all eukaryotes even as knowledge of gene and protein roles in cells is accumulating and changing. To this end, three independent ontologies accessible on the World-Wide Web (http://www.geneontology.org) are being constructed: biological process, molecular function and cellular component.","author":[{"family":"Ashburner","given":"M"},{"family":"Ball","given":"C A"},{"family":"Blake","given":"J A"},{"family":"Botstein","given":"D"},{"family":"Butler","given":"H"},{"family":"Cherry","given":"J M"},{"family":"Davis","given":"A P"},{"family":"Dolinski","given":"K"},{"family":"Dwight","given":"S S"},{"family":"Eppig","given":"J T"},{"family":"Harris","given":"M A"},{"family":"Hill","given":"D P"},{"family":"Issel-Tarver","given":"L"},{"family":"Kasarskis","given":"A"},{"family":"Lewis","given":"S"},{"family":"Matese","given":"J C"},{"family":"Richardson","given":"J E"},{"family":"Ringwald","given":"M"},{"family":"Rubin","given":"G M"},{"family":"Sherlock","given":"G"}],"authorYearDisplayFormat":false,"citation-label":"48995","container-title":"Nature Genetics","container-title-short":"Nat. Genet.","id":"48995","invisible":false,"issue":"1","issued":{"date-parts":[["2000","5"]]},"journalAbbreviation":"Nat. Genet.","page":"25-29","suppress-author":false,"title":"Gene Ontology: tool for the unification of biology","type":"article-journal","volume":"25"}]</w:instrText>
      </w:r>
      <w:r w:rsidR="00FC705F" w:rsidRPr="003B1D52">
        <w:rPr>
          <w:rFonts w:cstheme="minorBidi"/>
          <w:color w:val="auto"/>
        </w:rPr>
        <w:fldChar w:fldCharType="separate"/>
      </w:r>
      <w:r w:rsidR="00EB0D85" w:rsidRPr="003B1D52">
        <w:rPr>
          <w:rFonts w:cstheme="minorBidi"/>
          <w:noProof/>
          <w:color w:val="auto"/>
          <w:vertAlign w:val="superscript"/>
        </w:rPr>
        <w:t>28,29</w:t>
      </w:r>
      <w:r w:rsidR="00FC705F" w:rsidRPr="003B1D52">
        <w:rPr>
          <w:rFonts w:cstheme="minorBidi"/>
          <w:color w:val="auto"/>
        </w:rPr>
        <w:fldChar w:fldCharType="end"/>
      </w:r>
      <w:r w:rsidR="00294651" w:rsidRPr="003B1D52">
        <w:rPr>
          <w:rFonts w:cstheme="minorBidi"/>
          <w:color w:val="auto"/>
        </w:rPr>
        <w:t xml:space="preserve">. It also </w:t>
      </w:r>
      <w:r w:rsidRPr="003B1D52">
        <w:rPr>
          <w:rFonts w:cstheme="minorBidi"/>
          <w:color w:val="auto"/>
        </w:rPr>
        <w:t>overexpress</w:t>
      </w:r>
      <w:r w:rsidR="00C91B09" w:rsidRPr="003B1D52">
        <w:rPr>
          <w:rFonts w:cstheme="minorBidi"/>
          <w:color w:val="auto"/>
        </w:rPr>
        <w:t>es</w:t>
      </w:r>
      <w:r w:rsidRPr="003B1D52">
        <w:rPr>
          <w:rFonts w:cstheme="minorBidi"/>
          <w:color w:val="auto"/>
        </w:rPr>
        <w:t xml:space="preserve"> </w:t>
      </w:r>
      <w:r w:rsidRPr="003B1D52">
        <w:rPr>
          <w:rFonts w:cstheme="minorBidi"/>
          <w:i/>
          <w:iCs/>
          <w:color w:val="auto"/>
        </w:rPr>
        <w:t>LDHC</w:t>
      </w:r>
      <w:r w:rsidRPr="003B1D52">
        <w:rPr>
          <w:rFonts w:cstheme="minorBidi"/>
          <w:color w:val="auto"/>
        </w:rPr>
        <w:t xml:space="preserve"> (median LogFC= 3.44, FDR </w:t>
      </w:r>
      <w:r w:rsidR="006C0A62" w:rsidRPr="003B1D52">
        <w:rPr>
          <w:rFonts w:cstheme="minorBidi"/>
          <w:color w:val="auto"/>
        </w:rPr>
        <w:t>≤</w:t>
      </w:r>
      <w:r w:rsidRPr="003B1D52">
        <w:rPr>
          <w:rFonts w:cstheme="minorBidi"/>
          <w:color w:val="auto"/>
        </w:rPr>
        <w:t xml:space="preserve"> 7.16e-06), which was found to be elevated in mesenchymal glioma stem cells and negatively correlate</w:t>
      </w:r>
      <w:r w:rsidR="006A260B" w:rsidRPr="003B1D52">
        <w:rPr>
          <w:rFonts w:cstheme="minorBidi"/>
          <w:color w:val="auto"/>
        </w:rPr>
        <w:t>s</w:t>
      </w:r>
      <w:r w:rsidRPr="003B1D52">
        <w:rPr>
          <w:rFonts w:cstheme="minorBidi"/>
          <w:color w:val="auto"/>
        </w:rPr>
        <w:t xml:space="preserve"> with survival</w:t>
      </w:r>
      <w:r w:rsidRPr="003B1D52">
        <w:rPr>
          <w:rFonts w:cstheme="minorBidi"/>
          <w:color w:val="auto"/>
        </w:rPr>
        <w:fldChar w:fldCharType="begin"/>
      </w:r>
      <w:r w:rsidR="00EB0D85" w:rsidRPr="003B1D52">
        <w:rPr>
          <w:rFonts w:cstheme="minorBidi"/>
          <w:color w:val="auto"/>
        </w:rPr>
        <w:instrText>ADDIN F1000_CSL_CITATION&lt;~#@#~&gt;[{"DOI":"10.1073/pnas.1221478110","First":false,"Last":false,"PMCID":"PMC3666732","PMID":"23650391","abstract":"Tumor heterogeneity of high-grade glioma (HGG) is recognized by four clinically relevant subtypes based on core gene signatures. However, molecular signaling in glioma stem cells (GSCs) in individual HGG subtypes is poorly characterized. Here we identified and characterized two mutually exclusive GSC subtypes with distinct dysregulated signaling pathways. Analysis of mRNA profiles distinguished proneural (PN) from mesenchymal (Mes) GSCs and revealed a pronounced correlation with the corresponding PN or Mes HGGs. Mes GSCs displayed more aggressive phenotypes in vitro and as intracranial xenografts in mice. Further, Mes GSCs were markedly resistant to radiation compared with PN GSCs. The glycolytic pathway, comprising aldehyde dehydrogenase (ALDH) family genes and in particular ALDH1A3, were enriched in Mes GSCs. Glycolytic activity and ALDH activity were significantly elevated in Mes GSCs but not in PN GSCs. Expression of ALDH1A3 was also increased in clinical HGG compared with low-grade glioma or normal brain tissue. Moreover, inhibition of ALDH1A3 attenuated the growth of Mes but not PN GSCs. Last, radiation treatment of PN GSCs up-regulated Mes-associated markers and down-regulated PN-associated markers, whereas inhibition of ALDH1A3 attenuated an irradiation-induced gain of Mes identity in PN GSCs. Taken together, our data suggest that two subtypes of GSCs, harboring distinct metabolic signaling pathways, represent intertumoral glioma heterogeneity and highlight previously unidentified roles of ALDH1A3-associated signaling that promotes aberrant proliferation of Mes HGGs and GSCs. Inhibition of ALDH1A3-mediated pathways therefore might provide a promising therapeutic approach for a subset of HGGs with the Mes signature.","author":[{"family":"Mao","given":"Ping"},{"family":"Joshi","given":"Kaushal"},{"family":"Li","given":"Jianfeng"},{"family":"Kim","given":"Sung-Hak"},{"family":"Li","given":"Peipei"},{"family":"Santana-Santos","given":"Lucas"},{"family":"Luthra","given":"Soumya"},{"family":"Chandran","given":"Uma R"},{"family":"Benos","given":"Panayiotis V"},{"family":"Smith","given":"Luke"},{"family":"Wang","given":"Maode"},{"family":"Hu","given":"Bo"},{"family":"Cheng","given":"Shi-Yuan"},{"family":"Sobol","given":"Robert W"},{"family":"Nakano","given":"Ichiro"}],"authorYearDisplayFormat":false,"citation-label":"1153124","container-title":"Proceedings of the National Academy of Sciences of the United States of America","container-title-short":"Proc Natl Acad Sci USA","id":"1153124","invisible":false,"issue":"21","issued":{"date-parts":[["2013","5","21"]]},"journalAbbreviation":"Proc Natl Acad Sci USA","page":"8644-8649","suppress-author":false,"title":"Mesenchymal glioma stem cells are maintained by activated glycolytic metabolism involving aldehyde dehydrogenase 1A3.","type":"article-journal","volume":"110"},{"DOI":"10.1016/j.bbacli.2015.11.001","First":false,"Last":false,"PMCID":"PMC4802406","PMID":"27051584","abstract":"&lt;strong&gt;BACKGROUND:&lt;/strong&gt; Prominence of glycolysis in glioblastomas may be non-specific or a feature of oncogene-related subgroups (i.e. amplified EGFR, etc.). Relationships between amplified oncogenes and expressions of metabolic genes associated with glycolysis, directly or indirectly via pH, were therefore investigated.&lt;br&gt;&lt;br&gt;&lt;strong&gt;METHODS:&lt;/strong&gt; Using multiplex ligation-dependent probe amplification, copy numbers (CN) of 78 oncogenes were quantified in 24 glioblastomas. Related expressions of metabolic genes encoding lactate dehydrogenases (LDHA, LDHC), carbonic anhydrases (CA3, CA12), monocarboxylate transporters (SLC16A3 or MCT4, SLC16A4 or MCT5), ATP citrate lyase (ACLY), glycogen synthase1 (GYS1), hypoxia inducible factor-1A (HIF1A), and enolase1 (ENO1) were determined in 22 by RT-qPCR. To obtain supra-glycolytic levels and adjust for heterogeneity, concurrent ENO1 expression was used to mathematically transform the expression levels of metabolic genes already normalized with delta-delta crossing threshold methodology.&lt;br&gt;&lt;br&gt;&lt;strong&gt;RESULTS:&lt;/strong&gt; Positive correlations with EGFR occurred for all metabolic genes. Significant differences (Wilcoxon Rank Sum) for oncogene CN gains in tumors of at least 2.00-fold versus less than 2.00-fold occurred for EGFR with CA3's expression (p &lt;  0.03) and for RNF139 with CA12 (p &lt;  0.004). Increased CN of XIAP associated negatively. Tumors with less than 2.00-fold CN gains differed from those with gains for XIAP with CA12 (p &lt;  0.05). Male gender associated with CA12 (p &lt;  0.05).&lt;br&gt;&lt;br&gt;&lt;strong&gt;CONCLUSIONS:&lt;/strong&gt; Glioblastomas with CN increases in EGFR had elevated CA3 expression. Similarly, tumors with RNF149 CN gains had elevated CA12 expression.&lt;br&gt;&lt;br&gt;&lt;strong&gt;GENERAL SIGNIFICANCE:&lt;/strong&gt; In larger studies, subgroups of glioblastomas may emerge according to oncogene-related effects on glycolysis, such as control of pH via effects on carbonic anhydrases, with prognostic and treatment implications.","author":[{"family":"Beckner","given":"Marie E"},{"family":"Pollack","given":"Ian F"},{"family":"Nordberg","given":"Mary L"},{"family":"Hamilton","given":"Ronald L"}],"authorYearDisplayFormat":false,"citation-label":"9512589","container-title":"BBA clinical","container-title-short":"BBA Clin.","id":"9512589","invisible":false,"issued":{"date-parts":[["2016","6"]]},"journalAbbreviation":"BBA Clin.","page":"1-15","suppress-author":false,"title":"Glioblastomas with copy number gains in EGFR and RNF139 show increased expressions of carbonic anhydrase genes transformed by ENO1.","type":"article-journal","volume":"5"}]</w:instrText>
      </w:r>
      <w:r w:rsidRPr="003B1D52">
        <w:rPr>
          <w:rFonts w:cstheme="minorBidi"/>
          <w:color w:val="auto"/>
        </w:rPr>
        <w:fldChar w:fldCharType="separate"/>
      </w:r>
      <w:r w:rsidR="00EB0D85" w:rsidRPr="003B1D52">
        <w:rPr>
          <w:rFonts w:cstheme="minorBidi"/>
          <w:color w:val="auto"/>
          <w:vertAlign w:val="superscript"/>
        </w:rPr>
        <w:t>41,42</w:t>
      </w:r>
      <w:r w:rsidRPr="003B1D52">
        <w:rPr>
          <w:rFonts w:cstheme="minorBidi"/>
          <w:color w:val="auto"/>
        </w:rPr>
        <w:fldChar w:fldCharType="end"/>
      </w:r>
      <w:r w:rsidRPr="003B1D52">
        <w:rPr>
          <w:rFonts w:cstheme="minorBidi"/>
          <w:color w:val="auto"/>
        </w:rPr>
        <w:t>.</w:t>
      </w:r>
    </w:p>
    <w:p w14:paraId="3D704A41" w14:textId="77777777" w:rsidR="00C15BFF" w:rsidRPr="003B1D52" w:rsidRDefault="00C15BFF" w:rsidP="00C15BFF">
      <w:pPr>
        <w:widowControl w:val="0"/>
        <w:autoSpaceDE w:val="0"/>
        <w:autoSpaceDN w:val="0"/>
        <w:adjustRightInd w:val="0"/>
        <w:rPr>
          <w:b/>
          <w:bCs/>
          <w:color w:val="auto"/>
          <w:szCs w:val="20"/>
        </w:rPr>
      </w:pPr>
      <w:r w:rsidRPr="003B1D52">
        <w:rPr>
          <w:b/>
          <w:bCs/>
          <w:color w:val="auto"/>
          <w:szCs w:val="20"/>
        </w:rPr>
        <w:t>Bibliography</w:t>
      </w:r>
    </w:p>
    <w:p w14:paraId="074CE4D1" w14:textId="77777777" w:rsidR="00EB0D85" w:rsidRPr="003B1D52" w:rsidRDefault="00C15BFF">
      <w:pPr>
        <w:widowControl w:val="0"/>
        <w:autoSpaceDE w:val="0"/>
        <w:autoSpaceDN w:val="0"/>
        <w:adjustRightInd w:val="0"/>
        <w:rPr>
          <w:rFonts w:ascii="Times New Roman" w:hAnsi="Times New Roman" w:cs="Times New Roman"/>
          <w:noProof/>
          <w:color w:val="auto"/>
          <w:lang w:val="en-US"/>
        </w:rPr>
      </w:pPr>
      <w:r w:rsidRPr="003B1D52">
        <w:rPr>
          <w:color w:val="auto"/>
          <w:szCs w:val="20"/>
        </w:rPr>
        <w:fldChar w:fldCharType="begin"/>
      </w:r>
      <w:r w:rsidR="00EB0D85" w:rsidRPr="003B1D52">
        <w:rPr>
          <w:color w:val="auto"/>
          <w:szCs w:val="20"/>
        </w:rPr>
        <w:instrText>ADDIN F1000_CSL_BIBLIOGRAPHY</w:instrText>
      </w:r>
      <w:r w:rsidRPr="003B1D52">
        <w:rPr>
          <w:color w:val="auto"/>
          <w:szCs w:val="20"/>
        </w:rPr>
        <w:fldChar w:fldCharType="separate"/>
      </w:r>
    </w:p>
    <w:p w14:paraId="2BF2E11F" w14:textId="77777777" w:rsidR="00EB0D85" w:rsidRPr="003B1D52" w:rsidRDefault="00EB0D85">
      <w:pPr>
        <w:widowControl w:val="0"/>
        <w:autoSpaceDE w:val="0"/>
        <w:autoSpaceDN w:val="0"/>
        <w:adjustRightInd w:val="0"/>
        <w:ind w:left="440" w:hanging="440"/>
        <w:rPr>
          <w:rFonts w:ascii="Times New Roman" w:hAnsi="Times New Roman" w:cs="Times New Roman"/>
          <w:noProof/>
          <w:color w:val="auto"/>
          <w:lang w:val="en-US"/>
        </w:rPr>
      </w:pPr>
      <w:r w:rsidRPr="003B1D52">
        <w:rPr>
          <w:rFonts w:ascii="Times New Roman" w:hAnsi="Times New Roman" w:cs="Times New Roman"/>
          <w:noProof/>
          <w:color w:val="auto"/>
          <w:lang w:val="en-US"/>
        </w:rPr>
        <w:t>1.</w:t>
      </w:r>
      <w:r w:rsidRPr="003B1D52">
        <w:rPr>
          <w:rFonts w:ascii="Times New Roman" w:hAnsi="Times New Roman" w:cs="Times New Roman"/>
          <w:noProof/>
          <w:color w:val="auto"/>
          <w:lang w:val="en-US"/>
        </w:rPr>
        <w:tab/>
        <w:t xml:space="preserve">Northcott, P. A., Dubuc, A. M., Pfister, S. &amp; Taylor, M. D. Molecular subgroups of medulloblastoma. </w:t>
      </w:r>
      <w:r w:rsidRPr="003B1D52">
        <w:rPr>
          <w:rFonts w:ascii="Times New Roman" w:hAnsi="Times New Roman" w:cs="Times New Roman"/>
          <w:i/>
          <w:iCs/>
          <w:noProof/>
          <w:color w:val="auto"/>
          <w:lang w:val="en-US"/>
        </w:rPr>
        <w:t>Expert Rev Neurother</w:t>
      </w:r>
      <w:r w:rsidRPr="003B1D52">
        <w:rPr>
          <w:rFonts w:ascii="Times New Roman" w:hAnsi="Times New Roman" w:cs="Times New Roman"/>
          <w:noProof/>
          <w:color w:val="auto"/>
          <w:lang w:val="en-US"/>
        </w:rPr>
        <w:t xml:space="preserve"> </w:t>
      </w:r>
      <w:r w:rsidRPr="003B1D52">
        <w:rPr>
          <w:rFonts w:ascii="Times New Roman" w:hAnsi="Times New Roman" w:cs="Times New Roman"/>
          <w:b/>
          <w:bCs/>
          <w:noProof/>
          <w:color w:val="auto"/>
          <w:lang w:val="en-US"/>
        </w:rPr>
        <w:t>12,</w:t>
      </w:r>
      <w:r w:rsidRPr="003B1D52">
        <w:rPr>
          <w:rFonts w:ascii="Times New Roman" w:hAnsi="Times New Roman" w:cs="Times New Roman"/>
          <w:noProof/>
          <w:color w:val="auto"/>
          <w:lang w:val="en-US"/>
        </w:rPr>
        <w:t xml:space="preserve"> 871–884 (2012).</w:t>
      </w:r>
    </w:p>
    <w:p w14:paraId="1FB328C6" w14:textId="77777777" w:rsidR="00EB0D85" w:rsidRPr="003B1D52" w:rsidRDefault="00EB0D85">
      <w:pPr>
        <w:widowControl w:val="0"/>
        <w:autoSpaceDE w:val="0"/>
        <w:autoSpaceDN w:val="0"/>
        <w:adjustRightInd w:val="0"/>
        <w:ind w:left="440" w:hanging="440"/>
        <w:rPr>
          <w:rFonts w:ascii="Times New Roman" w:hAnsi="Times New Roman" w:cs="Times New Roman"/>
          <w:noProof/>
          <w:color w:val="auto"/>
          <w:lang w:val="en-US"/>
        </w:rPr>
      </w:pPr>
      <w:r w:rsidRPr="003B1D52">
        <w:rPr>
          <w:rFonts w:ascii="Times New Roman" w:hAnsi="Times New Roman" w:cs="Times New Roman"/>
          <w:noProof/>
          <w:color w:val="auto"/>
          <w:lang w:val="en-US"/>
        </w:rPr>
        <w:t>2.</w:t>
      </w:r>
      <w:r w:rsidRPr="003B1D52">
        <w:rPr>
          <w:rFonts w:ascii="Times New Roman" w:hAnsi="Times New Roman" w:cs="Times New Roman"/>
          <w:noProof/>
          <w:color w:val="auto"/>
          <w:lang w:val="en-US"/>
        </w:rPr>
        <w:tab/>
        <w:t xml:space="preserve">Hänzelmann, S., Castelo, R. &amp; Guinney, J. GSVA: gene set variation analysis for microarray and RNA-seq data. </w:t>
      </w:r>
      <w:r w:rsidRPr="003B1D52">
        <w:rPr>
          <w:rFonts w:ascii="Times New Roman" w:hAnsi="Times New Roman" w:cs="Times New Roman"/>
          <w:i/>
          <w:iCs/>
          <w:noProof/>
          <w:color w:val="auto"/>
          <w:lang w:val="en-US"/>
        </w:rPr>
        <w:t>BMC Bioinformatics</w:t>
      </w:r>
      <w:r w:rsidRPr="003B1D52">
        <w:rPr>
          <w:rFonts w:ascii="Times New Roman" w:hAnsi="Times New Roman" w:cs="Times New Roman"/>
          <w:noProof/>
          <w:color w:val="auto"/>
          <w:lang w:val="en-US"/>
        </w:rPr>
        <w:t xml:space="preserve"> </w:t>
      </w:r>
      <w:r w:rsidRPr="003B1D52">
        <w:rPr>
          <w:rFonts w:ascii="Times New Roman" w:hAnsi="Times New Roman" w:cs="Times New Roman"/>
          <w:b/>
          <w:bCs/>
          <w:noProof/>
          <w:color w:val="auto"/>
          <w:lang w:val="en-US"/>
        </w:rPr>
        <w:t>14,</w:t>
      </w:r>
      <w:r w:rsidRPr="003B1D52">
        <w:rPr>
          <w:rFonts w:ascii="Times New Roman" w:hAnsi="Times New Roman" w:cs="Times New Roman"/>
          <w:noProof/>
          <w:color w:val="auto"/>
          <w:lang w:val="en-US"/>
        </w:rPr>
        <w:t xml:space="preserve"> 7 (2013).</w:t>
      </w:r>
    </w:p>
    <w:p w14:paraId="372FE47C" w14:textId="77777777" w:rsidR="00EB0D85" w:rsidRPr="003B1D52" w:rsidRDefault="00EB0D85">
      <w:pPr>
        <w:widowControl w:val="0"/>
        <w:autoSpaceDE w:val="0"/>
        <w:autoSpaceDN w:val="0"/>
        <w:adjustRightInd w:val="0"/>
        <w:ind w:left="440" w:hanging="440"/>
        <w:rPr>
          <w:rFonts w:ascii="Times New Roman" w:hAnsi="Times New Roman" w:cs="Times New Roman"/>
          <w:noProof/>
          <w:color w:val="auto"/>
          <w:lang w:val="en-US"/>
        </w:rPr>
      </w:pPr>
      <w:r w:rsidRPr="003B1D52">
        <w:rPr>
          <w:rFonts w:ascii="Times New Roman" w:hAnsi="Times New Roman" w:cs="Times New Roman"/>
          <w:noProof/>
          <w:color w:val="auto"/>
          <w:lang w:val="en-US"/>
        </w:rPr>
        <w:t>3.</w:t>
      </w:r>
      <w:r w:rsidRPr="003B1D52">
        <w:rPr>
          <w:rFonts w:ascii="Times New Roman" w:hAnsi="Times New Roman" w:cs="Times New Roman"/>
          <w:noProof/>
          <w:color w:val="auto"/>
          <w:lang w:val="en-US"/>
        </w:rPr>
        <w:tab/>
        <w:t xml:space="preserve">Kanehisa, M. &amp; Goto, S. KEGG: Kyoto encyclopedia of genes and genomes. </w:t>
      </w:r>
      <w:r w:rsidRPr="003B1D52">
        <w:rPr>
          <w:rFonts w:ascii="Times New Roman" w:hAnsi="Times New Roman" w:cs="Times New Roman"/>
          <w:i/>
          <w:iCs/>
          <w:noProof/>
          <w:color w:val="auto"/>
          <w:lang w:val="en-US"/>
        </w:rPr>
        <w:t>Nucleic Acids Res.</w:t>
      </w:r>
      <w:r w:rsidRPr="003B1D52">
        <w:rPr>
          <w:rFonts w:ascii="Times New Roman" w:hAnsi="Times New Roman" w:cs="Times New Roman"/>
          <w:noProof/>
          <w:color w:val="auto"/>
          <w:lang w:val="en-US"/>
        </w:rPr>
        <w:t xml:space="preserve"> </w:t>
      </w:r>
      <w:r w:rsidRPr="003B1D52">
        <w:rPr>
          <w:rFonts w:ascii="Times New Roman" w:hAnsi="Times New Roman" w:cs="Times New Roman"/>
          <w:b/>
          <w:bCs/>
          <w:noProof/>
          <w:color w:val="auto"/>
          <w:lang w:val="en-US"/>
        </w:rPr>
        <w:t>28,</w:t>
      </w:r>
      <w:r w:rsidRPr="003B1D52">
        <w:rPr>
          <w:rFonts w:ascii="Times New Roman" w:hAnsi="Times New Roman" w:cs="Times New Roman"/>
          <w:noProof/>
          <w:color w:val="auto"/>
          <w:lang w:val="en-US"/>
        </w:rPr>
        <w:t xml:space="preserve"> 27–30 (2000).</w:t>
      </w:r>
    </w:p>
    <w:p w14:paraId="435D377F" w14:textId="77777777" w:rsidR="00EB0D85" w:rsidRPr="003B1D52" w:rsidRDefault="00EB0D85">
      <w:pPr>
        <w:widowControl w:val="0"/>
        <w:autoSpaceDE w:val="0"/>
        <w:autoSpaceDN w:val="0"/>
        <w:adjustRightInd w:val="0"/>
        <w:ind w:left="440" w:hanging="440"/>
        <w:rPr>
          <w:rFonts w:ascii="Times New Roman" w:hAnsi="Times New Roman" w:cs="Times New Roman"/>
          <w:noProof/>
          <w:color w:val="auto"/>
          <w:lang w:val="en-US"/>
        </w:rPr>
      </w:pPr>
      <w:r w:rsidRPr="003B1D52">
        <w:rPr>
          <w:rFonts w:ascii="Times New Roman" w:hAnsi="Times New Roman" w:cs="Times New Roman"/>
          <w:noProof/>
          <w:color w:val="auto"/>
          <w:lang w:val="en-US"/>
        </w:rPr>
        <w:t>4.</w:t>
      </w:r>
      <w:r w:rsidRPr="003B1D52">
        <w:rPr>
          <w:rFonts w:ascii="Times New Roman" w:hAnsi="Times New Roman" w:cs="Times New Roman"/>
          <w:noProof/>
          <w:color w:val="auto"/>
          <w:lang w:val="en-US"/>
        </w:rPr>
        <w:tab/>
        <w:t xml:space="preserve">Hartmann, C. </w:t>
      </w:r>
      <w:r w:rsidRPr="003B1D52">
        <w:rPr>
          <w:rFonts w:ascii="Times New Roman" w:hAnsi="Times New Roman" w:cs="Times New Roman"/>
          <w:i/>
          <w:iCs/>
          <w:noProof/>
          <w:color w:val="auto"/>
          <w:lang w:val="en-US"/>
        </w:rPr>
        <w:t>et al.</w:t>
      </w:r>
      <w:r w:rsidRPr="003B1D52">
        <w:rPr>
          <w:rFonts w:ascii="Times New Roman" w:hAnsi="Times New Roman" w:cs="Times New Roman"/>
          <w:noProof/>
          <w:color w:val="auto"/>
          <w:lang w:val="en-US"/>
        </w:rPr>
        <w:t xml:space="preserve"> Patients with IDH1 wild type anaplastic astrocytomas exhibit worse prognosis than IDH1-mutated glioblastomas, and IDH1 mutation status accounts for the unfavorable prognostic effect of higher age: implications for classification of gliomas. </w:t>
      </w:r>
      <w:r w:rsidRPr="003B1D52">
        <w:rPr>
          <w:rFonts w:ascii="Times New Roman" w:hAnsi="Times New Roman" w:cs="Times New Roman"/>
          <w:i/>
          <w:iCs/>
          <w:noProof/>
          <w:color w:val="auto"/>
          <w:lang w:val="en-US"/>
        </w:rPr>
        <w:t>Acta Neuropathol.</w:t>
      </w:r>
      <w:r w:rsidRPr="003B1D52">
        <w:rPr>
          <w:rFonts w:ascii="Times New Roman" w:hAnsi="Times New Roman" w:cs="Times New Roman"/>
          <w:noProof/>
          <w:color w:val="auto"/>
          <w:lang w:val="en-US"/>
        </w:rPr>
        <w:t xml:space="preserve"> </w:t>
      </w:r>
      <w:r w:rsidRPr="003B1D52">
        <w:rPr>
          <w:rFonts w:ascii="Times New Roman" w:hAnsi="Times New Roman" w:cs="Times New Roman"/>
          <w:b/>
          <w:bCs/>
          <w:noProof/>
          <w:color w:val="auto"/>
          <w:lang w:val="en-US"/>
        </w:rPr>
        <w:t>120,</w:t>
      </w:r>
      <w:r w:rsidRPr="003B1D52">
        <w:rPr>
          <w:rFonts w:ascii="Times New Roman" w:hAnsi="Times New Roman" w:cs="Times New Roman"/>
          <w:noProof/>
          <w:color w:val="auto"/>
          <w:lang w:val="en-US"/>
        </w:rPr>
        <w:t xml:space="preserve"> 707–718 (2010).</w:t>
      </w:r>
    </w:p>
    <w:p w14:paraId="6A26E3CB" w14:textId="77777777" w:rsidR="00EB0D85" w:rsidRPr="003B1D52" w:rsidRDefault="00EB0D85">
      <w:pPr>
        <w:widowControl w:val="0"/>
        <w:autoSpaceDE w:val="0"/>
        <w:autoSpaceDN w:val="0"/>
        <w:adjustRightInd w:val="0"/>
        <w:ind w:left="440" w:hanging="440"/>
        <w:rPr>
          <w:rFonts w:ascii="Times New Roman" w:hAnsi="Times New Roman" w:cs="Times New Roman"/>
          <w:noProof/>
          <w:color w:val="auto"/>
          <w:lang w:val="en-US"/>
        </w:rPr>
      </w:pPr>
      <w:r w:rsidRPr="003B1D52">
        <w:rPr>
          <w:rFonts w:ascii="Times New Roman" w:hAnsi="Times New Roman" w:cs="Times New Roman"/>
          <w:noProof/>
          <w:color w:val="auto"/>
          <w:lang w:val="en-US"/>
        </w:rPr>
        <w:t>5.</w:t>
      </w:r>
      <w:r w:rsidRPr="003B1D52">
        <w:rPr>
          <w:rFonts w:ascii="Times New Roman" w:hAnsi="Times New Roman" w:cs="Times New Roman"/>
          <w:noProof/>
          <w:color w:val="auto"/>
          <w:lang w:val="en-US"/>
        </w:rPr>
        <w:tab/>
        <w:t xml:space="preserve">Park, S. Y., Piao, Y., Jeong, K. J., Dong, J. &amp; de Groot, J. F. Periostin (POSTN) regulates tumor resistance to antiangiogenic therapy in glioma models. </w:t>
      </w:r>
      <w:r w:rsidRPr="003B1D52">
        <w:rPr>
          <w:rFonts w:ascii="Times New Roman" w:hAnsi="Times New Roman" w:cs="Times New Roman"/>
          <w:i/>
          <w:iCs/>
          <w:noProof/>
          <w:color w:val="auto"/>
          <w:lang w:val="en-US"/>
        </w:rPr>
        <w:t>Mol. Cancer Ther.</w:t>
      </w:r>
      <w:r w:rsidRPr="003B1D52">
        <w:rPr>
          <w:rFonts w:ascii="Times New Roman" w:hAnsi="Times New Roman" w:cs="Times New Roman"/>
          <w:noProof/>
          <w:color w:val="auto"/>
          <w:lang w:val="en-US"/>
        </w:rPr>
        <w:t xml:space="preserve"> </w:t>
      </w:r>
      <w:r w:rsidRPr="003B1D52">
        <w:rPr>
          <w:rFonts w:ascii="Times New Roman" w:hAnsi="Times New Roman" w:cs="Times New Roman"/>
          <w:b/>
          <w:bCs/>
          <w:noProof/>
          <w:color w:val="auto"/>
          <w:lang w:val="en-US"/>
        </w:rPr>
        <w:t>15,</w:t>
      </w:r>
      <w:r w:rsidRPr="003B1D52">
        <w:rPr>
          <w:rFonts w:ascii="Times New Roman" w:hAnsi="Times New Roman" w:cs="Times New Roman"/>
          <w:noProof/>
          <w:color w:val="auto"/>
          <w:lang w:val="en-US"/>
        </w:rPr>
        <w:t xml:space="preserve"> 2187–2197 (2016).</w:t>
      </w:r>
    </w:p>
    <w:p w14:paraId="70FDC8B9" w14:textId="77777777" w:rsidR="00EB0D85" w:rsidRPr="003B1D52" w:rsidRDefault="00EB0D85">
      <w:pPr>
        <w:widowControl w:val="0"/>
        <w:autoSpaceDE w:val="0"/>
        <w:autoSpaceDN w:val="0"/>
        <w:adjustRightInd w:val="0"/>
        <w:ind w:left="440" w:hanging="440"/>
        <w:rPr>
          <w:rFonts w:ascii="Times New Roman" w:hAnsi="Times New Roman" w:cs="Times New Roman"/>
          <w:noProof/>
          <w:color w:val="auto"/>
          <w:lang w:val="en-US"/>
        </w:rPr>
      </w:pPr>
      <w:r w:rsidRPr="003B1D52">
        <w:rPr>
          <w:rFonts w:ascii="Times New Roman" w:hAnsi="Times New Roman" w:cs="Times New Roman"/>
          <w:noProof/>
          <w:color w:val="auto"/>
          <w:lang w:val="en-US"/>
        </w:rPr>
        <w:t>6.</w:t>
      </w:r>
      <w:r w:rsidRPr="003B1D52">
        <w:rPr>
          <w:rFonts w:ascii="Times New Roman" w:hAnsi="Times New Roman" w:cs="Times New Roman"/>
          <w:noProof/>
          <w:color w:val="auto"/>
          <w:lang w:val="en-US"/>
        </w:rPr>
        <w:tab/>
        <w:t xml:space="preserve">Steponaitis, G. </w:t>
      </w:r>
      <w:r w:rsidRPr="003B1D52">
        <w:rPr>
          <w:rFonts w:ascii="Times New Roman" w:hAnsi="Times New Roman" w:cs="Times New Roman"/>
          <w:i/>
          <w:iCs/>
          <w:noProof/>
          <w:color w:val="auto"/>
          <w:lang w:val="en-US"/>
        </w:rPr>
        <w:t>et al.</w:t>
      </w:r>
      <w:r w:rsidRPr="003B1D52">
        <w:rPr>
          <w:rFonts w:ascii="Times New Roman" w:hAnsi="Times New Roman" w:cs="Times New Roman"/>
          <w:noProof/>
          <w:color w:val="auto"/>
          <w:lang w:val="en-US"/>
        </w:rPr>
        <w:t xml:space="preserve"> High CHI3L1 expression is associated with glioma patient survival. </w:t>
      </w:r>
      <w:r w:rsidRPr="003B1D52">
        <w:rPr>
          <w:rFonts w:ascii="Times New Roman" w:hAnsi="Times New Roman" w:cs="Times New Roman"/>
          <w:i/>
          <w:iCs/>
          <w:noProof/>
          <w:color w:val="auto"/>
          <w:lang w:val="en-US"/>
        </w:rPr>
        <w:t>Diagn Pathol</w:t>
      </w:r>
      <w:r w:rsidRPr="003B1D52">
        <w:rPr>
          <w:rFonts w:ascii="Times New Roman" w:hAnsi="Times New Roman" w:cs="Times New Roman"/>
          <w:noProof/>
          <w:color w:val="auto"/>
          <w:lang w:val="en-US"/>
        </w:rPr>
        <w:t xml:space="preserve"> </w:t>
      </w:r>
      <w:r w:rsidRPr="003B1D52">
        <w:rPr>
          <w:rFonts w:ascii="Times New Roman" w:hAnsi="Times New Roman" w:cs="Times New Roman"/>
          <w:b/>
          <w:bCs/>
          <w:noProof/>
          <w:color w:val="auto"/>
          <w:lang w:val="en-US"/>
        </w:rPr>
        <w:t>11,</w:t>
      </w:r>
      <w:r w:rsidRPr="003B1D52">
        <w:rPr>
          <w:rFonts w:ascii="Times New Roman" w:hAnsi="Times New Roman" w:cs="Times New Roman"/>
          <w:noProof/>
          <w:color w:val="auto"/>
          <w:lang w:val="en-US"/>
        </w:rPr>
        <w:t xml:space="preserve"> 42 (2016).</w:t>
      </w:r>
    </w:p>
    <w:p w14:paraId="530A4336" w14:textId="77777777" w:rsidR="00EB0D85" w:rsidRPr="003B1D52" w:rsidRDefault="00EB0D85">
      <w:pPr>
        <w:widowControl w:val="0"/>
        <w:autoSpaceDE w:val="0"/>
        <w:autoSpaceDN w:val="0"/>
        <w:adjustRightInd w:val="0"/>
        <w:ind w:left="440" w:hanging="440"/>
        <w:rPr>
          <w:rFonts w:ascii="Times New Roman" w:hAnsi="Times New Roman" w:cs="Times New Roman"/>
          <w:noProof/>
          <w:color w:val="auto"/>
          <w:lang w:val="en-US"/>
        </w:rPr>
      </w:pPr>
      <w:r w:rsidRPr="003B1D52">
        <w:rPr>
          <w:rFonts w:ascii="Times New Roman" w:hAnsi="Times New Roman" w:cs="Times New Roman"/>
          <w:noProof/>
          <w:color w:val="auto"/>
          <w:lang w:val="en-US"/>
        </w:rPr>
        <w:t>7.</w:t>
      </w:r>
      <w:r w:rsidRPr="003B1D52">
        <w:rPr>
          <w:rFonts w:ascii="Times New Roman" w:hAnsi="Times New Roman" w:cs="Times New Roman"/>
          <w:noProof/>
          <w:color w:val="auto"/>
          <w:lang w:val="en-US"/>
        </w:rPr>
        <w:tab/>
        <w:t xml:space="preserve">Cimino, P. J. </w:t>
      </w:r>
      <w:r w:rsidRPr="003B1D52">
        <w:rPr>
          <w:rFonts w:ascii="Times New Roman" w:hAnsi="Times New Roman" w:cs="Times New Roman"/>
          <w:i/>
          <w:iCs/>
          <w:noProof/>
          <w:color w:val="auto"/>
          <w:lang w:val="en-US"/>
        </w:rPr>
        <w:t>et al.</w:t>
      </w:r>
      <w:r w:rsidRPr="003B1D52">
        <w:rPr>
          <w:rFonts w:ascii="Times New Roman" w:hAnsi="Times New Roman" w:cs="Times New Roman"/>
          <w:noProof/>
          <w:color w:val="auto"/>
          <w:lang w:val="en-US"/>
        </w:rPr>
        <w:t xml:space="preserve"> Increased HOXA5 expression provides a selective advantage for gain of whole chromosome 7 in IDH wild-type glioblastoma. </w:t>
      </w:r>
      <w:r w:rsidRPr="003B1D52">
        <w:rPr>
          <w:rFonts w:ascii="Times New Roman" w:hAnsi="Times New Roman" w:cs="Times New Roman"/>
          <w:i/>
          <w:iCs/>
          <w:noProof/>
          <w:color w:val="auto"/>
          <w:lang w:val="en-US"/>
        </w:rPr>
        <w:t>Genes Dev.</w:t>
      </w:r>
      <w:r w:rsidRPr="003B1D52">
        <w:rPr>
          <w:rFonts w:ascii="Times New Roman" w:hAnsi="Times New Roman" w:cs="Times New Roman"/>
          <w:noProof/>
          <w:color w:val="auto"/>
          <w:lang w:val="en-US"/>
        </w:rPr>
        <w:t xml:space="preserve"> </w:t>
      </w:r>
      <w:r w:rsidRPr="003B1D52">
        <w:rPr>
          <w:rFonts w:ascii="Times New Roman" w:hAnsi="Times New Roman" w:cs="Times New Roman"/>
          <w:b/>
          <w:bCs/>
          <w:noProof/>
          <w:color w:val="auto"/>
          <w:lang w:val="en-US"/>
        </w:rPr>
        <w:t>32,</w:t>
      </w:r>
      <w:r w:rsidRPr="003B1D52">
        <w:rPr>
          <w:rFonts w:ascii="Times New Roman" w:hAnsi="Times New Roman" w:cs="Times New Roman"/>
          <w:noProof/>
          <w:color w:val="auto"/>
          <w:lang w:val="en-US"/>
        </w:rPr>
        <w:t xml:space="preserve"> 512–523 (2018).</w:t>
      </w:r>
    </w:p>
    <w:p w14:paraId="4BC15EEF" w14:textId="77777777" w:rsidR="00EB0D85" w:rsidRPr="003B1D52" w:rsidRDefault="00EB0D85">
      <w:pPr>
        <w:widowControl w:val="0"/>
        <w:autoSpaceDE w:val="0"/>
        <w:autoSpaceDN w:val="0"/>
        <w:adjustRightInd w:val="0"/>
        <w:ind w:left="440" w:hanging="440"/>
        <w:rPr>
          <w:rFonts w:ascii="Times New Roman" w:hAnsi="Times New Roman" w:cs="Times New Roman"/>
          <w:noProof/>
          <w:color w:val="auto"/>
          <w:lang w:val="en-US"/>
        </w:rPr>
      </w:pPr>
      <w:r w:rsidRPr="003B1D52">
        <w:rPr>
          <w:rFonts w:ascii="Times New Roman" w:hAnsi="Times New Roman" w:cs="Times New Roman"/>
          <w:noProof/>
          <w:color w:val="auto"/>
          <w:lang w:val="en-US"/>
        </w:rPr>
        <w:t>8.</w:t>
      </w:r>
      <w:r w:rsidRPr="003B1D52">
        <w:rPr>
          <w:rFonts w:ascii="Times New Roman" w:hAnsi="Times New Roman" w:cs="Times New Roman"/>
          <w:noProof/>
          <w:color w:val="auto"/>
          <w:lang w:val="en-US"/>
        </w:rPr>
        <w:tab/>
        <w:t xml:space="preserve">Hernández, M., Martín, R., García-Cubillas, M. D., Maeso-Hernández, P. &amp; Nieto, M. L. Secreted PLA2 induces proliferation in astrocytoma through the EGF receptor: another inflammation-cancer link. </w:t>
      </w:r>
      <w:r w:rsidRPr="003B1D52">
        <w:rPr>
          <w:rFonts w:ascii="Times New Roman" w:hAnsi="Times New Roman" w:cs="Times New Roman"/>
          <w:i/>
          <w:iCs/>
          <w:noProof/>
          <w:color w:val="auto"/>
          <w:lang w:val="en-US"/>
        </w:rPr>
        <w:t>Neuro. Oncol.</w:t>
      </w:r>
      <w:r w:rsidRPr="003B1D52">
        <w:rPr>
          <w:rFonts w:ascii="Times New Roman" w:hAnsi="Times New Roman" w:cs="Times New Roman"/>
          <w:noProof/>
          <w:color w:val="auto"/>
          <w:lang w:val="en-US"/>
        </w:rPr>
        <w:t xml:space="preserve"> </w:t>
      </w:r>
      <w:r w:rsidRPr="003B1D52">
        <w:rPr>
          <w:rFonts w:ascii="Times New Roman" w:hAnsi="Times New Roman" w:cs="Times New Roman"/>
          <w:b/>
          <w:bCs/>
          <w:noProof/>
          <w:color w:val="auto"/>
          <w:lang w:val="en-US"/>
        </w:rPr>
        <w:t>12,</w:t>
      </w:r>
      <w:r w:rsidRPr="003B1D52">
        <w:rPr>
          <w:rFonts w:ascii="Times New Roman" w:hAnsi="Times New Roman" w:cs="Times New Roman"/>
          <w:noProof/>
          <w:color w:val="auto"/>
          <w:lang w:val="en-US"/>
        </w:rPr>
        <w:t xml:space="preserve"> 1014–1023 (2010).</w:t>
      </w:r>
    </w:p>
    <w:p w14:paraId="5463DB61" w14:textId="77777777" w:rsidR="00EB0D85" w:rsidRPr="003B1D52" w:rsidRDefault="00EB0D85">
      <w:pPr>
        <w:widowControl w:val="0"/>
        <w:autoSpaceDE w:val="0"/>
        <w:autoSpaceDN w:val="0"/>
        <w:adjustRightInd w:val="0"/>
        <w:ind w:left="440" w:hanging="440"/>
        <w:rPr>
          <w:rFonts w:ascii="Times New Roman" w:hAnsi="Times New Roman" w:cs="Times New Roman"/>
          <w:noProof/>
          <w:color w:val="auto"/>
          <w:lang w:val="en-US"/>
        </w:rPr>
      </w:pPr>
      <w:r w:rsidRPr="003B1D52">
        <w:rPr>
          <w:rFonts w:ascii="Times New Roman" w:hAnsi="Times New Roman" w:cs="Times New Roman"/>
          <w:noProof/>
          <w:color w:val="auto"/>
          <w:lang w:val="en-US"/>
        </w:rPr>
        <w:t>9.</w:t>
      </w:r>
      <w:r w:rsidRPr="003B1D52">
        <w:rPr>
          <w:rFonts w:ascii="Times New Roman" w:hAnsi="Times New Roman" w:cs="Times New Roman"/>
          <w:noProof/>
          <w:color w:val="auto"/>
          <w:lang w:val="en-US"/>
        </w:rPr>
        <w:tab/>
        <w:t xml:space="preserve">Gearhart, M. D., Corcoran, C. M., Wamstad, J. A. &amp; Bardwell, V. J. Polycomb group and SCF ubiquitin ligases are found in a novel BCOR complex that is recruited to BCL6 targets. </w:t>
      </w:r>
      <w:r w:rsidRPr="003B1D52">
        <w:rPr>
          <w:rFonts w:ascii="Times New Roman" w:hAnsi="Times New Roman" w:cs="Times New Roman"/>
          <w:i/>
          <w:iCs/>
          <w:noProof/>
          <w:color w:val="auto"/>
          <w:lang w:val="en-US"/>
        </w:rPr>
        <w:t>Mol. Cell. Biol.</w:t>
      </w:r>
      <w:r w:rsidRPr="003B1D52">
        <w:rPr>
          <w:rFonts w:ascii="Times New Roman" w:hAnsi="Times New Roman" w:cs="Times New Roman"/>
          <w:noProof/>
          <w:color w:val="auto"/>
          <w:lang w:val="en-US"/>
        </w:rPr>
        <w:t xml:space="preserve"> </w:t>
      </w:r>
      <w:r w:rsidRPr="003B1D52">
        <w:rPr>
          <w:rFonts w:ascii="Times New Roman" w:hAnsi="Times New Roman" w:cs="Times New Roman"/>
          <w:b/>
          <w:bCs/>
          <w:noProof/>
          <w:color w:val="auto"/>
          <w:lang w:val="en-US"/>
        </w:rPr>
        <w:t>26,</w:t>
      </w:r>
      <w:r w:rsidRPr="003B1D52">
        <w:rPr>
          <w:rFonts w:ascii="Times New Roman" w:hAnsi="Times New Roman" w:cs="Times New Roman"/>
          <w:noProof/>
          <w:color w:val="auto"/>
          <w:lang w:val="en-US"/>
        </w:rPr>
        <w:t xml:space="preserve"> 6880–6889 (2006).</w:t>
      </w:r>
    </w:p>
    <w:p w14:paraId="15E3E8F0" w14:textId="77777777" w:rsidR="00EB0D85" w:rsidRPr="003B1D52" w:rsidRDefault="00EB0D85">
      <w:pPr>
        <w:widowControl w:val="0"/>
        <w:autoSpaceDE w:val="0"/>
        <w:autoSpaceDN w:val="0"/>
        <w:adjustRightInd w:val="0"/>
        <w:ind w:left="440" w:hanging="440"/>
        <w:rPr>
          <w:rFonts w:ascii="Times New Roman" w:hAnsi="Times New Roman" w:cs="Times New Roman"/>
          <w:noProof/>
          <w:color w:val="auto"/>
          <w:lang w:val="en-US"/>
        </w:rPr>
      </w:pPr>
      <w:r w:rsidRPr="003B1D52">
        <w:rPr>
          <w:rFonts w:ascii="Times New Roman" w:hAnsi="Times New Roman" w:cs="Times New Roman"/>
          <w:noProof/>
          <w:color w:val="auto"/>
          <w:lang w:val="en-US"/>
        </w:rPr>
        <w:t>10.</w:t>
      </w:r>
      <w:r w:rsidRPr="003B1D52">
        <w:rPr>
          <w:rFonts w:ascii="Times New Roman" w:hAnsi="Times New Roman" w:cs="Times New Roman"/>
          <w:noProof/>
          <w:color w:val="auto"/>
          <w:lang w:val="en-US"/>
        </w:rPr>
        <w:tab/>
        <w:t xml:space="preserve">Sturm, D. </w:t>
      </w:r>
      <w:r w:rsidRPr="003B1D52">
        <w:rPr>
          <w:rFonts w:ascii="Times New Roman" w:hAnsi="Times New Roman" w:cs="Times New Roman"/>
          <w:i/>
          <w:iCs/>
          <w:noProof/>
          <w:color w:val="auto"/>
          <w:lang w:val="en-US"/>
        </w:rPr>
        <w:t>et al.</w:t>
      </w:r>
      <w:r w:rsidRPr="003B1D52">
        <w:rPr>
          <w:rFonts w:ascii="Times New Roman" w:hAnsi="Times New Roman" w:cs="Times New Roman"/>
          <w:noProof/>
          <w:color w:val="auto"/>
          <w:lang w:val="en-US"/>
        </w:rPr>
        <w:t xml:space="preserve"> New Brain Tumor Entities Emerge from Molecular Classification of CNS-PNETs. </w:t>
      </w:r>
      <w:r w:rsidRPr="003B1D52">
        <w:rPr>
          <w:rFonts w:ascii="Times New Roman" w:hAnsi="Times New Roman" w:cs="Times New Roman"/>
          <w:i/>
          <w:iCs/>
          <w:noProof/>
          <w:color w:val="auto"/>
          <w:lang w:val="en-US"/>
        </w:rPr>
        <w:t>Cell</w:t>
      </w:r>
      <w:r w:rsidRPr="003B1D52">
        <w:rPr>
          <w:rFonts w:ascii="Times New Roman" w:hAnsi="Times New Roman" w:cs="Times New Roman"/>
          <w:noProof/>
          <w:color w:val="auto"/>
          <w:lang w:val="en-US"/>
        </w:rPr>
        <w:t xml:space="preserve"> </w:t>
      </w:r>
      <w:r w:rsidRPr="003B1D52">
        <w:rPr>
          <w:rFonts w:ascii="Times New Roman" w:hAnsi="Times New Roman" w:cs="Times New Roman"/>
          <w:b/>
          <w:bCs/>
          <w:noProof/>
          <w:color w:val="auto"/>
          <w:lang w:val="en-US"/>
        </w:rPr>
        <w:t>164,</w:t>
      </w:r>
      <w:r w:rsidRPr="003B1D52">
        <w:rPr>
          <w:rFonts w:ascii="Times New Roman" w:hAnsi="Times New Roman" w:cs="Times New Roman"/>
          <w:noProof/>
          <w:color w:val="auto"/>
          <w:lang w:val="en-US"/>
        </w:rPr>
        <w:t xml:space="preserve"> 1060–1072 (2016).</w:t>
      </w:r>
    </w:p>
    <w:p w14:paraId="636C0AB7" w14:textId="77777777" w:rsidR="00EB0D85" w:rsidRPr="003B1D52" w:rsidRDefault="00EB0D85">
      <w:pPr>
        <w:widowControl w:val="0"/>
        <w:autoSpaceDE w:val="0"/>
        <w:autoSpaceDN w:val="0"/>
        <w:adjustRightInd w:val="0"/>
        <w:ind w:left="440" w:hanging="440"/>
        <w:rPr>
          <w:rFonts w:ascii="Times New Roman" w:hAnsi="Times New Roman" w:cs="Times New Roman"/>
          <w:noProof/>
          <w:color w:val="auto"/>
          <w:lang w:val="en-US"/>
        </w:rPr>
      </w:pPr>
      <w:r w:rsidRPr="003B1D52">
        <w:rPr>
          <w:rFonts w:ascii="Times New Roman" w:hAnsi="Times New Roman" w:cs="Times New Roman"/>
          <w:noProof/>
          <w:color w:val="auto"/>
          <w:lang w:val="en-US"/>
        </w:rPr>
        <w:t>11.</w:t>
      </w:r>
      <w:r w:rsidRPr="003B1D52">
        <w:rPr>
          <w:rFonts w:ascii="Times New Roman" w:hAnsi="Times New Roman" w:cs="Times New Roman"/>
          <w:noProof/>
          <w:color w:val="auto"/>
          <w:lang w:val="en-US"/>
        </w:rPr>
        <w:tab/>
        <w:t xml:space="preserve">Liberzon, A. </w:t>
      </w:r>
      <w:r w:rsidRPr="003B1D52">
        <w:rPr>
          <w:rFonts w:ascii="Times New Roman" w:hAnsi="Times New Roman" w:cs="Times New Roman"/>
          <w:i/>
          <w:iCs/>
          <w:noProof/>
          <w:color w:val="auto"/>
          <w:lang w:val="en-US"/>
        </w:rPr>
        <w:t>et al.</w:t>
      </w:r>
      <w:r w:rsidRPr="003B1D52">
        <w:rPr>
          <w:rFonts w:ascii="Times New Roman" w:hAnsi="Times New Roman" w:cs="Times New Roman"/>
          <w:noProof/>
          <w:color w:val="auto"/>
          <w:lang w:val="en-US"/>
        </w:rPr>
        <w:t xml:space="preserve"> Molecular signatures database (MSigDB) 3.0. </w:t>
      </w:r>
      <w:r w:rsidRPr="003B1D52">
        <w:rPr>
          <w:rFonts w:ascii="Times New Roman" w:hAnsi="Times New Roman" w:cs="Times New Roman"/>
          <w:i/>
          <w:iCs/>
          <w:noProof/>
          <w:color w:val="auto"/>
          <w:lang w:val="en-US"/>
        </w:rPr>
        <w:t>Bioinformatics</w:t>
      </w:r>
      <w:r w:rsidRPr="003B1D52">
        <w:rPr>
          <w:rFonts w:ascii="Times New Roman" w:hAnsi="Times New Roman" w:cs="Times New Roman"/>
          <w:noProof/>
          <w:color w:val="auto"/>
          <w:lang w:val="en-US"/>
        </w:rPr>
        <w:t xml:space="preserve"> </w:t>
      </w:r>
      <w:r w:rsidRPr="003B1D52">
        <w:rPr>
          <w:rFonts w:ascii="Times New Roman" w:hAnsi="Times New Roman" w:cs="Times New Roman"/>
          <w:b/>
          <w:bCs/>
          <w:noProof/>
          <w:color w:val="auto"/>
          <w:lang w:val="en-US"/>
        </w:rPr>
        <w:t>27,</w:t>
      </w:r>
      <w:r w:rsidRPr="003B1D52">
        <w:rPr>
          <w:rFonts w:ascii="Times New Roman" w:hAnsi="Times New Roman" w:cs="Times New Roman"/>
          <w:noProof/>
          <w:color w:val="auto"/>
          <w:lang w:val="en-US"/>
        </w:rPr>
        <w:t xml:space="preserve"> 1739–1740 (2011).</w:t>
      </w:r>
    </w:p>
    <w:p w14:paraId="42E3EBEB" w14:textId="77777777" w:rsidR="00EB0D85" w:rsidRPr="003B1D52" w:rsidRDefault="00EB0D85">
      <w:pPr>
        <w:widowControl w:val="0"/>
        <w:autoSpaceDE w:val="0"/>
        <w:autoSpaceDN w:val="0"/>
        <w:adjustRightInd w:val="0"/>
        <w:ind w:left="440" w:hanging="440"/>
        <w:rPr>
          <w:rFonts w:ascii="Times New Roman" w:hAnsi="Times New Roman" w:cs="Times New Roman"/>
          <w:noProof/>
          <w:color w:val="auto"/>
          <w:lang w:val="en-US"/>
        </w:rPr>
      </w:pPr>
      <w:r w:rsidRPr="003B1D52">
        <w:rPr>
          <w:rFonts w:ascii="Times New Roman" w:hAnsi="Times New Roman" w:cs="Times New Roman"/>
          <w:noProof/>
          <w:color w:val="auto"/>
          <w:lang w:val="en-US"/>
        </w:rPr>
        <w:t>12.</w:t>
      </w:r>
      <w:r w:rsidRPr="003B1D52">
        <w:rPr>
          <w:rFonts w:ascii="Times New Roman" w:hAnsi="Times New Roman" w:cs="Times New Roman"/>
          <w:noProof/>
          <w:color w:val="auto"/>
          <w:lang w:val="en-US"/>
        </w:rPr>
        <w:tab/>
        <w:t xml:space="preserve">Nishimura, D. BioCarta. </w:t>
      </w:r>
      <w:r w:rsidRPr="003B1D52">
        <w:rPr>
          <w:rFonts w:ascii="Times New Roman" w:hAnsi="Times New Roman" w:cs="Times New Roman"/>
          <w:i/>
          <w:iCs/>
          <w:noProof/>
          <w:color w:val="auto"/>
          <w:lang w:val="en-US"/>
        </w:rPr>
        <w:t>Biotech Software &amp; Internet Report</w:t>
      </w:r>
      <w:r w:rsidRPr="003B1D52">
        <w:rPr>
          <w:rFonts w:ascii="Times New Roman" w:hAnsi="Times New Roman" w:cs="Times New Roman"/>
          <w:noProof/>
          <w:color w:val="auto"/>
          <w:lang w:val="en-US"/>
        </w:rPr>
        <w:t xml:space="preserve"> </w:t>
      </w:r>
      <w:r w:rsidRPr="003B1D52">
        <w:rPr>
          <w:rFonts w:ascii="Times New Roman" w:hAnsi="Times New Roman" w:cs="Times New Roman"/>
          <w:b/>
          <w:bCs/>
          <w:noProof/>
          <w:color w:val="auto"/>
          <w:lang w:val="en-US"/>
        </w:rPr>
        <w:t>2,</w:t>
      </w:r>
      <w:r w:rsidRPr="003B1D52">
        <w:rPr>
          <w:rFonts w:ascii="Times New Roman" w:hAnsi="Times New Roman" w:cs="Times New Roman"/>
          <w:noProof/>
          <w:color w:val="auto"/>
          <w:lang w:val="en-US"/>
        </w:rPr>
        <w:t xml:space="preserve"> 117–120 (2001).</w:t>
      </w:r>
    </w:p>
    <w:p w14:paraId="3CDE5D41" w14:textId="77777777" w:rsidR="00EB0D85" w:rsidRPr="003B1D52" w:rsidRDefault="00EB0D85">
      <w:pPr>
        <w:widowControl w:val="0"/>
        <w:autoSpaceDE w:val="0"/>
        <w:autoSpaceDN w:val="0"/>
        <w:adjustRightInd w:val="0"/>
        <w:ind w:left="440" w:hanging="440"/>
        <w:rPr>
          <w:rFonts w:ascii="Times New Roman" w:hAnsi="Times New Roman" w:cs="Times New Roman"/>
          <w:noProof/>
          <w:color w:val="auto"/>
          <w:lang w:val="en-US"/>
        </w:rPr>
      </w:pPr>
      <w:r w:rsidRPr="003B1D52">
        <w:rPr>
          <w:rFonts w:ascii="Times New Roman" w:hAnsi="Times New Roman" w:cs="Times New Roman"/>
          <w:noProof/>
          <w:color w:val="auto"/>
          <w:lang w:val="en-US"/>
        </w:rPr>
        <w:lastRenderedPageBreak/>
        <w:t>13.</w:t>
      </w:r>
      <w:r w:rsidRPr="003B1D52">
        <w:rPr>
          <w:rFonts w:ascii="Times New Roman" w:hAnsi="Times New Roman" w:cs="Times New Roman"/>
          <w:noProof/>
          <w:color w:val="auto"/>
          <w:lang w:val="en-US"/>
        </w:rPr>
        <w:tab/>
        <w:t xml:space="preserve">Kao, Y.-C. </w:t>
      </w:r>
      <w:r w:rsidRPr="003B1D52">
        <w:rPr>
          <w:rFonts w:ascii="Times New Roman" w:hAnsi="Times New Roman" w:cs="Times New Roman"/>
          <w:i/>
          <w:iCs/>
          <w:noProof/>
          <w:color w:val="auto"/>
          <w:lang w:val="en-US"/>
        </w:rPr>
        <w:t>et al.</w:t>
      </w:r>
      <w:r w:rsidRPr="003B1D52">
        <w:rPr>
          <w:rFonts w:ascii="Times New Roman" w:hAnsi="Times New Roman" w:cs="Times New Roman"/>
          <w:noProof/>
          <w:color w:val="auto"/>
          <w:lang w:val="en-US"/>
        </w:rPr>
        <w:t xml:space="preserve"> BCOR-CCNB3 Fusion Positive Sarcomas: A Clinicopathologic and Molecular Analysis of 36 Cases With Comparison to Morphologic Spectrum and Clinical Behavior of Other Round Cell Sarcomas. </w:t>
      </w:r>
      <w:r w:rsidRPr="003B1D52">
        <w:rPr>
          <w:rFonts w:ascii="Times New Roman" w:hAnsi="Times New Roman" w:cs="Times New Roman"/>
          <w:i/>
          <w:iCs/>
          <w:noProof/>
          <w:color w:val="auto"/>
          <w:lang w:val="en-US"/>
        </w:rPr>
        <w:t>Am. J. Surg. Pathol.</w:t>
      </w:r>
      <w:r w:rsidRPr="003B1D52">
        <w:rPr>
          <w:rFonts w:ascii="Times New Roman" w:hAnsi="Times New Roman" w:cs="Times New Roman"/>
          <w:noProof/>
          <w:color w:val="auto"/>
          <w:lang w:val="en-US"/>
        </w:rPr>
        <w:t xml:space="preserve"> </w:t>
      </w:r>
      <w:r w:rsidRPr="003B1D52">
        <w:rPr>
          <w:rFonts w:ascii="Times New Roman" w:hAnsi="Times New Roman" w:cs="Times New Roman"/>
          <w:b/>
          <w:bCs/>
          <w:noProof/>
          <w:color w:val="auto"/>
          <w:lang w:val="en-US"/>
        </w:rPr>
        <w:t>42,</w:t>
      </w:r>
      <w:r w:rsidRPr="003B1D52">
        <w:rPr>
          <w:rFonts w:ascii="Times New Roman" w:hAnsi="Times New Roman" w:cs="Times New Roman"/>
          <w:noProof/>
          <w:color w:val="auto"/>
          <w:lang w:val="en-US"/>
        </w:rPr>
        <w:t xml:space="preserve"> 604–615 (2018).</w:t>
      </w:r>
    </w:p>
    <w:p w14:paraId="39AC5A02" w14:textId="77777777" w:rsidR="00EB0D85" w:rsidRPr="003B1D52" w:rsidRDefault="00EB0D85">
      <w:pPr>
        <w:widowControl w:val="0"/>
        <w:autoSpaceDE w:val="0"/>
        <w:autoSpaceDN w:val="0"/>
        <w:adjustRightInd w:val="0"/>
        <w:ind w:left="440" w:hanging="440"/>
        <w:rPr>
          <w:rFonts w:ascii="Times New Roman" w:hAnsi="Times New Roman" w:cs="Times New Roman"/>
          <w:noProof/>
          <w:color w:val="auto"/>
          <w:lang w:val="en-US"/>
        </w:rPr>
      </w:pPr>
      <w:r w:rsidRPr="003B1D52">
        <w:rPr>
          <w:rFonts w:ascii="Times New Roman" w:hAnsi="Times New Roman" w:cs="Times New Roman"/>
          <w:noProof/>
          <w:color w:val="auto"/>
          <w:lang w:val="en-US"/>
        </w:rPr>
        <w:t>14.</w:t>
      </w:r>
      <w:r w:rsidRPr="003B1D52">
        <w:rPr>
          <w:rFonts w:ascii="Times New Roman" w:hAnsi="Times New Roman" w:cs="Times New Roman"/>
          <w:noProof/>
          <w:color w:val="auto"/>
          <w:lang w:val="en-US"/>
        </w:rPr>
        <w:tab/>
        <w:t xml:space="preserve">Kao, Y.-C. </w:t>
      </w:r>
      <w:r w:rsidRPr="003B1D52">
        <w:rPr>
          <w:rFonts w:ascii="Times New Roman" w:hAnsi="Times New Roman" w:cs="Times New Roman"/>
          <w:i/>
          <w:iCs/>
          <w:noProof/>
          <w:color w:val="auto"/>
          <w:lang w:val="en-US"/>
        </w:rPr>
        <w:t>et al.</w:t>
      </w:r>
      <w:r w:rsidRPr="003B1D52">
        <w:rPr>
          <w:rFonts w:ascii="Times New Roman" w:hAnsi="Times New Roman" w:cs="Times New Roman"/>
          <w:noProof/>
          <w:color w:val="auto"/>
          <w:lang w:val="en-US"/>
        </w:rPr>
        <w:t xml:space="preserve"> NTRK3 overexpression in undifferentiated sarcomas with YWHAE and BCOR genetic alterations. </w:t>
      </w:r>
      <w:r w:rsidRPr="003B1D52">
        <w:rPr>
          <w:rFonts w:ascii="Times New Roman" w:hAnsi="Times New Roman" w:cs="Times New Roman"/>
          <w:i/>
          <w:iCs/>
          <w:noProof/>
          <w:color w:val="auto"/>
          <w:lang w:val="en-US"/>
        </w:rPr>
        <w:t>Mod. Pathol.</w:t>
      </w:r>
      <w:r w:rsidRPr="003B1D52">
        <w:rPr>
          <w:rFonts w:ascii="Times New Roman" w:hAnsi="Times New Roman" w:cs="Times New Roman"/>
          <w:noProof/>
          <w:color w:val="auto"/>
          <w:lang w:val="en-US"/>
        </w:rPr>
        <w:t xml:space="preserve"> </w:t>
      </w:r>
      <w:r w:rsidRPr="003B1D52">
        <w:rPr>
          <w:rFonts w:ascii="Times New Roman" w:hAnsi="Times New Roman" w:cs="Times New Roman"/>
          <w:b/>
          <w:bCs/>
          <w:noProof/>
          <w:color w:val="auto"/>
          <w:lang w:val="en-US"/>
        </w:rPr>
        <w:t>33,</w:t>
      </w:r>
      <w:r w:rsidRPr="003B1D52">
        <w:rPr>
          <w:rFonts w:ascii="Times New Roman" w:hAnsi="Times New Roman" w:cs="Times New Roman"/>
          <w:noProof/>
          <w:color w:val="auto"/>
          <w:lang w:val="en-US"/>
        </w:rPr>
        <w:t xml:space="preserve"> 1341–1349 (2020).</w:t>
      </w:r>
    </w:p>
    <w:p w14:paraId="2405DEF0" w14:textId="77777777" w:rsidR="00EB0D85" w:rsidRPr="003B1D52" w:rsidRDefault="00EB0D85">
      <w:pPr>
        <w:widowControl w:val="0"/>
        <w:autoSpaceDE w:val="0"/>
        <w:autoSpaceDN w:val="0"/>
        <w:adjustRightInd w:val="0"/>
        <w:ind w:left="440" w:hanging="440"/>
        <w:rPr>
          <w:rFonts w:ascii="Times New Roman" w:hAnsi="Times New Roman" w:cs="Times New Roman"/>
          <w:noProof/>
          <w:color w:val="auto"/>
          <w:lang w:val="en-US"/>
        </w:rPr>
      </w:pPr>
      <w:r w:rsidRPr="003B1D52">
        <w:rPr>
          <w:rFonts w:ascii="Times New Roman" w:hAnsi="Times New Roman" w:cs="Times New Roman"/>
          <w:noProof/>
          <w:color w:val="auto"/>
          <w:lang w:val="en-US"/>
        </w:rPr>
        <w:t>15.</w:t>
      </w:r>
      <w:r w:rsidRPr="003B1D52">
        <w:rPr>
          <w:rFonts w:ascii="Times New Roman" w:hAnsi="Times New Roman" w:cs="Times New Roman"/>
          <w:noProof/>
          <w:color w:val="auto"/>
          <w:lang w:val="en-US"/>
        </w:rPr>
        <w:tab/>
        <w:t xml:space="preserve">Tabuse, M. </w:t>
      </w:r>
      <w:r w:rsidRPr="003B1D52">
        <w:rPr>
          <w:rFonts w:ascii="Times New Roman" w:hAnsi="Times New Roman" w:cs="Times New Roman"/>
          <w:i/>
          <w:iCs/>
          <w:noProof/>
          <w:color w:val="auto"/>
          <w:lang w:val="en-US"/>
        </w:rPr>
        <w:t>et al.</w:t>
      </w:r>
      <w:r w:rsidRPr="003B1D52">
        <w:rPr>
          <w:rFonts w:ascii="Times New Roman" w:hAnsi="Times New Roman" w:cs="Times New Roman"/>
          <w:noProof/>
          <w:color w:val="auto"/>
          <w:lang w:val="en-US"/>
        </w:rPr>
        <w:t xml:space="preserve"> Functional analysis of HOXD9 in human gliomas and glioma cancer stem cells. </w:t>
      </w:r>
      <w:r w:rsidRPr="003B1D52">
        <w:rPr>
          <w:rFonts w:ascii="Times New Roman" w:hAnsi="Times New Roman" w:cs="Times New Roman"/>
          <w:i/>
          <w:iCs/>
          <w:noProof/>
          <w:color w:val="auto"/>
          <w:lang w:val="en-US"/>
        </w:rPr>
        <w:t>Mol. Cancer</w:t>
      </w:r>
      <w:r w:rsidRPr="003B1D52">
        <w:rPr>
          <w:rFonts w:ascii="Times New Roman" w:hAnsi="Times New Roman" w:cs="Times New Roman"/>
          <w:noProof/>
          <w:color w:val="auto"/>
          <w:lang w:val="en-US"/>
        </w:rPr>
        <w:t xml:space="preserve"> </w:t>
      </w:r>
      <w:r w:rsidRPr="003B1D52">
        <w:rPr>
          <w:rFonts w:ascii="Times New Roman" w:hAnsi="Times New Roman" w:cs="Times New Roman"/>
          <w:b/>
          <w:bCs/>
          <w:noProof/>
          <w:color w:val="auto"/>
          <w:lang w:val="en-US"/>
        </w:rPr>
        <w:t>10,</w:t>
      </w:r>
      <w:r w:rsidRPr="003B1D52">
        <w:rPr>
          <w:rFonts w:ascii="Times New Roman" w:hAnsi="Times New Roman" w:cs="Times New Roman"/>
          <w:noProof/>
          <w:color w:val="auto"/>
          <w:lang w:val="en-US"/>
        </w:rPr>
        <w:t xml:space="preserve"> 60 (2011).</w:t>
      </w:r>
    </w:p>
    <w:p w14:paraId="1046595C" w14:textId="77777777" w:rsidR="00EB0D85" w:rsidRPr="003B1D52" w:rsidRDefault="00EB0D85">
      <w:pPr>
        <w:widowControl w:val="0"/>
        <w:autoSpaceDE w:val="0"/>
        <w:autoSpaceDN w:val="0"/>
        <w:adjustRightInd w:val="0"/>
        <w:ind w:left="440" w:hanging="440"/>
        <w:rPr>
          <w:rFonts w:ascii="Times New Roman" w:hAnsi="Times New Roman" w:cs="Times New Roman"/>
          <w:noProof/>
          <w:color w:val="auto"/>
          <w:lang w:val="en-US"/>
        </w:rPr>
      </w:pPr>
      <w:r w:rsidRPr="003B1D52">
        <w:rPr>
          <w:rFonts w:ascii="Times New Roman" w:hAnsi="Times New Roman" w:cs="Times New Roman"/>
          <w:noProof/>
          <w:color w:val="auto"/>
          <w:lang w:val="en-US"/>
        </w:rPr>
        <w:t>16.</w:t>
      </w:r>
      <w:r w:rsidRPr="003B1D52">
        <w:rPr>
          <w:rFonts w:ascii="Times New Roman" w:hAnsi="Times New Roman" w:cs="Times New Roman"/>
          <w:noProof/>
          <w:color w:val="auto"/>
          <w:lang w:val="en-US"/>
        </w:rPr>
        <w:tab/>
        <w:t xml:space="preserve">Xu, Y. </w:t>
      </w:r>
      <w:r w:rsidRPr="003B1D52">
        <w:rPr>
          <w:rFonts w:ascii="Times New Roman" w:hAnsi="Times New Roman" w:cs="Times New Roman"/>
          <w:i/>
          <w:iCs/>
          <w:noProof/>
          <w:color w:val="auto"/>
          <w:lang w:val="en-US"/>
        </w:rPr>
        <w:t>et al.</w:t>
      </w:r>
      <w:r w:rsidRPr="003B1D52">
        <w:rPr>
          <w:rFonts w:ascii="Times New Roman" w:hAnsi="Times New Roman" w:cs="Times New Roman"/>
          <w:noProof/>
          <w:color w:val="auto"/>
          <w:lang w:val="en-US"/>
        </w:rPr>
        <w:t xml:space="preserve"> Screening critical genes associated with malignant glioma using bioinformatics analysis. </w:t>
      </w:r>
      <w:r w:rsidRPr="003B1D52">
        <w:rPr>
          <w:rFonts w:ascii="Times New Roman" w:hAnsi="Times New Roman" w:cs="Times New Roman"/>
          <w:i/>
          <w:iCs/>
          <w:noProof/>
          <w:color w:val="auto"/>
          <w:lang w:val="en-US"/>
        </w:rPr>
        <w:t>Mol. Med. Rep.</w:t>
      </w:r>
      <w:r w:rsidRPr="003B1D52">
        <w:rPr>
          <w:rFonts w:ascii="Times New Roman" w:hAnsi="Times New Roman" w:cs="Times New Roman"/>
          <w:noProof/>
          <w:color w:val="auto"/>
          <w:lang w:val="en-US"/>
        </w:rPr>
        <w:t xml:space="preserve"> </w:t>
      </w:r>
      <w:r w:rsidRPr="003B1D52">
        <w:rPr>
          <w:rFonts w:ascii="Times New Roman" w:hAnsi="Times New Roman" w:cs="Times New Roman"/>
          <w:b/>
          <w:bCs/>
          <w:noProof/>
          <w:color w:val="auto"/>
          <w:lang w:val="en-US"/>
        </w:rPr>
        <w:t>16,</w:t>
      </w:r>
      <w:r w:rsidRPr="003B1D52">
        <w:rPr>
          <w:rFonts w:ascii="Times New Roman" w:hAnsi="Times New Roman" w:cs="Times New Roman"/>
          <w:noProof/>
          <w:color w:val="auto"/>
          <w:lang w:val="en-US"/>
        </w:rPr>
        <w:t xml:space="preserve"> 6580–6589 (2017).</w:t>
      </w:r>
    </w:p>
    <w:p w14:paraId="75DECC6D" w14:textId="77777777" w:rsidR="00EB0D85" w:rsidRPr="003B1D52" w:rsidRDefault="00EB0D85">
      <w:pPr>
        <w:widowControl w:val="0"/>
        <w:autoSpaceDE w:val="0"/>
        <w:autoSpaceDN w:val="0"/>
        <w:adjustRightInd w:val="0"/>
        <w:ind w:left="440" w:hanging="440"/>
        <w:rPr>
          <w:rFonts w:ascii="Times New Roman" w:hAnsi="Times New Roman" w:cs="Times New Roman"/>
          <w:noProof/>
          <w:color w:val="auto"/>
          <w:lang w:val="en-US"/>
        </w:rPr>
      </w:pPr>
      <w:r w:rsidRPr="003B1D52">
        <w:rPr>
          <w:rFonts w:ascii="Times New Roman" w:hAnsi="Times New Roman" w:cs="Times New Roman"/>
          <w:noProof/>
          <w:color w:val="auto"/>
          <w:lang w:val="en-US"/>
        </w:rPr>
        <w:t>17.</w:t>
      </w:r>
      <w:r w:rsidRPr="003B1D52">
        <w:rPr>
          <w:rFonts w:ascii="Times New Roman" w:hAnsi="Times New Roman" w:cs="Times New Roman"/>
          <w:noProof/>
          <w:color w:val="auto"/>
          <w:lang w:val="en-US"/>
        </w:rPr>
        <w:tab/>
        <w:t xml:space="preserve">Beck, S. </w:t>
      </w:r>
      <w:r w:rsidRPr="003B1D52">
        <w:rPr>
          <w:rFonts w:ascii="Times New Roman" w:hAnsi="Times New Roman" w:cs="Times New Roman"/>
          <w:i/>
          <w:iCs/>
          <w:noProof/>
          <w:color w:val="auto"/>
          <w:lang w:val="en-US"/>
        </w:rPr>
        <w:t>et al.</w:t>
      </w:r>
      <w:r w:rsidRPr="003B1D52">
        <w:rPr>
          <w:rFonts w:ascii="Times New Roman" w:hAnsi="Times New Roman" w:cs="Times New Roman"/>
          <w:noProof/>
          <w:color w:val="auto"/>
          <w:lang w:val="en-US"/>
        </w:rPr>
        <w:t xml:space="preserve"> Telomerase activity-independent function of TERT allows glioma cells to attain cancer stem cell characteristics by inducing EGFR expression. </w:t>
      </w:r>
      <w:r w:rsidRPr="003B1D52">
        <w:rPr>
          <w:rFonts w:ascii="Times New Roman" w:hAnsi="Times New Roman" w:cs="Times New Roman"/>
          <w:i/>
          <w:iCs/>
          <w:noProof/>
          <w:color w:val="auto"/>
          <w:lang w:val="en-US"/>
        </w:rPr>
        <w:t>Mol. Cells</w:t>
      </w:r>
      <w:r w:rsidRPr="003B1D52">
        <w:rPr>
          <w:rFonts w:ascii="Times New Roman" w:hAnsi="Times New Roman" w:cs="Times New Roman"/>
          <w:noProof/>
          <w:color w:val="auto"/>
          <w:lang w:val="en-US"/>
        </w:rPr>
        <w:t xml:space="preserve"> </w:t>
      </w:r>
      <w:r w:rsidRPr="003B1D52">
        <w:rPr>
          <w:rFonts w:ascii="Times New Roman" w:hAnsi="Times New Roman" w:cs="Times New Roman"/>
          <w:b/>
          <w:bCs/>
          <w:noProof/>
          <w:color w:val="auto"/>
          <w:lang w:val="en-US"/>
        </w:rPr>
        <w:t>31,</w:t>
      </w:r>
      <w:r w:rsidRPr="003B1D52">
        <w:rPr>
          <w:rFonts w:ascii="Times New Roman" w:hAnsi="Times New Roman" w:cs="Times New Roman"/>
          <w:noProof/>
          <w:color w:val="auto"/>
          <w:lang w:val="en-US"/>
        </w:rPr>
        <w:t xml:space="preserve"> 9–15 (2011).</w:t>
      </w:r>
    </w:p>
    <w:p w14:paraId="7F555FAA" w14:textId="77777777" w:rsidR="00EB0D85" w:rsidRPr="003B1D52" w:rsidRDefault="00EB0D85">
      <w:pPr>
        <w:widowControl w:val="0"/>
        <w:autoSpaceDE w:val="0"/>
        <w:autoSpaceDN w:val="0"/>
        <w:adjustRightInd w:val="0"/>
        <w:ind w:left="440" w:hanging="440"/>
        <w:rPr>
          <w:rFonts w:ascii="Times New Roman" w:hAnsi="Times New Roman" w:cs="Times New Roman"/>
          <w:noProof/>
          <w:color w:val="auto"/>
          <w:lang w:val="en-US"/>
        </w:rPr>
      </w:pPr>
      <w:r w:rsidRPr="003B1D52">
        <w:rPr>
          <w:rFonts w:ascii="Times New Roman" w:hAnsi="Times New Roman" w:cs="Times New Roman"/>
          <w:noProof/>
          <w:color w:val="auto"/>
          <w:lang w:val="en-US"/>
        </w:rPr>
        <w:t>18.</w:t>
      </w:r>
      <w:r w:rsidRPr="003B1D52">
        <w:rPr>
          <w:rFonts w:ascii="Times New Roman" w:hAnsi="Times New Roman" w:cs="Times New Roman"/>
          <w:noProof/>
          <w:color w:val="auto"/>
          <w:lang w:val="en-US"/>
        </w:rPr>
        <w:tab/>
        <w:t xml:space="preserve">Ceccarelli, M. </w:t>
      </w:r>
      <w:r w:rsidRPr="003B1D52">
        <w:rPr>
          <w:rFonts w:ascii="Times New Roman" w:hAnsi="Times New Roman" w:cs="Times New Roman"/>
          <w:i/>
          <w:iCs/>
          <w:noProof/>
          <w:color w:val="auto"/>
          <w:lang w:val="en-US"/>
        </w:rPr>
        <w:t>et al.</w:t>
      </w:r>
      <w:r w:rsidRPr="003B1D52">
        <w:rPr>
          <w:rFonts w:ascii="Times New Roman" w:hAnsi="Times New Roman" w:cs="Times New Roman"/>
          <w:noProof/>
          <w:color w:val="auto"/>
          <w:lang w:val="en-US"/>
        </w:rPr>
        <w:t xml:space="preserve"> Molecular profiling reveals biologically discrete subsets and pathways of progression in diffuse glioma. </w:t>
      </w:r>
      <w:r w:rsidRPr="003B1D52">
        <w:rPr>
          <w:rFonts w:ascii="Times New Roman" w:hAnsi="Times New Roman" w:cs="Times New Roman"/>
          <w:i/>
          <w:iCs/>
          <w:noProof/>
          <w:color w:val="auto"/>
          <w:lang w:val="en-US"/>
        </w:rPr>
        <w:t>Cell</w:t>
      </w:r>
      <w:r w:rsidRPr="003B1D52">
        <w:rPr>
          <w:rFonts w:ascii="Times New Roman" w:hAnsi="Times New Roman" w:cs="Times New Roman"/>
          <w:noProof/>
          <w:color w:val="auto"/>
          <w:lang w:val="en-US"/>
        </w:rPr>
        <w:t xml:space="preserve"> </w:t>
      </w:r>
      <w:r w:rsidRPr="003B1D52">
        <w:rPr>
          <w:rFonts w:ascii="Times New Roman" w:hAnsi="Times New Roman" w:cs="Times New Roman"/>
          <w:b/>
          <w:bCs/>
          <w:noProof/>
          <w:color w:val="auto"/>
          <w:lang w:val="en-US"/>
        </w:rPr>
        <w:t>164,</w:t>
      </w:r>
      <w:r w:rsidRPr="003B1D52">
        <w:rPr>
          <w:rFonts w:ascii="Times New Roman" w:hAnsi="Times New Roman" w:cs="Times New Roman"/>
          <w:noProof/>
          <w:color w:val="auto"/>
          <w:lang w:val="en-US"/>
        </w:rPr>
        <w:t xml:space="preserve"> 550–563 (2016).</w:t>
      </w:r>
    </w:p>
    <w:p w14:paraId="0943F685" w14:textId="77777777" w:rsidR="00EB0D85" w:rsidRPr="003B1D52" w:rsidRDefault="00EB0D85">
      <w:pPr>
        <w:widowControl w:val="0"/>
        <w:autoSpaceDE w:val="0"/>
        <w:autoSpaceDN w:val="0"/>
        <w:adjustRightInd w:val="0"/>
        <w:ind w:left="440" w:hanging="440"/>
        <w:rPr>
          <w:rFonts w:ascii="Times New Roman" w:hAnsi="Times New Roman" w:cs="Times New Roman"/>
          <w:noProof/>
          <w:color w:val="auto"/>
          <w:lang w:val="en-US"/>
        </w:rPr>
      </w:pPr>
      <w:r w:rsidRPr="003B1D52">
        <w:rPr>
          <w:rFonts w:ascii="Times New Roman" w:hAnsi="Times New Roman" w:cs="Times New Roman"/>
          <w:noProof/>
          <w:color w:val="auto"/>
          <w:lang w:val="en-US"/>
        </w:rPr>
        <w:t>19.</w:t>
      </w:r>
      <w:r w:rsidRPr="003B1D52">
        <w:rPr>
          <w:rFonts w:ascii="Times New Roman" w:hAnsi="Times New Roman" w:cs="Times New Roman"/>
          <w:noProof/>
          <w:color w:val="auto"/>
          <w:lang w:val="en-US"/>
        </w:rPr>
        <w:tab/>
        <w:t xml:space="preserve">Brennan, C. W. </w:t>
      </w:r>
      <w:r w:rsidRPr="003B1D52">
        <w:rPr>
          <w:rFonts w:ascii="Times New Roman" w:hAnsi="Times New Roman" w:cs="Times New Roman"/>
          <w:i/>
          <w:iCs/>
          <w:noProof/>
          <w:color w:val="auto"/>
          <w:lang w:val="en-US"/>
        </w:rPr>
        <w:t>et al.</w:t>
      </w:r>
      <w:r w:rsidRPr="003B1D52">
        <w:rPr>
          <w:rFonts w:ascii="Times New Roman" w:hAnsi="Times New Roman" w:cs="Times New Roman"/>
          <w:noProof/>
          <w:color w:val="auto"/>
          <w:lang w:val="en-US"/>
        </w:rPr>
        <w:t xml:space="preserve"> The somatic genomic landscape of glioblastoma. </w:t>
      </w:r>
      <w:r w:rsidRPr="003B1D52">
        <w:rPr>
          <w:rFonts w:ascii="Times New Roman" w:hAnsi="Times New Roman" w:cs="Times New Roman"/>
          <w:i/>
          <w:iCs/>
          <w:noProof/>
          <w:color w:val="auto"/>
          <w:lang w:val="en-US"/>
        </w:rPr>
        <w:t>Cell</w:t>
      </w:r>
      <w:r w:rsidRPr="003B1D52">
        <w:rPr>
          <w:rFonts w:ascii="Times New Roman" w:hAnsi="Times New Roman" w:cs="Times New Roman"/>
          <w:noProof/>
          <w:color w:val="auto"/>
          <w:lang w:val="en-US"/>
        </w:rPr>
        <w:t xml:space="preserve"> </w:t>
      </w:r>
      <w:r w:rsidRPr="003B1D52">
        <w:rPr>
          <w:rFonts w:ascii="Times New Roman" w:hAnsi="Times New Roman" w:cs="Times New Roman"/>
          <w:b/>
          <w:bCs/>
          <w:noProof/>
          <w:color w:val="auto"/>
          <w:lang w:val="en-US"/>
        </w:rPr>
        <w:t>155,</w:t>
      </w:r>
      <w:r w:rsidRPr="003B1D52">
        <w:rPr>
          <w:rFonts w:ascii="Times New Roman" w:hAnsi="Times New Roman" w:cs="Times New Roman"/>
          <w:noProof/>
          <w:color w:val="auto"/>
          <w:lang w:val="en-US"/>
        </w:rPr>
        <w:t xml:space="preserve"> 462–477 (2013).</w:t>
      </w:r>
    </w:p>
    <w:p w14:paraId="0F55063D" w14:textId="77777777" w:rsidR="00EB0D85" w:rsidRPr="003B1D52" w:rsidRDefault="00EB0D85">
      <w:pPr>
        <w:widowControl w:val="0"/>
        <w:autoSpaceDE w:val="0"/>
        <w:autoSpaceDN w:val="0"/>
        <w:adjustRightInd w:val="0"/>
        <w:ind w:left="440" w:hanging="440"/>
        <w:rPr>
          <w:rFonts w:ascii="Times New Roman" w:hAnsi="Times New Roman" w:cs="Times New Roman"/>
          <w:noProof/>
          <w:color w:val="auto"/>
          <w:lang w:val="en-US"/>
        </w:rPr>
      </w:pPr>
      <w:r w:rsidRPr="003B1D52">
        <w:rPr>
          <w:rFonts w:ascii="Times New Roman" w:hAnsi="Times New Roman" w:cs="Times New Roman"/>
          <w:noProof/>
          <w:color w:val="auto"/>
          <w:lang w:val="en-US"/>
        </w:rPr>
        <w:t>20.</w:t>
      </w:r>
      <w:r w:rsidRPr="003B1D52">
        <w:rPr>
          <w:rFonts w:ascii="Times New Roman" w:hAnsi="Times New Roman" w:cs="Times New Roman"/>
          <w:noProof/>
          <w:color w:val="auto"/>
          <w:lang w:val="en-US"/>
        </w:rPr>
        <w:tab/>
        <w:t xml:space="preserve">Tachon, G. </w:t>
      </w:r>
      <w:r w:rsidRPr="003B1D52">
        <w:rPr>
          <w:rFonts w:ascii="Times New Roman" w:hAnsi="Times New Roman" w:cs="Times New Roman"/>
          <w:i/>
          <w:iCs/>
          <w:noProof/>
          <w:color w:val="auto"/>
          <w:lang w:val="en-US"/>
        </w:rPr>
        <w:t>et al.</w:t>
      </w:r>
      <w:r w:rsidRPr="003B1D52">
        <w:rPr>
          <w:rFonts w:ascii="Times New Roman" w:hAnsi="Times New Roman" w:cs="Times New Roman"/>
          <w:noProof/>
          <w:color w:val="auto"/>
          <w:lang w:val="en-US"/>
        </w:rPr>
        <w:t xml:space="preserve"> Prognostic significance of MEOX2 in gliomas. </w:t>
      </w:r>
      <w:r w:rsidRPr="003B1D52">
        <w:rPr>
          <w:rFonts w:ascii="Times New Roman" w:hAnsi="Times New Roman" w:cs="Times New Roman"/>
          <w:i/>
          <w:iCs/>
          <w:noProof/>
          <w:color w:val="auto"/>
          <w:lang w:val="en-US"/>
        </w:rPr>
        <w:t>Mod. Pathol.</w:t>
      </w:r>
      <w:r w:rsidRPr="003B1D52">
        <w:rPr>
          <w:rFonts w:ascii="Times New Roman" w:hAnsi="Times New Roman" w:cs="Times New Roman"/>
          <w:noProof/>
          <w:color w:val="auto"/>
          <w:lang w:val="en-US"/>
        </w:rPr>
        <w:t xml:space="preserve"> </w:t>
      </w:r>
      <w:r w:rsidRPr="003B1D52">
        <w:rPr>
          <w:rFonts w:ascii="Times New Roman" w:hAnsi="Times New Roman" w:cs="Times New Roman"/>
          <w:b/>
          <w:bCs/>
          <w:noProof/>
          <w:color w:val="auto"/>
          <w:lang w:val="en-US"/>
        </w:rPr>
        <w:t>32,</w:t>
      </w:r>
      <w:r w:rsidRPr="003B1D52">
        <w:rPr>
          <w:rFonts w:ascii="Times New Roman" w:hAnsi="Times New Roman" w:cs="Times New Roman"/>
          <w:noProof/>
          <w:color w:val="auto"/>
          <w:lang w:val="en-US"/>
        </w:rPr>
        <w:t xml:space="preserve"> 774–786 (2019).</w:t>
      </w:r>
    </w:p>
    <w:p w14:paraId="4BDD154C" w14:textId="77777777" w:rsidR="00EB0D85" w:rsidRPr="003B1D52" w:rsidRDefault="00EB0D85">
      <w:pPr>
        <w:widowControl w:val="0"/>
        <w:autoSpaceDE w:val="0"/>
        <w:autoSpaceDN w:val="0"/>
        <w:adjustRightInd w:val="0"/>
        <w:ind w:left="440" w:hanging="440"/>
        <w:rPr>
          <w:rFonts w:ascii="Times New Roman" w:hAnsi="Times New Roman" w:cs="Times New Roman"/>
          <w:noProof/>
          <w:color w:val="auto"/>
          <w:lang w:val="en-US"/>
        </w:rPr>
      </w:pPr>
      <w:r w:rsidRPr="003B1D52">
        <w:rPr>
          <w:rFonts w:ascii="Times New Roman" w:hAnsi="Times New Roman" w:cs="Times New Roman"/>
          <w:noProof/>
          <w:color w:val="auto"/>
          <w:lang w:val="en-US"/>
        </w:rPr>
        <w:t>21.</w:t>
      </w:r>
      <w:r w:rsidRPr="003B1D52">
        <w:rPr>
          <w:rFonts w:ascii="Times New Roman" w:hAnsi="Times New Roman" w:cs="Times New Roman"/>
          <w:noProof/>
          <w:color w:val="auto"/>
          <w:lang w:val="en-US"/>
        </w:rPr>
        <w:tab/>
        <w:t xml:space="preserve">Thorsson, V. </w:t>
      </w:r>
      <w:r w:rsidRPr="003B1D52">
        <w:rPr>
          <w:rFonts w:ascii="Times New Roman" w:hAnsi="Times New Roman" w:cs="Times New Roman"/>
          <w:i/>
          <w:iCs/>
          <w:noProof/>
          <w:color w:val="auto"/>
          <w:lang w:val="en-US"/>
        </w:rPr>
        <w:t>et al.</w:t>
      </w:r>
      <w:r w:rsidRPr="003B1D52">
        <w:rPr>
          <w:rFonts w:ascii="Times New Roman" w:hAnsi="Times New Roman" w:cs="Times New Roman"/>
          <w:noProof/>
          <w:color w:val="auto"/>
          <w:lang w:val="en-US"/>
        </w:rPr>
        <w:t xml:space="preserve"> The immune landscape of cancer. </w:t>
      </w:r>
      <w:r w:rsidRPr="003B1D52">
        <w:rPr>
          <w:rFonts w:ascii="Times New Roman" w:hAnsi="Times New Roman" w:cs="Times New Roman"/>
          <w:i/>
          <w:iCs/>
          <w:noProof/>
          <w:color w:val="auto"/>
          <w:lang w:val="en-US"/>
        </w:rPr>
        <w:t>Immunity</w:t>
      </w:r>
      <w:r w:rsidRPr="003B1D52">
        <w:rPr>
          <w:rFonts w:ascii="Times New Roman" w:hAnsi="Times New Roman" w:cs="Times New Roman"/>
          <w:noProof/>
          <w:color w:val="auto"/>
          <w:lang w:val="en-US"/>
        </w:rPr>
        <w:t xml:space="preserve"> </w:t>
      </w:r>
      <w:r w:rsidRPr="003B1D52">
        <w:rPr>
          <w:rFonts w:ascii="Times New Roman" w:hAnsi="Times New Roman" w:cs="Times New Roman"/>
          <w:b/>
          <w:bCs/>
          <w:noProof/>
          <w:color w:val="auto"/>
          <w:lang w:val="en-US"/>
        </w:rPr>
        <w:t>48,</w:t>
      </w:r>
      <w:r w:rsidRPr="003B1D52">
        <w:rPr>
          <w:rFonts w:ascii="Times New Roman" w:hAnsi="Times New Roman" w:cs="Times New Roman"/>
          <w:noProof/>
          <w:color w:val="auto"/>
          <w:lang w:val="en-US"/>
        </w:rPr>
        <w:t xml:space="preserve"> 812–830.e14 (2018).</w:t>
      </w:r>
    </w:p>
    <w:p w14:paraId="7B86D4DB" w14:textId="77777777" w:rsidR="00EB0D85" w:rsidRPr="003B1D52" w:rsidRDefault="00EB0D85">
      <w:pPr>
        <w:widowControl w:val="0"/>
        <w:autoSpaceDE w:val="0"/>
        <w:autoSpaceDN w:val="0"/>
        <w:adjustRightInd w:val="0"/>
        <w:ind w:left="440" w:hanging="440"/>
        <w:rPr>
          <w:rFonts w:ascii="Times New Roman" w:hAnsi="Times New Roman" w:cs="Times New Roman"/>
          <w:noProof/>
          <w:color w:val="auto"/>
          <w:lang w:val="en-US"/>
        </w:rPr>
      </w:pPr>
      <w:r w:rsidRPr="003B1D52">
        <w:rPr>
          <w:rFonts w:ascii="Times New Roman" w:hAnsi="Times New Roman" w:cs="Times New Roman"/>
          <w:noProof/>
          <w:color w:val="auto"/>
          <w:lang w:val="en-US"/>
        </w:rPr>
        <w:t>22.</w:t>
      </w:r>
      <w:r w:rsidRPr="003B1D52">
        <w:rPr>
          <w:rFonts w:ascii="Times New Roman" w:hAnsi="Times New Roman" w:cs="Times New Roman"/>
          <w:noProof/>
          <w:color w:val="auto"/>
          <w:lang w:val="en-US"/>
        </w:rPr>
        <w:tab/>
        <w:t xml:space="preserve">Roversi, G. </w:t>
      </w:r>
      <w:r w:rsidRPr="003B1D52">
        <w:rPr>
          <w:rFonts w:ascii="Times New Roman" w:hAnsi="Times New Roman" w:cs="Times New Roman"/>
          <w:i/>
          <w:iCs/>
          <w:noProof/>
          <w:color w:val="auto"/>
          <w:lang w:val="en-US"/>
        </w:rPr>
        <w:t>et al.</w:t>
      </w:r>
      <w:r w:rsidRPr="003B1D52">
        <w:rPr>
          <w:rFonts w:ascii="Times New Roman" w:hAnsi="Times New Roman" w:cs="Times New Roman"/>
          <w:noProof/>
          <w:color w:val="auto"/>
          <w:lang w:val="en-US"/>
        </w:rPr>
        <w:t xml:space="preserve"> Identification of novel genomic markers related to progression to glioblastoma through genomic profiling of 25 primary glioma cell lines. </w:t>
      </w:r>
      <w:r w:rsidRPr="003B1D52">
        <w:rPr>
          <w:rFonts w:ascii="Times New Roman" w:hAnsi="Times New Roman" w:cs="Times New Roman"/>
          <w:i/>
          <w:iCs/>
          <w:noProof/>
          <w:color w:val="auto"/>
          <w:lang w:val="en-US"/>
        </w:rPr>
        <w:t>Oncogene</w:t>
      </w:r>
      <w:r w:rsidRPr="003B1D52">
        <w:rPr>
          <w:rFonts w:ascii="Times New Roman" w:hAnsi="Times New Roman" w:cs="Times New Roman"/>
          <w:noProof/>
          <w:color w:val="auto"/>
          <w:lang w:val="en-US"/>
        </w:rPr>
        <w:t xml:space="preserve"> </w:t>
      </w:r>
      <w:r w:rsidRPr="003B1D52">
        <w:rPr>
          <w:rFonts w:ascii="Times New Roman" w:hAnsi="Times New Roman" w:cs="Times New Roman"/>
          <w:b/>
          <w:bCs/>
          <w:noProof/>
          <w:color w:val="auto"/>
          <w:lang w:val="en-US"/>
        </w:rPr>
        <w:t>25,</w:t>
      </w:r>
      <w:r w:rsidRPr="003B1D52">
        <w:rPr>
          <w:rFonts w:ascii="Times New Roman" w:hAnsi="Times New Roman" w:cs="Times New Roman"/>
          <w:noProof/>
          <w:color w:val="auto"/>
          <w:lang w:val="en-US"/>
        </w:rPr>
        <w:t xml:space="preserve"> 1571–1583 (2006).</w:t>
      </w:r>
    </w:p>
    <w:p w14:paraId="7EA0C400" w14:textId="77777777" w:rsidR="00EB0D85" w:rsidRPr="003B1D52" w:rsidRDefault="00EB0D85">
      <w:pPr>
        <w:widowControl w:val="0"/>
        <w:autoSpaceDE w:val="0"/>
        <w:autoSpaceDN w:val="0"/>
        <w:adjustRightInd w:val="0"/>
        <w:ind w:left="440" w:hanging="440"/>
        <w:rPr>
          <w:rFonts w:ascii="Times New Roman" w:hAnsi="Times New Roman" w:cs="Times New Roman"/>
          <w:noProof/>
          <w:color w:val="auto"/>
          <w:lang w:val="en-US"/>
        </w:rPr>
      </w:pPr>
      <w:r w:rsidRPr="003B1D52">
        <w:rPr>
          <w:rFonts w:ascii="Times New Roman" w:hAnsi="Times New Roman" w:cs="Times New Roman"/>
          <w:noProof/>
          <w:color w:val="auto"/>
          <w:lang w:val="en-US"/>
        </w:rPr>
        <w:t>23.</w:t>
      </w:r>
      <w:r w:rsidRPr="003B1D52">
        <w:rPr>
          <w:rFonts w:ascii="Times New Roman" w:hAnsi="Times New Roman" w:cs="Times New Roman"/>
          <w:noProof/>
          <w:color w:val="auto"/>
          <w:lang w:val="en-US"/>
        </w:rPr>
        <w:tab/>
        <w:t xml:space="preserve">Larson, J. D. </w:t>
      </w:r>
      <w:r w:rsidRPr="003B1D52">
        <w:rPr>
          <w:rFonts w:ascii="Times New Roman" w:hAnsi="Times New Roman" w:cs="Times New Roman"/>
          <w:i/>
          <w:iCs/>
          <w:noProof/>
          <w:color w:val="auto"/>
          <w:lang w:val="en-US"/>
        </w:rPr>
        <w:t>et al.</w:t>
      </w:r>
      <w:r w:rsidRPr="003B1D52">
        <w:rPr>
          <w:rFonts w:ascii="Times New Roman" w:hAnsi="Times New Roman" w:cs="Times New Roman"/>
          <w:noProof/>
          <w:color w:val="auto"/>
          <w:lang w:val="en-US"/>
        </w:rPr>
        <w:t xml:space="preserve"> Histone H3.3 K27M accelerates spontaneous brainstem glioma and drives restricted changes in bivalent gene expression. </w:t>
      </w:r>
      <w:r w:rsidRPr="003B1D52">
        <w:rPr>
          <w:rFonts w:ascii="Times New Roman" w:hAnsi="Times New Roman" w:cs="Times New Roman"/>
          <w:i/>
          <w:iCs/>
          <w:noProof/>
          <w:color w:val="auto"/>
          <w:lang w:val="en-US"/>
        </w:rPr>
        <w:t>Cancer Cell</w:t>
      </w:r>
      <w:r w:rsidRPr="003B1D52">
        <w:rPr>
          <w:rFonts w:ascii="Times New Roman" w:hAnsi="Times New Roman" w:cs="Times New Roman"/>
          <w:noProof/>
          <w:color w:val="auto"/>
          <w:lang w:val="en-US"/>
        </w:rPr>
        <w:t xml:space="preserve"> </w:t>
      </w:r>
      <w:r w:rsidRPr="003B1D52">
        <w:rPr>
          <w:rFonts w:ascii="Times New Roman" w:hAnsi="Times New Roman" w:cs="Times New Roman"/>
          <w:b/>
          <w:bCs/>
          <w:noProof/>
          <w:color w:val="auto"/>
          <w:lang w:val="en-US"/>
        </w:rPr>
        <w:t>35,</w:t>
      </w:r>
      <w:r w:rsidRPr="003B1D52">
        <w:rPr>
          <w:rFonts w:ascii="Times New Roman" w:hAnsi="Times New Roman" w:cs="Times New Roman"/>
          <w:noProof/>
          <w:color w:val="auto"/>
          <w:lang w:val="en-US"/>
        </w:rPr>
        <w:t xml:space="preserve"> 140–155.e7 (2019).</w:t>
      </w:r>
    </w:p>
    <w:p w14:paraId="788C2A4F" w14:textId="77777777" w:rsidR="00EB0D85" w:rsidRPr="003B1D52" w:rsidRDefault="00EB0D85">
      <w:pPr>
        <w:widowControl w:val="0"/>
        <w:autoSpaceDE w:val="0"/>
        <w:autoSpaceDN w:val="0"/>
        <w:adjustRightInd w:val="0"/>
        <w:ind w:left="440" w:hanging="440"/>
        <w:rPr>
          <w:rFonts w:ascii="Times New Roman" w:hAnsi="Times New Roman" w:cs="Times New Roman"/>
          <w:noProof/>
          <w:color w:val="auto"/>
          <w:lang w:val="en-US"/>
        </w:rPr>
      </w:pPr>
      <w:r w:rsidRPr="003B1D52">
        <w:rPr>
          <w:rFonts w:ascii="Times New Roman" w:hAnsi="Times New Roman" w:cs="Times New Roman"/>
          <w:noProof/>
          <w:color w:val="auto"/>
          <w:lang w:val="en-US"/>
        </w:rPr>
        <w:t>24.</w:t>
      </w:r>
      <w:r w:rsidRPr="003B1D52">
        <w:rPr>
          <w:rFonts w:ascii="Times New Roman" w:hAnsi="Times New Roman" w:cs="Times New Roman"/>
          <w:noProof/>
          <w:color w:val="auto"/>
          <w:lang w:val="en-US"/>
        </w:rPr>
        <w:tab/>
        <w:t xml:space="preserve">Schaefer, C. F. </w:t>
      </w:r>
      <w:r w:rsidRPr="003B1D52">
        <w:rPr>
          <w:rFonts w:ascii="Times New Roman" w:hAnsi="Times New Roman" w:cs="Times New Roman"/>
          <w:i/>
          <w:iCs/>
          <w:noProof/>
          <w:color w:val="auto"/>
          <w:lang w:val="en-US"/>
        </w:rPr>
        <w:t>et al.</w:t>
      </w:r>
      <w:r w:rsidRPr="003B1D52">
        <w:rPr>
          <w:rFonts w:ascii="Times New Roman" w:hAnsi="Times New Roman" w:cs="Times New Roman"/>
          <w:noProof/>
          <w:color w:val="auto"/>
          <w:lang w:val="en-US"/>
        </w:rPr>
        <w:t xml:space="preserve"> PID: the pathway interaction database. </w:t>
      </w:r>
      <w:r w:rsidRPr="003B1D52">
        <w:rPr>
          <w:rFonts w:ascii="Times New Roman" w:hAnsi="Times New Roman" w:cs="Times New Roman"/>
          <w:i/>
          <w:iCs/>
          <w:noProof/>
          <w:color w:val="auto"/>
          <w:lang w:val="en-US"/>
        </w:rPr>
        <w:t>Nucleic Acids Res.</w:t>
      </w:r>
      <w:r w:rsidRPr="003B1D52">
        <w:rPr>
          <w:rFonts w:ascii="Times New Roman" w:hAnsi="Times New Roman" w:cs="Times New Roman"/>
          <w:noProof/>
          <w:color w:val="auto"/>
          <w:lang w:val="en-US"/>
        </w:rPr>
        <w:t xml:space="preserve"> </w:t>
      </w:r>
      <w:r w:rsidRPr="003B1D52">
        <w:rPr>
          <w:rFonts w:ascii="Times New Roman" w:hAnsi="Times New Roman" w:cs="Times New Roman"/>
          <w:b/>
          <w:bCs/>
          <w:noProof/>
          <w:color w:val="auto"/>
          <w:lang w:val="en-US"/>
        </w:rPr>
        <w:t>37,</w:t>
      </w:r>
      <w:r w:rsidRPr="003B1D52">
        <w:rPr>
          <w:rFonts w:ascii="Times New Roman" w:hAnsi="Times New Roman" w:cs="Times New Roman"/>
          <w:noProof/>
          <w:color w:val="auto"/>
          <w:lang w:val="en-US"/>
        </w:rPr>
        <w:t xml:space="preserve"> D674-9 (2009).</w:t>
      </w:r>
    </w:p>
    <w:p w14:paraId="344011B6" w14:textId="77777777" w:rsidR="00EB0D85" w:rsidRPr="003B1D52" w:rsidRDefault="00EB0D85">
      <w:pPr>
        <w:widowControl w:val="0"/>
        <w:autoSpaceDE w:val="0"/>
        <w:autoSpaceDN w:val="0"/>
        <w:adjustRightInd w:val="0"/>
        <w:ind w:left="440" w:hanging="440"/>
        <w:rPr>
          <w:rFonts w:ascii="Times New Roman" w:hAnsi="Times New Roman" w:cs="Times New Roman"/>
          <w:noProof/>
          <w:color w:val="auto"/>
          <w:lang w:val="en-US"/>
        </w:rPr>
      </w:pPr>
      <w:r w:rsidRPr="003B1D52">
        <w:rPr>
          <w:rFonts w:ascii="Times New Roman" w:hAnsi="Times New Roman" w:cs="Times New Roman"/>
          <w:noProof/>
          <w:color w:val="auto"/>
          <w:lang w:val="en-US"/>
        </w:rPr>
        <w:t>25.</w:t>
      </w:r>
      <w:r w:rsidRPr="003B1D52">
        <w:rPr>
          <w:rFonts w:ascii="Times New Roman" w:hAnsi="Times New Roman" w:cs="Times New Roman"/>
          <w:noProof/>
          <w:color w:val="auto"/>
          <w:lang w:val="en-US"/>
        </w:rPr>
        <w:tab/>
        <w:t xml:space="preserve">Paugh, B. S. </w:t>
      </w:r>
      <w:r w:rsidRPr="003B1D52">
        <w:rPr>
          <w:rFonts w:ascii="Times New Roman" w:hAnsi="Times New Roman" w:cs="Times New Roman"/>
          <w:i/>
          <w:iCs/>
          <w:noProof/>
          <w:color w:val="auto"/>
          <w:lang w:val="en-US"/>
        </w:rPr>
        <w:t>et al.</w:t>
      </w:r>
      <w:r w:rsidRPr="003B1D52">
        <w:rPr>
          <w:rFonts w:ascii="Times New Roman" w:hAnsi="Times New Roman" w:cs="Times New Roman"/>
          <w:noProof/>
          <w:color w:val="auto"/>
          <w:lang w:val="en-US"/>
        </w:rPr>
        <w:t xml:space="preserve"> Genome-wide analyses identify recurrent amplifications of receptor tyrosine kinases and cell-cycle regulatory genes in diffuse intrinsic pontine glioma. </w:t>
      </w:r>
      <w:r w:rsidRPr="003B1D52">
        <w:rPr>
          <w:rFonts w:ascii="Times New Roman" w:hAnsi="Times New Roman" w:cs="Times New Roman"/>
          <w:i/>
          <w:iCs/>
          <w:noProof/>
          <w:color w:val="auto"/>
          <w:lang w:val="en-US"/>
        </w:rPr>
        <w:t>J. Clin. Oncol.</w:t>
      </w:r>
      <w:r w:rsidRPr="003B1D52">
        <w:rPr>
          <w:rFonts w:ascii="Times New Roman" w:hAnsi="Times New Roman" w:cs="Times New Roman"/>
          <w:noProof/>
          <w:color w:val="auto"/>
          <w:lang w:val="en-US"/>
        </w:rPr>
        <w:t xml:space="preserve"> </w:t>
      </w:r>
      <w:r w:rsidRPr="003B1D52">
        <w:rPr>
          <w:rFonts w:ascii="Times New Roman" w:hAnsi="Times New Roman" w:cs="Times New Roman"/>
          <w:b/>
          <w:bCs/>
          <w:noProof/>
          <w:color w:val="auto"/>
          <w:lang w:val="en-US"/>
        </w:rPr>
        <w:t>29,</w:t>
      </w:r>
      <w:r w:rsidRPr="003B1D52">
        <w:rPr>
          <w:rFonts w:ascii="Times New Roman" w:hAnsi="Times New Roman" w:cs="Times New Roman"/>
          <w:noProof/>
          <w:color w:val="auto"/>
          <w:lang w:val="en-US"/>
        </w:rPr>
        <w:t xml:space="preserve"> 3999–4006 (2011).</w:t>
      </w:r>
    </w:p>
    <w:p w14:paraId="18F43415" w14:textId="77777777" w:rsidR="00EB0D85" w:rsidRPr="003B1D52" w:rsidRDefault="00EB0D85">
      <w:pPr>
        <w:widowControl w:val="0"/>
        <w:autoSpaceDE w:val="0"/>
        <w:autoSpaceDN w:val="0"/>
        <w:adjustRightInd w:val="0"/>
        <w:ind w:left="440" w:hanging="440"/>
        <w:rPr>
          <w:rFonts w:ascii="Times New Roman" w:hAnsi="Times New Roman" w:cs="Times New Roman"/>
          <w:noProof/>
          <w:color w:val="auto"/>
          <w:lang w:val="en-US"/>
        </w:rPr>
      </w:pPr>
      <w:r w:rsidRPr="003B1D52">
        <w:rPr>
          <w:rFonts w:ascii="Times New Roman" w:hAnsi="Times New Roman" w:cs="Times New Roman"/>
          <w:noProof/>
          <w:color w:val="auto"/>
          <w:lang w:val="en-US"/>
        </w:rPr>
        <w:t>26.</w:t>
      </w:r>
      <w:r w:rsidRPr="003B1D52">
        <w:rPr>
          <w:rFonts w:ascii="Times New Roman" w:hAnsi="Times New Roman" w:cs="Times New Roman"/>
          <w:noProof/>
          <w:color w:val="auto"/>
          <w:lang w:val="en-US"/>
        </w:rPr>
        <w:tab/>
        <w:t xml:space="preserve">Chen, K.-Y. </w:t>
      </w:r>
      <w:r w:rsidRPr="003B1D52">
        <w:rPr>
          <w:rFonts w:ascii="Times New Roman" w:hAnsi="Times New Roman" w:cs="Times New Roman"/>
          <w:i/>
          <w:iCs/>
          <w:noProof/>
          <w:color w:val="auto"/>
          <w:lang w:val="en-US"/>
        </w:rPr>
        <w:t>et al.</w:t>
      </w:r>
      <w:r w:rsidRPr="003B1D52">
        <w:rPr>
          <w:rFonts w:ascii="Times New Roman" w:hAnsi="Times New Roman" w:cs="Times New Roman"/>
          <w:noProof/>
          <w:color w:val="auto"/>
          <w:lang w:val="en-US"/>
        </w:rPr>
        <w:t xml:space="preserve"> Reciprocal H3.3 gene editing identifies K27M and G34R mechanisms in pediatric glioma including NOTCH signaling. </w:t>
      </w:r>
      <w:r w:rsidRPr="003B1D52">
        <w:rPr>
          <w:rFonts w:ascii="Times New Roman" w:hAnsi="Times New Roman" w:cs="Times New Roman"/>
          <w:i/>
          <w:iCs/>
          <w:noProof/>
          <w:color w:val="auto"/>
          <w:lang w:val="en-US"/>
        </w:rPr>
        <w:t>Commun. Biol.</w:t>
      </w:r>
      <w:r w:rsidRPr="003B1D52">
        <w:rPr>
          <w:rFonts w:ascii="Times New Roman" w:hAnsi="Times New Roman" w:cs="Times New Roman"/>
          <w:noProof/>
          <w:color w:val="auto"/>
          <w:lang w:val="en-US"/>
        </w:rPr>
        <w:t xml:space="preserve"> </w:t>
      </w:r>
      <w:r w:rsidRPr="003B1D52">
        <w:rPr>
          <w:rFonts w:ascii="Times New Roman" w:hAnsi="Times New Roman" w:cs="Times New Roman"/>
          <w:b/>
          <w:bCs/>
          <w:noProof/>
          <w:color w:val="auto"/>
          <w:lang w:val="en-US"/>
        </w:rPr>
        <w:t>3,</w:t>
      </w:r>
      <w:r w:rsidRPr="003B1D52">
        <w:rPr>
          <w:rFonts w:ascii="Times New Roman" w:hAnsi="Times New Roman" w:cs="Times New Roman"/>
          <w:noProof/>
          <w:color w:val="auto"/>
          <w:lang w:val="en-US"/>
        </w:rPr>
        <w:t xml:space="preserve"> 363 (2020).</w:t>
      </w:r>
    </w:p>
    <w:p w14:paraId="6B7ECF9C" w14:textId="77777777" w:rsidR="00EB0D85" w:rsidRPr="003B1D52" w:rsidRDefault="00EB0D85">
      <w:pPr>
        <w:widowControl w:val="0"/>
        <w:autoSpaceDE w:val="0"/>
        <w:autoSpaceDN w:val="0"/>
        <w:adjustRightInd w:val="0"/>
        <w:ind w:left="440" w:hanging="440"/>
        <w:rPr>
          <w:rFonts w:ascii="Times New Roman" w:hAnsi="Times New Roman" w:cs="Times New Roman"/>
          <w:noProof/>
          <w:color w:val="auto"/>
          <w:lang w:val="en-US"/>
        </w:rPr>
      </w:pPr>
      <w:r w:rsidRPr="003B1D52">
        <w:rPr>
          <w:rFonts w:ascii="Times New Roman" w:hAnsi="Times New Roman" w:cs="Times New Roman"/>
          <w:noProof/>
          <w:color w:val="auto"/>
          <w:lang w:val="en-US"/>
        </w:rPr>
        <w:t>27.</w:t>
      </w:r>
      <w:r w:rsidRPr="003B1D52">
        <w:rPr>
          <w:rFonts w:ascii="Times New Roman" w:hAnsi="Times New Roman" w:cs="Times New Roman"/>
          <w:noProof/>
          <w:color w:val="auto"/>
          <w:lang w:val="en-US"/>
        </w:rPr>
        <w:tab/>
        <w:t xml:space="preserve">Fadhlullah, S. F. B. </w:t>
      </w:r>
      <w:r w:rsidRPr="003B1D52">
        <w:rPr>
          <w:rFonts w:ascii="Times New Roman" w:hAnsi="Times New Roman" w:cs="Times New Roman"/>
          <w:i/>
          <w:iCs/>
          <w:noProof/>
          <w:color w:val="auto"/>
          <w:lang w:val="en-US"/>
        </w:rPr>
        <w:t>et al.</w:t>
      </w:r>
      <w:r w:rsidRPr="003B1D52">
        <w:rPr>
          <w:rFonts w:ascii="Times New Roman" w:hAnsi="Times New Roman" w:cs="Times New Roman"/>
          <w:noProof/>
          <w:color w:val="auto"/>
          <w:lang w:val="en-US"/>
        </w:rPr>
        <w:t xml:space="preserve"> Pathogenic mutations in neurofibromin identifies a leucine-rich domain regulating glioma cell invasiveness. </w:t>
      </w:r>
      <w:r w:rsidRPr="003B1D52">
        <w:rPr>
          <w:rFonts w:ascii="Times New Roman" w:hAnsi="Times New Roman" w:cs="Times New Roman"/>
          <w:i/>
          <w:iCs/>
          <w:noProof/>
          <w:color w:val="auto"/>
          <w:lang w:val="en-US"/>
        </w:rPr>
        <w:t>Oncogene</w:t>
      </w:r>
      <w:r w:rsidRPr="003B1D52">
        <w:rPr>
          <w:rFonts w:ascii="Times New Roman" w:hAnsi="Times New Roman" w:cs="Times New Roman"/>
          <w:noProof/>
          <w:color w:val="auto"/>
          <w:lang w:val="en-US"/>
        </w:rPr>
        <w:t xml:space="preserve"> </w:t>
      </w:r>
      <w:r w:rsidRPr="003B1D52">
        <w:rPr>
          <w:rFonts w:ascii="Times New Roman" w:hAnsi="Times New Roman" w:cs="Times New Roman"/>
          <w:b/>
          <w:bCs/>
          <w:noProof/>
          <w:color w:val="auto"/>
          <w:lang w:val="en-US"/>
        </w:rPr>
        <w:t>38,</w:t>
      </w:r>
      <w:r w:rsidRPr="003B1D52">
        <w:rPr>
          <w:rFonts w:ascii="Times New Roman" w:hAnsi="Times New Roman" w:cs="Times New Roman"/>
          <w:noProof/>
          <w:color w:val="auto"/>
          <w:lang w:val="en-US"/>
        </w:rPr>
        <w:t xml:space="preserve"> 5367–5380 (2019).</w:t>
      </w:r>
    </w:p>
    <w:p w14:paraId="7AEF8689" w14:textId="77777777" w:rsidR="00EB0D85" w:rsidRPr="003B1D52" w:rsidRDefault="00EB0D85">
      <w:pPr>
        <w:widowControl w:val="0"/>
        <w:autoSpaceDE w:val="0"/>
        <w:autoSpaceDN w:val="0"/>
        <w:adjustRightInd w:val="0"/>
        <w:ind w:left="440" w:hanging="440"/>
        <w:rPr>
          <w:rFonts w:ascii="Times New Roman" w:hAnsi="Times New Roman" w:cs="Times New Roman"/>
          <w:noProof/>
          <w:color w:val="auto"/>
          <w:lang w:val="en-US"/>
        </w:rPr>
      </w:pPr>
      <w:r w:rsidRPr="003B1D52">
        <w:rPr>
          <w:rFonts w:ascii="Times New Roman" w:hAnsi="Times New Roman" w:cs="Times New Roman"/>
          <w:noProof/>
          <w:color w:val="auto"/>
          <w:lang w:val="en-US"/>
        </w:rPr>
        <w:t>28.</w:t>
      </w:r>
      <w:r w:rsidRPr="003B1D52">
        <w:rPr>
          <w:rFonts w:ascii="Times New Roman" w:hAnsi="Times New Roman" w:cs="Times New Roman"/>
          <w:noProof/>
          <w:color w:val="auto"/>
          <w:lang w:val="en-US"/>
        </w:rPr>
        <w:tab/>
        <w:t xml:space="preserve">The Gene Ontology Consortium. The Gene Ontology Resource: 20 years and still GOing strong. </w:t>
      </w:r>
      <w:r w:rsidRPr="003B1D52">
        <w:rPr>
          <w:rFonts w:ascii="Times New Roman" w:hAnsi="Times New Roman" w:cs="Times New Roman"/>
          <w:i/>
          <w:iCs/>
          <w:noProof/>
          <w:color w:val="auto"/>
          <w:lang w:val="en-US"/>
        </w:rPr>
        <w:t>Nucleic Acids Res.</w:t>
      </w:r>
      <w:r w:rsidRPr="003B1D52">
        <w:rPr>
          <w:rFonts w:ascii="Times New Roman" w:hAnsi="Times New Roman" w:cs="Times New Roman"/>
          <w:noProof/>
          <w:color w:val="auto"/>
          <w:lang w:val="en-US"/>
        </w:rPr>
        <w:t xml:space="preserve"> </w:t>
      </w:r>
      <w:r w:rsidRPr="003B1D52">
        <w:rPr>
          <w:rFonts w:ascii="Times New Roman" w:hAnsi="Times New Roman" w:cs="Times New Roman"/>
          <w:b/>
          <w:bCs/>
          <w:noProof/>
          <w:color w:val="auto"/>
          <w:lang w:val="en-US"/>
        </w:rPr>
        <w:t>47,</w:t>
      </w:r>
      <w:r w:rsidRPr="003B1D52">
        <w:rPr>
          <w:rFonts w:ascii="Times New Roman" w:hAnsi="Times New Roman" w:cs="Times New Roman"/>
          <w:noProof/>
          <w:color w:val="auto"/>
          <w:lang w:val="en-US"/>
        </w:rPr>
        <w:t xml:space="preserve"> D330–D338 (2019).</w:t>
      </w:r>
    </w:p>
    <w:p w14:paraId="52092124" w14:textId="77777777" w:rsidR="00EB0D85" w:rsidRPr="003B1D52" w:rsidRDefault="00EB0D85">
      <w:pPr>
        <w:widowControl w:val="0"/>
        <w:autoSpaceDE w:val="0"/>
        <w:autoSpaceDN w:val="0"/>
        <w:adjustRightInd w:val="0"/>
        <w:ind w:left="440" w:hanging="440"/>
        <w:rPr>
          <w:rFonts w:ascii="Times New Roman" w:hAnsi="Times New Roman" w:cs="Times New Roman"/>
          <w:noProof/>
          <w:color w:val="auto"/>
          <w:lang w:val="en-US"/>
        </w:rPr>
      </w:pPr>
      <w:r w:rsidRPr="003B1D52">
        <w:rPr>
          <w:rFonts w:ascii="Times New Roman" w:hAnsi="Times New Roman" w:cs="Times New Roman"/>
          <w:noProof/>
          <w:color w:val="auto"/>
          <w:lang w:val="en-US"/>
        </w:rPr>
        <w:t>29.</w:t>
      </w:r>
      <w:r w:rsidRPr="003B1D52">
        <w:rPr>
          <w:rFonts w:ascii="Times New Roman" w:hAnsi="Times New Roman" w:cs="Times New Roman"/>
          <w:noProof/>
          <w:color w:val="auto"/>
          <w:lang w:val="en-US"/>
        </w:rPr>
        <w:tab/>
        <w:t xml:space="preserve">Ashburner, M. </w:t>
      </w:r>
      <w:r w:rsidRPr="003B1D52">
        <w:rPr>
          <w:rFonts w:ascii="Times New Roman" w:hAnsi="Times New Roman" w:cs="Times New Roman"/>
          <w:i/>
          <w:iCs/>
          <w:noProof/>
          <w:color w:val="auto"/>
          <w:lang w:val="en-US"/>
        </w:rPr>
        <w:t>et al.</w:t>
      </w:r>
      <w:r w:rsidRPr="003B1D52">
        <w:rPr>
          <w:rFonts w:ascii="Times New Roman" w:hAnsi="Times New Roman" w:cs="Times New Roman"/>
          <w:noProof/>
          <w:color w:val="auto"/>
          <w:lang w:val="en-US"/>
        </w:rPr>
        <w:t xml:space="preserve"> Gene Ontology: tool for the unification of biology. </w:t>
      </w:r>
      <w:r w:rsidRPr="003B1D52">
        <w:rPr>
          <w:rFonts w:ascii="Times New Roman" w:hAnsi="Times New Roman" w:cs="Times New Roman"/>
          <w:i/>
          <w:iCs/>
          <w:noProof/>
          <w:color w:val="auto"/>
          <w:lang w:val="en-US"/>
        </w:rPr>
        <w:t>Nat. Genet.</w:t>
      </w:r>
      <w:r w:rsidRPr="003B1D52">
        <w:rPr>
          <w:rFonts w:ascii="Times New Roman" w:hAnsi="Times New Roman" w:cs="Times New Roman"/>
          <w:noProof/>
          <w:color w:val="auto"/>
          <w:lang w:val="en-US"/>
        </w:rPr>
        <w:t xml:space="preserve"> </w:t>
      </w:r>
      <w:r w:rsidRPr="003B1D52">
        <w:rPr>
          <w:rFonts w:ascii="Times New Roman" w:hAnsi="Times New Roman" w:cs="Times New Roman"/>
          <w:b/>
          <w:bCs/>
          <w:noProof/>
          <w:color w:val="auto"/>
          <w:lang w:val="en-US"/>
        </w:rPr>
        <w:t>25,</w:t>
      </w:r>
      <w:r w:rsidRPr="003B1D52">
        <w:rPr>
          <w:rFonts w:ascii="Times New Roman" w:hAnsi="Times New Roman" w:cs="Times New Roman"/>
          <w:noProof/>
          <w:color w:val="auto"/>
          <w:lang w:val="en-US"/>
        </w:rPr>
        <w:t xml:space="preserve"> 25–29 (2000).</w:t>
      </w:r>
    </w:p>
    <w:p w14:paraId="43494728" w14:textId="77777777" w:rsidR="00EB0D85" w:rsidRPr="003B1D52" w:rsidRDefault="00EB0D85">
      <w:pPr>
        <w:widowControl w:val="0"/>
        <w:autoSpaceDE w:val="0"/>
        <w:autoSpaceDN w:val="0"/>
        <w:adjustRightInd w:val="0"/>
        <w:ind w:left="440" w:hanging="440"/>
        <w:rPr>
          <w:rFonts w:ascii="Times New Roman" w:hAnsi="Times New Roman" w:cs="Times New Roman"/>
          <w:noProof/>
          <w:color w:val="auto"/>
          <w:lang w:val="en-US"/>
        </w:rPr>
      </w:pPr>
      <w:r w:rsidRPr="003B1D52">
        <w:rPr>
          <w:rFonts w:ascii="Times New Roman" w:hAnsi="Times New Roman" w:cs="Times New Roman"/>
          <w:noProof/>
          <w:color w:val="auto"/>
          <w:lang w:val="en-US"/>
        </w:rPr>
        <w:t>30.</w:t>
      </w:r>
      <w:r w:rsidRPr="003B1D52">
        <w:rPr>
          <w:rFonts w:ascii="Times New Roman" w:hAnsi="Times New Roman" w:cs="Times New Roman"/>
          <w:noProof/>
          <w:color w:val="auto"/>
          <w:lang w:val="en-US"/>
        </w:rPr>
        <w:tab/>
        <w:t xml:space="preserve">Jassal, B. </w:t>
      </w:r>
      <w:r w:rsidRPr="003B1D52">
        <w:rPr>
          <w:rFonts w:ascii="Times New Roman" w:hAnsi="Times New Roman" w:cs="Times New Roman"/>
          <w:i/>
          <w:iCs/>
          <w:noProof/>
          <w:color w:val="auto"/>
          <w:lang w:val="en-US"/>
        </w:rPr>
        <w:t>et al.</w:t>
      </w:r>
      <w:r w:rsidRPr="003B1D52">
        <w:rPr>
          <w:rFonts w:ascii="Times New Roman" w:hAnsi="Times New Roman" w:cs="Times New Roman"/>
          <w:noProof/>
          <w:color w:val="auto"/>
          <w:lang w:val="en-US"/>
        </w:rPr>
        <w:t xml:space="preserve"> The Reactome Pathway Knowledgebase. </w:t>
      </w:r>
      <w:r w:rsidRPr="003B1D52">
        <w:rPr>
          <w:rFonts w:ascii="Times New Roman" w:hAnsi="Times New Roman" w:cs="Times New Roman"/>
          <w:i/>
          <w:iCs/>
          <w:noProof/>
          <w:color w:val="auto"/>
          <w:lang w:val="en-US"/>
        </w:rPr>
        <w:t>Nucleic Acids Res.</w:t>
      </w:r>
      <w:r w:rsidRPr="003B1D52">
        <w:rPr>
          <w:rFonts w:ascii="Times New Roman" w:hAnsi="Times New Roman" w:cs="Times New Roman"/>
          <w:noProof/>
          <w:color w:val="auto"/>
          <w:lang w:val="en-US"/>
        </w:rPr>
        <w:t xml:space="preserve"> </w:t>
      </w:r>
      <w:r w:rsidRPr="003B1D52">
        <w:rPr>
          <w:rFonts w:ascii="Times New Roman" w:hAnsi="Times New Roman" w:cs="Times New Roman"/>
          <w:b/>
          <w:bCs/>
          <w:noProof/>
          <w:color w:val="auto"/>
          <w:lang w:val="en-US"/>
        </w:rPr>
        <w:t>48,</w:t>
      </w:r>
      <w:r w:rsidRPr="003B1D52">
        <w:rPr>
          <w:rFonts w:ascii="Times New Roman" w:hAnsi="Times New Roman" w:cs="Times New Roman"/>
          <w:noProof/>
          <w:color w:val="auto"/>
          <w:lang w:val="en-US"/>
        </w:rPr>
        <w:t xml:space="preserve"> D498–D503 (2020).</w:t>
      </w:r>
    </w:p>
    <w:p w14:paraId="6D3BA4A4" w14:textId="77777777" w:rsidR="00EB0D85" w:rsidRPr="003B1D52" w:rsidRDefault="00EB0D85">
      <w:pPr>
        <w:widowControl w:val="0"/>
        <w:autoSpaceDE w:val="0"/>
        <w:autoSpaceDN w:val="0"/>
        <w:adjustRightInd w:val="0"/>
        <w:ind w:left="440" w:hanging="440"/>
        <w:rPr>
          <w:rFonts w:ascii="Times New Roman" w:hAnsi="Times New Roman" w:cs="Times New Roman"/>
          <w:noProof/>
          <w:color w:val="auto"/>
          <w:lang w:val="en-US"/>
        </w:rPr>
      </w:pPr>
      <w:r w:rsidRPr="003B1D52">
        <w:rPr>
          <w:rFonts w:ascii="Times New Roman" w:hAnsi="Times New Roman" w:cs="Times New Roman"/>
          <w:noProof/>
          <w:color w:val="auto"/>
          <w:lang w:val="en-US"/>
        </w:rPr>
        <w:t>31.</w:t>
      </w:r>
      <w:r w:rsidRPr="003B1D52">
        <w:rPr>
          <w:rFonts w:ascii="Times New Roman" w:hAnsi="Times New Roman" w:cs="Times New Roman"/>
          <w:noProof/>
          <w:color w:val="auto"/>
          <w:lang w:val="en-US"/>
        </w:rPr>
        <w:tab/>
        <w:t xml:space="preserve">Venkataramani, V. </w:t>
      </w:r>
      <w:r w:rsidRPr="003B1D52">
        <w:rPr>
          <w:rFonts w:ascii="Times New Roman" w:hAnsi="Times New Roman" w:cs="Times New Roman"/>
          <w:i/>
          <w:iCs/>
          <w:noProof/>
          <w:color w:val="auto"/>
          <w:lang w:val="en-US"/>
        </w:rPr>
        <w:t>et al.</w:t>
      </w:r>
      <w:r w:rsidRPr="003B1D52">
        <w:rPr>
          <w:rFonts w:ascii="Times New Roman" w:hAnsi="Times New Roman" w:cs="Times New Roman"/>
          <w:noProof/>
          <w:color w:val="auto"/>
          <w:lang w:val="en-US"/>
        </w:rPr>
        <w:t xml:space="preserve"> Glutamatergic synaptic input to glioma cells drives brain tumour progression. </w:t>
      </w:r>
      <w:r w:rsidRPr="003B1D52">
        <w:rPr>
          <w:rFonts w:ascii="Times New Roman" w:hAnsi="Times New Roman" w:cs="Times New Roman"/>
          <w:i/>
          <w:iCs/>
          <w:noProof/>
          <w:color w:val="auto"/>
          <w:lang w:val="en-US"/>
        </w:rPr>
        <w:t>Nature</w:t>
      </w:r>
      <w:r w:rsidRPr="003B1D52">
        <w:rPr>
          <w:rFonts w:ascii="Times New Roman" w:hAnsi="Times New Roman" w:cs="Times New Roman"/>
          <w:noProof/>
          <w:color w:val="auto"/>
          <w:lang w:val="en-US"/>
        </w:rPr>
        <w:t xml:space="preserve"> </w:t>
      </w:r>
      <w:r w:rsidRPr="003B1D52">
        <w:rPr>
          <w:rFonts w:ascii="Times New Roman" w:hAnsi="Times New Roman" w:cs="Times New Roman"/>
          <w:b/>
          <w:bCs/>
          <w:noProof/>
          <w:color w:val="auto"/>
          <w:lang w:val="en-US"/>
        </w:rPr>
        <w:t>573,</w:t>
      </w:r>
      <w:r w:rsidRPr="003B1D52">
        <w:rPr>
          <w:rFonts w:ascii="Times New Roman" w:hAnsi="Times New Roman" w:cs="Times New Roman"/>
          <w:noProof/>
          <w:color w:val="auto"/>
          <w:lang w:val="en-US"/>
        </w:rPr>
        <w:t xml:space="preserve"> 532–538 (2019).</w:t>
      </w:r>
    </w:p>
    <w:p w14:paraId="242822FD" w14:textId="77777777" w:rsidR="00EB0D85" w:rsidRPr="003B1D52" w:rsidRDefault="00EB0D85">
      <w:pPr>
        <w:widowControl w:val="0"/>
        <w:autoSpaceDE w:val="0"/>
        <w:autoSpaceDN w:val="0"/>
        <w:adjustRightInd w:val="0"/>
        <w:ind w:left="440" w:hanging="440"/>
        <w:rPr>
          <w:rFonts w:ascii="Times New Roman" w:hAnsi="Times New Roman" w:cs="Times New Roman"/>
          <w:noProof/>
          <w:color w:val="auto"/>
          <w:lang w:val="en-US"/>
        </w:rPr>
      </w:pPr>
      <w:r w:rsidRPr="003B1D52">
        <w:rPr>
          <w:rFonts w:ascii="Times New Roman" w:hAnsi="Times New Roman" w:cs="Times New Roman"/>
          <w:noProof/>
          <w:color w:val="auto"/>
          <w:lang w:val="en-US"/>
        </w:rPr>
        <w:t>32.</w:t>
      </w:r>
      <w:r w:rsidRPr="003B1D52">
        <w:rPr>
          <w:rFonts w:ascii="Times New Roman" w:hAnsi="Times New Roman" w:cs="Times New Roman"/>
          <w:noProof/>
          <w:color w:val="auto"/>
          <w:lang w:val="en-US"/>
        </w:rPr>
        <w:tab/>
        <w:t xml:space="preserve">Venkatesh, H. S. </w:t>
      </w:r>
      <w:r w:rsidRPr="003B1D52">
        <w:rPr>
          <w:rFonts w:ascii="Times New Roman" w:hAnsi="Times New Roman" w:cs="Times New Roman"/>
          <w:i/>
          <w:iCs/>
          <w:noProof/>
          <w:color w:val="auto"/>
          <w:lang w:val="en-US"/>
        </w:rPr>
        <w:t>et al.</w:t>
      </w:r>
      <w:r w:rsidRPr="003B1D52">
        <w:rPr>
          <w:rFonts w:ascii="Times New Roman" w:hAnsi="Times New Roman" w:cs="Times New Roman"/>
          <w:noProof/>
          <w:color w:val="auto"/>
          <w:lang w:val="en-US"/>
        </w:rPr>
        <w:t xml:space="preserve"> Electrical and synaptic integration of glioma into neural circuits. </w:t>
      </w:r>
      <w:r w:rsidRPr="003B1D52">
        <w:rPr>
          <w:rFonts w:ascii="Times New Roman" w:hAnsi="Times New Roman" w:cs="Times New Roman"/>
          <w:i/>
          <w:iCs/>
          <w:noProof/>
          <w:color w:val="auto"/>
          <w:lang w:val="en-US"/>
        </w:rPr>
        <w:t>Nature</w:t>
      </w:r>
      <w:r w:rsidRPr="003B1D52">
        <w:rPr>
          <w:rFonts w:ascii="Times New Roman" w:hAnsi="Times New Roman" w:cs="Times New Roman"/>
          <w:noProof/>
          <w:color w:val="auto"/>
          <w:lang w:val="en-US"/>
        </w:rPr>
        <w:t xml:space="preserve"> </w:t>
      </w:r>
      <w:r w:rsidRPr="003B1D52">
        <w:rPr>
          <w:rFonts w:ascii="Times New Roman" w:hAnsi="Times New Roman" w:cs="Times New Roman"/>
          <w:b/>
          <w:bCs/>
          <w:noProof/>
          <w:color w:val="auto"/>
          <w:lang w:val="en-US"/>
        </w:rPr>
        <w:t>573,</w:t>
      </w:r>
      <w:r w:rsidRPr="003B1D52">
        <w:rPr>
          <w:rFonts w:ascii="Times New Roman" w:hAnsi="Times New Roman" w:cs="Times New Roman"/>
          <w:noProof/>
          <w:color w:val="auto"/>
          <w:lang w:val="en-US"/>
        </w:rPr>
        <w:t xml:space="preserve"> 539–545 (2019).</w:t>
      </w:r>
    </w:p>
    <w:p w14:paraId="32D2FDAE" w14:textId="77777777" w:rsidR="00EB0D85" w:rsidRPr="003B1D52" w:rsidRDefault="00EB0D85">
      <w:pPr>
        <w:widowControl w:val="0"/>
        <w:autoSpaceDE w:val="0"/>
        <w:autoSpaceDN w:val="0"/>
        <w:adjustRightInd w:val="0"/>
        <w:ind w:left="440" w:hanging="440"/>
        <w:rPr>
          <w:rFonts w:ascii="Times New Roman" w:hAnsi="Times New Roman" w:cs="Times New Roman"/>
          <w:noProof/>
          <w:color w:val="auto"/>
          <w:lang w:val="en-US"/>
        </w:rPr>
      </w:pPr>
      <w:r w:rsidRPr="003B1D52">
        <w:rPr>
          <w:rFonts w:ascii="Times New Roman" w:hAnsi="Times New Roman" w:cs="Times New Roman"/>
          <w:noProof/>
          <w:color w:val="auto"/>
          <w:lang w:val="en-US"/>
        </w:rPr>
        <w:t>33.</w:t>
      </w:r>
      <w:r w:rsidRPr="003B1D52">
        <w:rPr>
          <w:rFonts w:ascii="Times New Roman" w:hAnsi="Times New Roman" w:cs="Times New Roman"/>
          <w:noProof/>
          <w:color w:val="auto"/>
          <w:lang w:val="en-US"/>
        </w:rPr>
        <w:tab/>
        <w:t xml:space="preserve">Osswald, M. </w:t>
      </w:r>
      <w:r w:rsidRPr="003B1D52">
        <w:rPr>
          <w:rFonts w:ascii="Times New Roman" w:hAnsi="Times New Roman" w:cs="Times New Roman"/>
          <w:i/>
          <w:iCs/>
          <w:noProof/>
          <w:color w:val="auto"/>
          <w:lang w:val="en-US"/>
        </w:rPr>
        <w:t>et al.</w:t>
      </w:r>
      <w:r w:rsidRPr="003B1D52">
        <w:rPr>
          <w:rFonts w:ascii="Times New Roman" w:hAnsi="Times New Roman" w:cs="Times New Roman"/>
          <w:noProof/>
          <w:color w:val="auto"/>
          <w:lang w:val="en-US"/>
        </w:rPr>
        <w:t xml:space="preserve"> Brain tumour cells interconnect to a functional and resistant network. </w:t>
      </w:r>
      <w:r w:rsidRPr="003B1D52">
        <w:rPr>
          <w:rFonts w:ascii="Times New Roman" w:hAnsi="Times New Roman" w:cs="Times New Roman"/>
          <w:i/>
          <w:iCs/>
          <w:noProof/>
          <w:color w:val="auto"/>
          <w:lang w:val="en-US"/>
        </w:rPr>
        <w:t>Nature</w:t>
      </w:r>
      <w:r w:rsidRPr="003B1D52">
        <w:rPr>
          <w:rFonts w:ascii="Times New Roman" w:hAnsi="Times New Roman" w:cs="Times New Roman"/>
          <w:noProof/>
          <w:color w:val="auto"/>
          <w:lang w:val="en-US"/>
        </w:rPr>
        <w:t xml:space="preserve"> </w:t>
      </w:r>
      <w:r w:rsidRPr="003B1D52">
        <w:rPr>
          <w:rFonts w:ascii="Times New Roman" w:hAnsi="Times New Roman" w:cs="Times New Roman"/>
          <w:b/>
          <w:bCs/>
          <w:noProof/>
          <w:color w:val="auto"/>
          <w:lang w:val="en-US"/>
        </w:rPr>
        <w:t>528,</w:t>
      </w:r>
      <w:r w:rsidRPr="003B1D52">
        <w:rPr>
          <w:rFonts w:ascii="Times New Roman" w:hAnsi="Times New Roman" w:cs="Times New Roman"/>
          <w:noProof/>
          <w:color w:val="auto"/>
          <w:lang w:val="en-US"/>
        </w:rPr>
        <w:t xml:space="preserve"> 93–98 (2015).</w:t>
      </w:r>
    </w:p>
    <w:p w14:paraId="635AD7C5" w14:textId="77777777" w:rsidR="00EB0D85" w:rsidRPr="003B1D52" w:rsidRDefault="00EB0D85">
      <w:pPr>
        <w:widowControl w:val="0"/>
        <w:autoSpaceDE w:val="0"/>
        <w:autoSpaceDN w:val="0"/>
        <w:adjustRightInd w:val="0"/>
        <w:ind w:left="440" w:hanging="440"/>
        <w:rPr>
          <w:rFonts w:ascii="Times New Roman" w:hAnsi="Times New Roman" w:cs="Times New Roman"/>
          <w:noProof/>
          <w:color w:val="auto"/>
          <w:lang w:val="en-US"/>
        </w:rPr>
      </w:pPr>
      <w:r w:rsidRPr="003B1D52">
        <w:rPr>
          <w:rFonts w:ascii="Times New Roman" w:hAnsi="Times New Roman" w:cs="Times New Roman"/>
          <w:noProof/>
          <w:color w:val="auto"/>
          <w:lang w:val="en-US"/>
        </w:rPr>
        <w:t>34.</w:t>
      </w:r>
      <w:r w:rsidRPr="003B1D52">
        <w:rPr>
          <w:rFonts w:ascii="Times New Roman" w:hAnsi="Times New Roman" w:cs="Times New Roman"/>
          <w:noProof/>
          <w:color w:val="auto"/>
          <w:lang w:val="en-US"/>
        </w:rPr>
        <w:tab/>
        <w:t xml:space="preserve">Jung, E. </w:t>
      </w:r>
      <w:r w:rsidRPr="003B1D52">
        <w:rPr>
          <w:rFonts w:ascii="Times New Roman" w:hAnsi="Times New Roman" w:cs="Times New Roman"/>
          <w:i/>
          <w:iCs/>
          <w:noProof/>
          <w:color w:val="auto"/>
          <w:lang w:val="en-US"/>
        </w:rPr>
        <w:t>et al.</w:t>
      </w:r>
      <w:r w:rsidRPr="003B1D52">
        <w:rPr>
          <w:rFonts w:ascii="Times New Roman" w:hAnsi="Times New Roman" w:cs="Times New Roman"/>
          <w:noProof/>
          <w:color w:val="auto"/>
          <w:lang w:val="en-US"/>
        </w:rPr>
        <w:t xml:space="preserve"> Tumor cell plasticity, heterogeneity, and resistance in crucial microenvironmental niches in glioma. </w:t>
      </w:r>
      <w:r w:rsidRPr="003B1D52">
        <w:rPr>
          <w:rFonts w:ascii="Times New Roman" w:hAnsi="Times New Roman" w:cs="Times New Roman"/>
          <w:i/>
          <w:iCs/>
          <w:noProof/>
          <w:color w:val="auto"/>
          <w:lang w:val="en-US"/>
        </w:rPr>
        <w:t>Nat. Commun.</w:t>
      </w:r>
      <w:r w:rsidRPr="003B1D52">
        <w:rPr>
          <w:rFonts w:ascii="Times New Roman" w:hAnsi="Times New Roman" w:cs="Times New Roman"/>
          <w:noProof/>
          <w:color w:val="auto"/>
          <w:lang w:val="en-US"/>
        </w:rPr>
        <w:t xml:space="preserve"> </w:t>
      </w:r>
      <w:r w:rsidRPr="003B1D52">
        <w:rPr>
          <w:rFonts w:ascii="Times New Roman" w:hAnsi="Times New Roman" w:cs="Times New Roman"/>
          <w:b/>
          <w:bCs/>
          <w:noProof/>
          <w:color w:val="auto"/>
          <w:lang w:val="en-US"/>
        </w:rPr>
        <w:t>12,</w:t>
      </w:r>
      <w:r w:rsidRPr="003B1D52">
        <w:rPr>
          <w:rFonts w:ascii="Times New Roman" w:hAnsi="Times New Roman" w:cs="Times New Roman"/>
          <w:noProof/>
          <w:color w:val="auto"/>
          <w:lang w:val="en-US"/>
        </w:rPr>
        <w:t xml:space="preserve"> 1014 (2021).</w:t>
      </w:r>
    </w:p>
    <w:p w14:paraId="2F149F6C" w14:textId="77777777" w:rsidR="00EB0D85" w:rsidRPr="003B1D52" w:rsidRDefault="00EB0D85">
      <w:pPr>
        <w:widowControl w:val="0"/>
        <w:autoSpaceDE w:val="0"/>
        <w:autoSpaceDN w:val="0"/>
        <w:adjustRightInd w:val="0"/>
        <w:ind w:left="440" w:hanging="440"/>
        <w:rPr>
          <w:rFonts w:ascii="Times New Roman" w:hAnsi="Times New Roman" w:cs="Times New Roman"/>
          <w:noProof/>
          <w:color w:val="auto"/>
          <w:lang w:val="en-US"/>
        </w:rPr>
      </w:pPr>
      <w:r w:rsidRPr="003B1D52">
        <w:rPr>
          <w:rFonts w:ascii="Times New Roman" w:hAnsi="Times New Roman" w:cs="Times New Roman"/>
          <w:noProof/>
          <w:color w:val="auto"/>
          <w:lang w:val="en-US"/>
        </w:rPr>
        <w:t>35.</w:t>
      </w:r>
      <w:r w:rsidRPr="003B1D52">
        <w:rPr>
          <w:rFonts w:ascii="Times New Roman" w:hAnsi="Times New Roman" w:cs="Times New Roman"/>
          <w:noProof/>
          <w:color w:val="auto"/>
          <w:lang w:val="en-US"/>
        </w:rPr>
        <w:tab/>
        <w:t xml:space="preserve">Davare, M. A. </w:t>
      </w:r>
      <w:r w:rsidRPr="003B1D52">
        <w:rPr>
          <w:rFonts w:ascii="Times New Roman" w:hAnsi="Times New Roman" w:cs="Times New Roman"/>
          <w:i/>
          <w:iCs/>
          <w:noProof/>
          <w:color w:val="auto"/>
          <w:lang w:val="en-US"/>
        </w:rPr>
        <w:t>et al.</w:t>
      </w:r>
      <w:r w:rsidRPr="003B1D52">
        <w:rPr>
          <w:rFonts w:ascii="Times New Roman" w:hAnsi="Times New Roman" w:cs="Times New Roman"/>
          <w:noProof/>
          <w:color w:val="auto"/>
          <w:lang w:val="en-US"/>
        </w:rPr>
        <w:t xml:space="preserve"> Rare but recurrent ROS1 fusions resulting from chromosome 6q22 microdeletions are targetable oncogenes in glioma. </w:t>
      </w:r>
      <w:r w:rsidRPr="003B1D52">
        <w:rPr>
          <w:rFonts w:ascii="Times New Roman" w:hAnsi="Times New Roman" w:cs="Times New Roman"/>
          <w:i/>
          <w:iCs/>
          <w:noProof/>
          <w:color w:val="auto"/>
          <w:lang w:val="en-US"/>
        </w:rPr>
        <w:t>Clin. Cancer Res.</w:t>
      </w:r>
      <w:r w:rsidRPr="003B1D52">
        <w:rPr>
          <w:rFonts w:ascii="Times New Roman" w:hAnsi="Times New Roman" w:cs="Times New Roman"/>
          <w:noProof/>
          <w:color w:val="auto"/>
          <w:lang w:val="en-US"/>
        </w:rPr>
        <w:t xml:space="preserve"> </w:t>
      </w:r>
      <w:r w:rsidRPr="003B1D52">
        <w:rPr>
          <w:rFonts w:ascii="Times New Roman" w:hAnsi="Times New Roman" w:cs="Times New Roman"/>
          <w:b/>
          <w:bCs/>
          <w:noProof/>
          <w:color w:val="auto"/>
          <w:lang w:val="en-US"/>
        </w:rPr>
        <w:t>24,</w:t>
      </w:r>
      <w:r w:rsidRPr="003B1D52">
        <w:rPr>
          <w:rFonts w:ascii="Times New Roman" w:hAnsi="Times New Roman" w:cs="Times New Roman"/>
          <w:noProof/>
          <w:color w:val="auto"/>
          <w:lang w:val="en-US"/>
        </w:rPr>
        <w:t xml:space="preserve"> 6471–6482 (2018).</w:t>
      </w:r>
    </w:p>
    <w:p w14:paraId="4534B991" w14:textId="77777777" w:rsidR="00EB0D85" w:rsidRPr="003B1D52" w:rsidRDefault="00EB0D85">
      <w:pPr>
        <w:widowControl w:val="0"/>
        <w:autoSpaceDE w:val="0"/>
        <w:autoSpaceDN w:val="0"/>
        <w:adjustRightInd w:val="0"/>
        <w:ind w:left="440" w:hanging="440"/>
        <w:rPr>
          <w:rFonts w:ascii="Times New Roman" w:hAnsi="Times New Roman" w:cs="Times New Roman"/>
          <w:noProof/>
          <w:color w:val="auto"/>
          <w:lang w:val="en-US"/>
        </w:rPr>
      </w:pPr>
      <w:r w:rsidRPr="003B1D52">
        <w:rPr>
          <w:rFonts w:ascii="Times New Roman" w:hAnsi="Times New Roman" w:cs="Times New Roman"/>
          <w:noProof/>
          <w:color w:val="auto"/>
          <w:lang w:val="en-US"/>
        </w:rPr>
        <w:t>36.</w:t>
      </w:r>
      <w:r w:rsidRPr="003B1D52">
        <w:rPr>
          <w:rFonts w:ascii="Times New Roman" w:hAnsi="Times New Roman" w:cs="Times New Roman"/>
          <w:noProof/>
          <w:color w:val="auto"/>
          <w:lang w:val="en-US"/>
        </w:rPr>
        <w:tab/>
        <w:t xml:space="preserve">Zhang, X., Lv, Q.-L., Huang, Y.-T., Zhang, L.-H. &amp; Zhou, H.-H. Akt/FoxM1 signaling pathway-mediated upregulation of MYBL2 promotes progression of human glioma. </w:t>
      </w:r>
      <w:r w:rsidRPr="003B1D52">
        <w:rPr>
          <w:rFonts w:ascii="Times New Roman" w:hAnsi="Times New Roman" w:cs="Times New Roman"/>
          <w:i/>
          <w:iCs/>
          <w:noProof/>
          <w:color w:val="auto"/>
          <w:lang w:val="en-US"/>
        </w:rPr>
        <w:t>J Exp Clin Cancer Res</w:t>
      </w:r>
      <w:r w:rsidRPr="003B1D52">
        <w:rPr>
          <w:rFonts w:ascii="Times New Roman" w:hAnsi="Times New Roman" w:cs="Times New Roman"/>
          <w:noProof/>
          <w:color w:val="auto"/>
          <w:lang w:val="en-US"/>
        </w:rPr>
        <w:t xml:space="preserve"> </w:t>
      </w:r>
      <w:r w:rsidRPr="003B1D52">
        <w:rPr>
          <w:rFonts w:ascii="Times New Roman" w:hAnsi="Times New Roman" w:cs="Times New Roman"/>
          <w:b/>
          <w:bCs/>
          <w:noProof/>
          <w:color w:val="auto"/>
          <w:lang w:val="en-US"/>
        </w:rPr>
        <w:t>36,</w:t>
      </w:r>
      <w:r w:rsidRPr="003B1D52">
        <w:rPr>
          <w:rFonts w:ascii="Times New Roman" w:hAnsi="Times New Roman" w:cs="Times New Roman"/>
          <w:noProof/>
          <w:color w:val="auto"/>
          <w:lang w:val="en-US"/>
        </w:rPr>
        <w:t xml:space="preserve"> 105 (2017).</w:t>
      </w:r>
    </w:p>
    <w:p w14:paraId="12BFC685" w14:textId="77777777" w:rsidR="00EB0D85" w:rsidRPr="003B1D52" w:rsidRDefault="00EB0D85">
      <w:pPr>
        <w:widowControl w:val="0"/>
        <w:autoSpaceDE w:val="0"/>
        <w:autoSpaceDN w:val="0"/>
        <w:adjustRightInd w:val="0"/>
        <w:ind w:left="440" w:hanging="440"/>
        <w:rPr>
          <w:rFonts w:ascii="Times New Roman" w:hAnsi="Times New Roman" w:cs="Times New Roman"/>
          <w:noProof/>
          <w:color w:val="auto"/>
          <w:lang w:val="en-US"/>
        </w:rPr>
      </w:pPr>
      <w:r w:rsidRPr="003B1D52">
        <w:rPr>
          <w:rFonts w:ascii="Times New Roman" w:hAnsi="Times New Roman" w:cs="Times New Roman"/>
          <w:noProof/>
          <w:color w:val="auto"/>
          <w:lang w:val="en-US"/>
        </w:rPr>
        <w:t>37.</w:t>
      </w:r>
      <w:r w:rsidRPr="003B1D52">
        <w:rPr>
          <w:rFonts w:ascii="Times New Roman" w:hAnsi="Times New Roman" w:cs="Times New Roman"/>
          <w:noProof/>
          <w:color w:val="auto"/>
          <w:lang w:val="en-US"/>
        </w:rPr>
        <w:tab/>
        <w:t xml:space="preserve">Yang, W. </w:t>
      </w:r>
      <w:r w:rsidRPr="003B1D52">
        <w:rPr>
          <w:rFonts w:ascii="Times New Roman" w:hAnsi="Times New Roman" w:cs="Times New Roman"/>
          <w:i/>
          <w:iCs/>
          <w:noProof/>
          <w:color w:val="auto"/>
          <w:lang w:val="en-US"/>
        </w:rPr>
        <w:t>et al.</w:t>
      </w:r>
      <w:r w:rsidRPr="003B1D52">
        <w:rPr>
          <w:rFonts w:ascii="Times New Roman" w:hAnsi="Times New Roman" w:cs="Times New Roman"/>
          <w:noProof/>
          <w:color w:val="auto"/>
          <w:lang w:val="en-US"/>
        </w:rPr>
        <w:t xml:space="preserve"> Sex differences in GBM revealed by analysis of patient imaging, transcriptome, and survival data. </w:t>
      </w:r>
      <w:r w:rsidRPr="003B1D52">
        <w:rPr>
          <w:rFonts w:ascii="Times New Roman" w:hAnsi="Times New Roman" w:cs="Times New Roman"/>
          <w:i/>
          <w:iCs/>
          <w:noProof/>
          <w:color w:val="auto"/>
          <w:lang w:val="en-US"/>
        </w:rPr>
        <w:t>Sci. Transl. Med.</w:t>
      </w:r>
      <w:r w:rsidRPr="003B1D52">
        <w:rPr>
          <w:rFonts w:ascii="Times New Roman" w:hAnsi="Times New Roman" w:cs="Times New Roman"/>
          <w:noProof/>
          <w:color w:val="auto"/>
          <w:lang w:val="en-US"/>
        </w:rPr>
        <w:t xml:space="preserve"> </w:t>
      </w:r>
      <w:r w:rsidRPr="003B1D52">
        <w:rPr>
          <w:rFonts w:ascii="Times New Roman" w:hAnsi="Times New Roman" w:cs="Times New Roman"/>
          <w:b/>
          <w:bCs/>
          <w:noProof/>
          <w:color w:val="auto"/>
          <w:lang w:val="en-US"/>
        </w:rPr>
        <w:t>11,</w:t>
      </w:r>
      <w:r w:rsidRPr="003B1D52">
        <w:rPr>
          <w:rFonts w:ascii="Times New Roman" w:hAnsi="Times New Roman" w:cs="Times New Roman"/>
          <w:noProof/>
          <w:color w:val="auto"/>
          <w:lang w:val="en-US"/>
        </w:rPr>
        <w:t xml:space="preserve"> (2019).</w:t>
      </w:r>
    </w:p>
    <w:p w14:paraId="622FA3CC" w14:textId="77777777" w:rsidR="00EB0D85" w:rsidRPr="003B1D52" w:rsidRDefault="00EB0D85">
      <w:pPr>
        <w:widowControl w:val="0"/>
        <w:autoSpaceDE w:val="0"/>
        <w:autoSpaceDN w:val="0"/>
        <w:adjustRightInd w:val="0"/>
        <w:ind w:left="440" w:hanging="440"/>
        <w:rPr>
          <w:rFonts w:ascii="Times New Roman" w:hAnsi="Times New Roman" w:cs="Times New Roman"/>
          <w:noProof/>
          <w:color w:val="auto"/>
          <w:lang w:val="en-US"/>
        </w:rPr>
      </w:pPr>
      <w:r w:rsidRPr="003B1D52">
        <w:rPr>
          <w:rFonts w:ascii="Times New Roman" w:hAnsi="Times New Roman" w:cs="Times New Roman"/>
          <w:noProof/>
          <w:color w:val="auto"/>
          <w:lang w:val="en-US"/>
        </w:rPr>
        <w:t>38.</w:t>
      </w:r>
      <w:r w:rsidRPr="003B1D52">
        <w:rPr>
          <w:rFonts w:ascii="Times New Roman" w:hAnsi="Times New Roman" w:cs="Times New Roman"/>
          <w:noProof/>
          <w:color w:val="auto"/>
          <w:lang w:val="en-US"/>
        </w:rPr>
        <w:tab/>
        <w:t xml:space="preserve">Wang, S. </w:t>
      </w:r>
      <w:r w:rsidRPr="003B1D52">
        <w:rPr>
          <w:rFonts w:ascii="Times New Roman" w:hAnsi="Times New Roman" w:cs="Times New Roman"/>
          <w:i/>
          <w:iCs/>
          <w:noProof/>
          <w:color w:val="auto"/>
          <w:lang w:val="en-US"/>
        </w:rPr>
        <w:t>et al.</w:t>
      </w:r>
      <w:r w:rsidRPr="003B1D52">
        <w:rPr>
          <w:rFonts w:ascii="Times New Roman" w:hAnsi="Times New Roman" w:cs="Times New Roman"/>
          <w:noProof/>
          <w:color w:val="auto"/>
          <w:lang w:val="en-US"/>
        </w:rPr>
        <w:t xml:space="preserve"> Integrated analysis of 34 microarray datasets reveals CBX3 as a diagnostic and prognostic biomarker in glioblastoma. </w:t>
      </w:r>
      <w:r w:rsidRPr="003B1D52">
        <w:rPr>
          <w:rFonts w:ascii="Times New Roman" w:hAnsi="Times New Roman" w:cs="Times New Roman"/>
          <w:i/>
          <w:iCs/>
          <w:noProof/>
          <w:color w:val="auto"/>
          <w:lang w:val="en-US"/>
        </w:rPr>
        <w:t>J. Transl. Med.</w:t>
      </w:r>
      <w:r w:rsidRPr="003B1D52">
        <w:rPr>
          <w:rFonts w:ascii="Times New Roman" w:hAnsi="Times New Roman" w:cs="Times New Roman"/>
          <w:noProof/>
          <w:color w:val="auto"/>
          <w:lang w:val="en-US"/>
        </w:rPr>
        <w:t xml:space="preserve"> </w:t>
      </w:r>
      <w:r w:rsidRPr="003B1D52">
        <w:rPr>
          <w:rFonts w:ascii="Times New Roman" w:hAnsi="Times New Roman" w:cs="Times New Roman"/>
          <w:b/>
          <w:bCs/>
          <w:noProof/>
          <w:color w:val="auto"/>
          <w:lang w:val="en-US"/>
        </w:rPr>
        <w:t>17,</w:t>
      </w:r>
      <w:r w:rsidRPr="003B1D52">
        <w:rPr>
          <w:rFonts w:ascii="Times New Roman" w:hAnsi="Times New Roman" w:cs="Times New Roman"/>
          <w:noProof/>
          <w:color w:val="auto"/>
          <w:lang w:val="en-US"/>
        </w:rPr>
        <w:t xml:space="preserve"> 179 (2019).</w:t>
      </w:r>
    </w:p>
    <w:p w14:paraId="58ABADE3" w14:textId="77777777" w:rsidR="00EB0D85" w:rsidRPr="003B1D52" w:rsidRDefault="00EB0D85">
      <w:pPr>
        <w:widowControl w:val="0"/>
        <w:autoSpaceDE w:val="0"/>
        <w:autoSpaceDN w:val="0"/>
        <w:adjustRightInd w:val="0"/>
        <w:ind w:left="440" w:hanging="440"/>
        <w:rPr>
          <w:rFonts w:ascii="Times New Roman" w:hAnsi="Times New Roman" w:cs="Times New Roman"/>
          <w:noProof/>
          <w:color w:val="auto"/>
          <w:lang w:val="en-US"/>
        </w:rPr>
      </w:pPr>
      <w:r w:rsidRPr="003B1D52">
        <w:rPr>
          <w:rFonts w:ascii="Times New Roman" w:hAnsi="Times New Roman" w:cs="Times New Roman"/>
          <w:noProof/>
          <w:color w:val="auto"/>
          <w:lang w:val="en-US"/>
        </w:rPr>
        <w:t>39.</w:t>
      </w:r>
      <w:r w:rsidRPr="003B1D52">
        <w:rPr>
          <w:rFonts w:ascii="Times New Roman" w:hAnsi="Times New Roman" w:cs="Times New Roman"/>
          <w:noProof/>
          <w:color w:val="auto"/>
          <w:lang w:val="en-US"/>
        </w:rPr>
        <w:tab/>
        <w:t xml:space="preserve">Kong, J. </w:t>
      </w:r>
      <w:r w:rsidRPr="003B1D52">
        <w:rPr>
          <w:rFonts w:ascii="Times New Roman" w:hAnsi="Times New Roman" w:cs="Times New Roman"/>
          <w:i/>
          <w:iCs/>
          <w:noProof/>
          <w:color w:val="auto"/>
          <w:lang w:val="en-US"/>
        </w:rPr>
        <w:t>et al.</w:t>
      </w:r>
      <w:r w:rsidRPr="003B1D52">
        <w:rPr>
          <w:rFonts w:ascii="Times New Roman" w:hAnsi="Times New Roman" w:cs="Times New Roman"/>
          <w:noProof/>
          <w:color w:val="auto"/>
          <w:lang w:val="en-US"/>
        </w:rPr>
        <w:t xml:space="preserve"> Machine-based morphologic analysis of glioblastoma using whole-slide pathology images uncovers clinically relevant molecular correlates. </w:t>
      </w:r>
      <w:r w:rsidRPr="003B1D52">
        <w:rPr>
          <w:rFonts w:ascii="Times New Roman" w:hAnsi="Times New Roman" w:cs="Times New Roman"/>
          <w:i/>
          <w:iCs/>
          <w:noProof/>
          <w:color w:val="auto"/>
          <w:lang w:val="en-US"/>
        </w:rPr>
        <w:t>PLoS One</w:t>
      </w:r>
      <w:r w:rsidRPr="003B1D52">
        <w:rPr>
          <w:rFonts w:ascii="Times New Roman" w:hAnsi="Times New Roman" w:cs="Times New Roman"/>
          <w:noProof/>
          <w:color w:val="auto"/>
          <w:lang w:val="en-US"/>
        </w:rPr>
        <w:t xml:space="preserve"> </w:t>
      </w:r>
      <w:r w:rsidRPr="003B1D52">
        <w:rPr>
          <w:rFonts w:ascii="Times New Roman" w:hAnsi="Times New Roman" w:cs="Times New Roman"/>
          <w:b/>
          <w:bCs/>
          <w:noProof/>
          <w:color w:val="auto"/>
          <w:lang w:val="en-US"/>
        </w:rPr>
        <w:t>8,</w:t>
      </w:r>
      <w:r w:rsidRPr="003B1D52">
        <w:rPr>
          <w:rFonts w:ascii="Times New Roman" w:hAnsi="Times New Roman" w:cs="Times New Roman"/>
          <w:noProof/>
          <w:color w:val="auto"/>
          <w:lang w:val="en-US"/>
        </w:rPr>
        <w:t xml:space="preserve"> e81049 (2013).</w:t>
      </w:r>
    </w:p>
    <w:p w14:paraId="4D3AC311" w14:textId="77777777" w:rsidR="00EB0D85" w:rsidRPr="003B1D52" w:rsidRDefault="00EB0D85">
      <w:pPr>
        <w:widowControl w:val="0"/>
        <w:autoSpaceDE w:val="0"/>
        <w:autoSpaceDN w:val="0"/>
        <w:adjustRightInd w:val="0"/>
        <w:ind w:left="440" w:hanging="440"/>
        <w:rPr>
          <w:rFonts w:ascii="Times New Roman" w:hAnsi="Times New Roman" w:cs="Times New Roman"/>
          <w:noProof/>
          <w:color w:val="auto"/>
          <w:lang w:val="en-US"/>
        </w:rPr>
      </w:pPr>
      <w:r w:rsidRPr="003B1D52">
        <w:rPr>
          <w:rFonts w:ascii="Times New Roman" w:hAnsi="Times New Roman" w:cs="Times New Roman"/>
          <w:noProof/>
          <w:color w:val="auto"/>
          <w:lang w:val="en-US"/>
        </w:rPr>
        <w:t>40.</w:t>
      </w:r>
      <w:r w:rsidRPr="003B1D52">
        <w:rPr>
          <w:rFonts w:ascii="Times New Roman" w:hAnsi="Times New Roman" w:cs="Times New Roman"/>
          <w:noProof/>
          <w:color w:val="auto"/>
          <w:lang w:val="en-US"/>
        </w:rPr>
        <w:tab/>
        <w:t xml:space="preserve">Liberzon, A. </w:t>
      </w:r>
      <w:r w:rsidRPr="003B1D52">
        <w:rPr>
          <w:rFonts w:ascii="Times New Roman" w:hAnsi="Times New Roman" w:cs="Times New Roman"/>
          <w:i/>
          <w:iCs/>
          <w:noProof/>
          <w:color w:val="auto"/>
          <w:lang w:val="en-US"/>
        </w:rPr>
        <w:t>et al.</w:t>
      </w:r>
      <w:r w:rsidRPr="003B1D52">
        <w:rPr>
          <w:rFonts w:ascii="Times New Roman" w:hAnsi="Times New Roman" w:cs="Times New Roman"/>
          <w:noProof/>
          <w:color w:val="auto"/>
          <w:lang w:val="en-US"/>
        </w:rPr>
        <w:t xml:space="preserve"> The Molecular Signatures Database (MSigDB) hallmark gene set collection. </w:t>
      </w:r>
      <w:r w:rsidRPr="003B1D52">
        <w:rPr>
          <w:rFonts w:ascii="Times New Roman" w:hAnsi="Times New Roman" w:cs="Times New Roman"/>
          <w:i/>
          <w:iCs/>
          <w:noProof/>
          <w:color w:val="auto"/>
          <w:lang w:val="en-US"/>
        </w:rPr>
        <w:t>Cell Syst.</w:t>
      </w:r>
      <w:r w:rsidRPr="003B1D52">
        <w:rPr>
          <w:rFonts w:ascii="Times New Roman" w:hAnsi="Times New Roman" w:cs="Times New Roman"/>
          <w:noProof/>
          <w:color w:val="auto"/>
          <w:lang w:val="en-US"/>
        </w:rPr>
        <w:t xml:space="preserve"> </w:t>
      </w:r>
      <w:r w:rsidRPr="003B1D52">
        <w:rPr>
          <w:rFonts w:ascii="Times New Roman" w:hAnsi="Times New Roman" w:cs="Times New Roman"/>
          <w:b/>
          <w:bCs/>
          <w:noProof/>
          <w:color w:val="auto"/>
          <w:lang w:val="en-US"/>
        </w:rPr>
        <w:t>1,</w:t>
      </w:r>
      <w:r w:rsidRPr="003B1D52">
        <w:rPr>
          <w:rFonts w:ascii="Times New Roman" w:hAnsi="Times New Roman" w:cs="Times New Roman"/>
          <w:noProof/>
          <w:color w:val="auto"/>
          <w:lang w:val="en-US"/>
        </w:rPr>
        <w:t xml:space="preserve"> 417–425 (2015).</w:t>
      </w:r>
    </w:p>
    <w:p w14:paraId="625A48B4" w14:textId="77777777" w:rsidR="00EB0D85" w:rsidRPr="003B1D52" w:rsidRDefault="00EB0D85">
      <w:pPr>
        <w:widowControl w:val="0"/>
        <w:autoSpaceDE w:val="0"/>
        <w:autoSpaceDN w:val="0"/>
        <w:adjustRightInd w:val="0"/>
        <w:ind w:left="440" w:hanging="440"/>
        <w:rPr>
          <w:rFonts w:ascii="Times New Roman" w:hAnsi="Times New Roman" w:cs="Times New Roman"/>
          <w:noProof/>
          <w:color w:val="auto"/>
          <w:lang w:val="en-US"/>
        </w:rPr>
      </w:pPr>
      <w:r w:rsidRPr="003B1D52">
        <w:rPr>
          <w:rFonts w:ascii="Times New Roman" w:hAnsi="Times New Roman" w:cs="Times New Roman"/>
          <w:noProof/>
          <w:color w:val="auto"/>
          <w:lang w:val="en-US"/>
        </w:rPr>
        <w:t>41.</w:t>
      </w:r>
      <w:r w:rsidRPr="003B1D52">
        <w:rPr>
          <w:rFonts w:ascii="Times New Roman" w:hAnsi="Times New Roman" w:cs="Times New Roman"/>
          <w:noProof/>
          <w:color w:val="auto"/>
          <w:lang w:val="en-US"/>
        </w:rPr>
        <w:tab/>
        <w:t xml:space="preserve">Mao, P. </w:t>
      </w:r>
      <w:r w:rsidRPr="003B1D52">
        <w:rPr>
          <w:rFonts w:ascii="Times New Roman" w:hAnsi="Times New Roman" w:cs="Times New Roman"/>
          <w:i/>
          <w:iCs/>
          <w:noProof/>
          <w:color w:val="auto"/>
          <w:lang w:val="en-US"/>
        </w:rPr>
        <w:t>et al.</w:t>
      </w:r>
      <w:r w:rsidRPr="003B1D52">
        <w:rPr>
          <w:rFonts w:ascii="Times New Roman" w:hAnsi="Times New Roman" w:cs="Times New Roman"/>
          <w:noProof/>
          <w:color w:val="auto"/>
          <w:lang w:val="en-US"/>
        </w:rPr>
        <w:t xml:space="preserve"> Mesenchymal glioma stem cells are maintained by activated glycolytic metabolism involving aldehyde dehydrogenase 1A3. </w:t>
      </w:r>
      <w:r w:rsidRPr="003B1D52">
        <w:rPr>
          <w:rFonts w:ascii="Times New Roman" w:hAnsi="Times New Roman" w:cs="Times New Roman"/>
          <w:i/>
          <w:iCs/>
          <w:noProof/>
          <w:color w:val="auto"/>
          <w:lang w:val="en-US"/>
        </w:rPr>
        <w:t>Proc. Natl. Acad. Sci. USA</w:t>
      </w:r>
      <w:r w:rsidRPr="003B1D52">
        <w:rPr>
          <w:rFonts w:ascii="Times New Roman" w:hAnsi="Times New Roman" w:cs="Times New Roman"/>
          <w:noProof/>
          <w:color w:val="auto"/>
          <w:lang w:val="en-US"/>
        </w:rPr>
        <w:t xml:space="preserve"> </w:t>
      </w:r>
      <w:r w:rsidRPr="003B1D52">
        <w:rPr>
          <w:rFonts w:ascii="Times New Roman" w:hAnsi="Times New Roman" w:cs="Times New Roman"/>
          <w:b/>
          <w:bCs/>
          <w:noProof/>
          <w:color w:val="auto"/>
          <w:lang w:val="en-US"/>
        </w:rPr>
        <w:t>110,</w:t>
      </w:r>
      <w:r w:rsidRPr="003B1D52">
        <w:rPr>
          <w:rFonts w:ascii="Times New Roman" w:hAnsi="Times New Roman" w:cs="Times New Roman"/>
          <w:noProof/>
          <w:color w:val="auto"/>
          <w:lang w:val="en-US"/>
        </w:rPr>
        <w:t xml:space="preserve"> 8644–8649 (2013).</w:t>
      </w:r>
    </w:p>
    <w:p w14:paraId="3CA3FFF3" w14:textId="77777777" w:rsidR="00EB0D85" w:rsidRPr="003B1D52" w:rsidRDefault="00EB0D85">
      <w:pPr>
        <w:widowControl w:val="0"/>
        <w:autoSpaceDE w:val="0"/>
        <w:autoSpaceDN w:val="0"/>
        <w:adjustRightInd w:val="0"/>
        <w:ind w:left="440" w:hanging="440"/>
        <w:rPr>
          <w:noProof/>
          <w:color w:val="auto"/>
        </w:rPr>
      </w:pPr>
      <w:r w:rsidRPr="003B1D52">
        <w:rPr>
          <w:rFonts w:ascii="Times New Roman" w:hAnsi="Times New Roman" w:cs="Times New Roman"/>
          <w:noProof/>
          <w:color w:val="auto"/>
          <w:lang w:val="en-US"/>
        </w:rPr>
        <w:lastRenderedPageBreak/>
        <w:t>42.</w:t>
      </w:r>
      <w:r w:rsidRPr="003B1D52">
        <w:rPr>
          <w:rFonts w:ascii="Times New Roman" w:hAnsi="Times New Roman" w:cs="Times New Roman"/>
          <w:noProof/>
          <w:color w:val="auto"/>
          <w:lang w:val="en-US"/>
        </w:rPr>
        <w:tab/>
        <w:t xml:space="preserve">Beckner, M. E., Pollack, I. F., Nordberg, M. L. &amp; Hamilton, R. L. Glioblastomas with copy number gains in EGFR and RNF139 show increased expressions of carbonic anhydrase genes transformed by ENO1. </w:t>
      </w:r>
      <w:r w:rsidRPr="003B1D52">
        <w:rPr>
          <w:rFonts w:ascii="Times New Roman" w:hAnsi="Times New Roman" w:cs="Times New Roman"/>
          <w:i/>
          <w:iCs/>
          <w:noProof/>
          <w:color w:val="auto"/>
          <w:lang w:val="en-US"/>
        </w:rPr>
        <w:t>BBA Clin.</w:t>
      </w:r>
      <w:r w:rsidRPr="003B1D52">
        <w:rPr>
          <w:rFonts w:ascii="Times New Roman" w:hAnsi="Times New Roman" w:cs="Times New Roman"/>
          <w:noProof/>
          <w:color w:val="auto"/>
          <w:lang w:val="en-US"/>
        </w:rPr>
        <w:t xml:space="preserve"> </w:t>
      </w:r>
      <w:r w:rsidRPr="003B1D52">
        <w:rPr>
          <w:rFonts w:ascii="Times New Roman" w:hAnsi="Times New Roman" w:cs="Times New Roman"/>
          <w:b/>
          <w:bCs/>
          <w:noProof/>
          <w:color w:val="auto"/>
          <w:lang w:val="en-US"/>
        </w:rPr>
        <w:t>5,</w:t>
      </w:r>
      <w:r w:rsidRPr="003B1D52">
        <w:rPr>
          <w:rFonts w:ascii="Times New Roman" w:hAnsi="Times New Roman" w:cs="Times New Roman"/>
          <w:noProof/>
          <w:color w:val="auto"/>
          <w:lang w:val="en-US"/>
        </w:rPr>
        <w:t xml:space="preserve"> 1–15 (2016).</w:t>
      </w:r>
    </w:p>
    <w:p w14:paraId="212713FA" w14:textId="7A9EEFF4" w:rsidR="00C15BFF" w:rsidRPr="003B1D52" w:rsidRDefault="00C15BFF" w:rsidP="00EB0D85">
      <w:pPr>
        <w:widowControl w:val="0"/>
        <w:autoSpaceDE w:val="0"/>
        <w:autoSpaceDN w:val="0"/>
        <w:adjustRightInd w:val="0"/>
        <w:rPr>
          <w:color w:val="auto"/>
          <w:szCs w:val="20"/>
        </w:rPr>
      </w:pPr>
      <w:r w:rsidRPr="003B1D52">
        <w:rPr>
          <w:color w:val="auto"/>
          <w:szCs w:val="20"/>
        </w:rPr>
        <w:fldChar w:fldCharType="end"/>
      </w:r>
    </w:p>
    <w:p w14:paraId="5070B5AD" w14:textId="4CBB1B3F" w:rsidR="009073EC" w:rsidRPr="003B1D52" w:rsidRDefault="009073EC" w:rsidP="00C15BFF">
      <w:pPr>
        <w:rPr>
          <w:color w:val="auto"/>
        </w:rPr>
      </w:pPr>
    </w:p>
    <w:sectPr w:rsidR="009073EC" w:rsidRPr="003B1D52" w:rsidSect="00BC471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arah Cohen-Gogo" w:date="2021-11-18T15:01:00Z" w:initials="SC">
    <w:p w14:paraId="299F3E22" w14:textId="08625B8E" w:rsidR="00F708C9" w:rsidRDefault="00F708C9">
      <w:pPr>
        <w:pStyle w:val="CommentText"/>
      </w:pPr>
      <w:r>
        <w:rPr>
          <w:rStyle w:val="CommentReference"/>
        </w:rPr>
        <w:annotationRef/>
      </w:r>
      <w:r>
        <w:t>Would recommend a neuro-onc person for review of this one to make sure it’s put into context – Vijay R or Liana Nobre? Thanks!</w:t>
      </w:r>
    </w:p>
  </w:comment>
  <w:comment w:id="1" w:author="Sarah Cohen-Gogo" w:date="2021-11-18T14:50:00Z" w:initials="SC">
    <w:p w14:paraId="4376CE5F" w14:textId="3FD7EA67" w:rsidR="000C2CB6" w:rsidRDefault="000C2CB6">
      <w:pPr>
        <w:pStyle w:val="CommentText"/>
      </w:pPr>
      <w:r>
        <w:rPr>
          <w:rStyle w:val="CommentReference"/>
        </w:rPr>
        <w:annotationRef/>
      </w:r>
    </w:p>
  </w:comment>
  <w:comment w:id="2" w:author="Sarah Cohen-Gogo" w:date="2021-11-18T14:51:00Z" w:initials="SC">
    <w:p w14:paraId="0B5D71A6" w14:textId="723C6150" w:rsidR="007D7FB8" w:rsidRDefault="007D7FB8">
      <w:pPr>
        <w:pStyle w:val="CommentText"/>
      </w:pPr>
      <w:r>
        <w:rPr>
          <w:rStyle w:val="CommentReference"/>
        </w:rPr>
        <w:annotationRef/>
      </w:r>
      <w:r>
        <w:t xml:space="preserve">This might need some neuro-onc input </w:t>
      </w:r>
      <w:r w:rsidR="00754920">
        <w:t>because they are mostly synonyms (HGG and GBMs</w:t>
      </w:r>
      <w:r w:rsidR="005E70EB">
        <w:t>). You don’t want to rub your reader the wrong way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99F3E22" w15:done="0"/>
  <w15:commentEx w15:paraId="4376CE5F" w15:done="0"/>
  <w15:commentEx w15:paraId="0B5D71A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094D2" w16cex:dateUtc="2021-11-18T14:01:00Z"/>
  <w16cex:commentExtensible w16cex:durableId="2540924F" w16cex:dateUtc="2021-11-18T13:50:00Z"/>
  <w16cex:commentExtensible w16cex:durableId="25409297" w16cex:dateUtc="2021-11-18T13: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99F3E22" w16cid:durableId="254094D2"/>
  <w16cid:commentId w16cid:paraId="4376CE5F" w16cid:durableId="2540924F"/>
  <w16cid:commentId w16cid:paraId="0B5D71A6" w16cid:durableId="2540929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ED9AD" w14:textId="77777777" w:rsidR="00176873" w:rsidRDefault="00176873" w:rsidP="00275FA7">
      <w:pPr>
        <w:spacing w:after="0" w:line="240" w:lineRule="auto"/>
      </w:pPr>
      <w:r>
        <w:separator/>
      </w:r>
    </w:p>
  </w:endnote>
  <w:endnote w:type="continuationSeparator" w:id="0">
    <w:p w14:paraId="3307985A" w14:textId="77777777" w:rsidR="00176873" w:rsidRDefault="00176873" w:rsidP="00275FA7">
      <w:pPr>
        <w:spacing w:after="0" w:line="240" w:lineRule="auto"/>
      </w:pPr>
      <w:r>
        <w:continuationSeparator/>
      </w:r>
    </w:p>
  </w:endnote>
  <w:endnote w:type="continuationNotice" w:id="1">
    <w:p w14:paraId="6C8BBEA5" w14:textId="77777777" w:rsidR="00176873" w:rsidRDefault="0017687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1051B8" w14:textId="77777777" w:rsidR="00176873" w:rsidRDefault="00176873" w:rsidP="00275FA7">
      <w:pPr>
        <w:spacing w:after="0" w:line="240" w:lineRule="auto"/>
      </w:pPr>
      <w:r>
        <w:separator/>
      </w:r>
    </w:p>
  </w:footnote>
  <w:footnote w:type="continuationSeparator" w:id="0">
    <w:p w14:paraId="79552AE7" w14:textId="77777777" w:rsidR="00176873" w:rsidRDefault="00176873" w:rsidP="00275FA7">
      <w:pPr>
        <w:spacing w:after="0" w:line="240" w:lineRule="auto"/>
      </w:pPr>
      <w:r>
        <w:continuationSeparator/>
      </w:r>
    </w:p>
  </w:footnote>
  <w:footnote w:type="continuationNotice" w:id="1">
    <w:p w14:paraId="0838C56D" w14:textId="77777777" w:rsidR="00176873" w:rsidRDefault="0017687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76467"/>
    <w:multiLevelType w:val="hybridMultilevel"/>
    <w:tmpl w:val="0BF895DC"/>
    <w:lvl w:ilvl="0" w:tplc="2F342488">
      <w:numFmt w:val="bullet"/>
      <w:lvlText w:val="-"/>
      <w:lvlJc w:val="left"/>
      <w:pPr>
        <w:ind w:left="720" w:hanging="360"/>
      </w:pPr>
      <w:rPr>
        <w:rFonts w:ascii="Calibri" w:eastAsia="Times New Roman" w:hAnsi="Calibri" w:cs="Calibri" w:hint="default"/>
        <w:b w:val="0"/>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6A00BF"/>
    <w:multiLevelType w:val="hybridMultilevel"/>
    <w:tmpl w:val="AB0C68C4"/>
    <w:lvl w:ilvl="0" w:tplc="11287E7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E674BA"/>
    <w:multiLevelType w:val="hybridMultilevel"/>
    <w:tmpl w:val="CE0E8C68"/>
    <w:lvl w:ilvl="0" w:tplc="2F342488">
      <w:numFmt w:val="bullet"/>
      <w:lvlText w:val="-"/>
      <w:lvlJc w:val="left"/>
      <w:pPr>
        <w:ind w:left="720" w:hanging="360"/>
      </w:pPr>
      <w:rPr>
        <w:rFonts w:ascii="Calibri" w:eastAsia="Times New Roman" w:hAnsi="Calibri" w:cs="Calibri" w:hint="default"/>
        <w:b w:val="0"/>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0C300F"/>
    <w:multiLevelType w:val="hybridMultilevel"/>
    <w:tmpl w:val="9578CBAE"/>
    <w:lvl w:ilvl="0" w:tplc="319452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C03D87"/>
    <w:multiLevelType w:val="hybridMultilevel"/>
    <w:tmpl w:val="A8A8B7BE"/>
    <w:lvl w:ilvl="0" w:tplc="2F342488">
      <w:numFmt w:val="bullet"/>
      <w:lvlText w:val="-"/>
      <w:lvlJc w:val="left"/>
      <w:pPr>
        <w:ind w:left="720" w:hanging="360"/>
      </w:pPr>
      <w:rPr>
        <w:rFonts w:ascii="Calibri" w:eastAsia="Times New Roman" w:hAnsi="Calibri" w:cs="Calibri" w:hint="default"/>
        <w:b w:val="0"/>
        <w:bCs/>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BD5400"/>
    <w:multiLevelType w:val="hybridMultilevel"/>
    <w:tmpl w:val="785A9BCC"/>
    <w:lvl w:ilvl="0" w:tplc="122EE9D6">
      <w:numFmt w:val="bullet"/>
      <w:lvlText w:val="-"/>
      <w:lvlJc w:val="left"/>
      <w:pPr>
        <w:ind w:left="720" w:hanging="360"/>
      </w:pPr>
      <w:rPr>
        <w:rFonts w:ascii="Cambria" w:eastAsia="Cambria" w:hAnsi="Cambria"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851F94"/>
    <w:multiLevelType w:val="hybridMultilevel"/>
    <w:tmpl w:val="04B85836"/>
    <w:lvl w:ilvl="0" w:tplc="A8960ED2">
      <w:start w:val="1"/>
      <w:numFmt w:val="decimal"/>
      <w:lvlText w:val="%1)"/>
      <w:lvlJc w:val="left"/>
      <w:pPr>
        <w:ind w:left="549" w:hanging="360"/>
      </w:pPr>
      <w:rPr>
        <w:rFonts w:hint="default"/>
      </w:rPr>
    </w:lvl>
    <w:lvl w:ilvl="1" w:tplc="04090019" w:tentative="1">
      <w:start w:val="1"/>
      <w:numFmt w:val="lowerLetter"/>
      <w:lvlText w:val="%2."/>
      <w:lvlJc w:val="left"/>
      <w:pPr>
        <w:ind w:left="1269" w:hanging="360"/>
      </w:pPr>
    </w:lvl>
    <w:lvl w:ilvl="2" w:tplc="0409001B" w:tentative="1">
      <w:start w:val="1"/>
      <w:numFmt w:val="lowerRoman"/>
      <w:lvlText w:val="%3."/>
      <w:lvlJc w:val="right"/>
      <w:pPr>
        <w:ind w:left="1989" w:hanging="180"/>
      </w:pPr>
    </w:lvl>
    <w:lvl w:ilvl="3" w:tplc="0409000F" w:tentative="1">
      <w:start w:val="1"/>
      <w:numFmt w:val="decimal"/>
      <w:lvlText w:val="%4."/>
      <w:lvlJc w:val="left"/>
      <w:pPr>
        <w:ind w:left="2709" w:hanging="360"/>
      </w:pPr>
    </w:lvl>
    <w:lvl w:ilvl="4" w:tplc="04090019" w:tentative="1">
      <w:start w:val="1"/>
      <w:numFmt w:val="lowerLetter"/>
      <w:lvlText w:val="%5."/>
      <w:lvlJc w:val="left"/>
      <w:pPr>
        <w:ind w:left="3429" w:hanging="360"/>
      </w:pPr>
    </w:lvl>
    <w:lvl w:ilvl="5" w:tplc="0409001B" w:tentative="1">
      <w:start w:val="1"/>
      <w:numFmt w:val="lowerRoman"/>
      <w:lvlText w:val="%6."/>
      <w:lvlJc w:val="right"/>
      <w:pPr>
        <w:ind w:left="4149" w:hanging="180"/>
      </w:pPr>
    </w:lvl>
    <w:lvl w:ilvl="6" w:tplc="0409000F" w:tentative="1">
      <w:start w:val="1"/>
      <w:numFmt w:val="decimal"/>
      <w:lvlText w:val="%7."/>
      <w:lvlJc w:val="left"/>
      <w:pPr>
        <w:ind w:left="4869" w:hanging="360"/>
      </w:pPr>
    </w:lvl>
    <w:lvl w:ilvl="7" w:tplc="04090019" w:tentative="1">
      <w:start w:val="1"/>
      <w:numFmt w:val="lowerLetter"/>
      <w:lvlText w:val="%8."/>
      <w:lvlJc w:val="left"/>
      <w:pPr>
        <w:ind w:left="5589" w:hanging="360"/>
      </w:pPr>
    </w:lvl>
    <w:lvl w:ilvl="8" w:tplc="0409001B" w:tentative="1">
      <w:start w:val="1"/>
      <w:numFmt w:val="lowerRoman"/>
      <w:lvlText w:val="%9."/>
      <w:lvlJc w:val="right"/>
      <w:pPr>
        <w:ind w:left="6309" w:hanging="180"/>
      </w:pPr>
    </w:lvl>
  </w:abstractNum>
  <w:abstractNum w:abstractNumId="7" w15:restartNumberingAfterBreak="0">
    <w:nsid w:val="270D5E21"/>
    <w:multiLevelType w:val="hybridMultilevel"/>
    <w:tmpl w:val="541C51F0"/>
    <w:lvl w:ilvl="0" w:tplc="9B4C2802">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1F54FC"/>
    <w:multiLevelType w:val="hybridMultilevel"/>
    <w:tmpl w:val="57023C64"/>
    <w:lvl w:ilvl="0" w:tplc="BFA6B402">
      <w:start w:val="76"/>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03F88"/>
    <w:multiLevelType w:val="hybridMultilevel"/>
    <w:tmpl w:val="0A8ABFFC"/>
    <w:lvl w:ilvl="0" w:tplc="5DEA77E4">
      <w:numFmt w:val="bullet"/>
      <w:lvlText w:val="-"/>
      <w:lvlJc w:val="left"/>
      <w:pPr>
        <w:ind w:left="720" w:hanging="360"/>
      </w:pPr>
      <w:rPr>
        <w:rFonts w:ascii="Cambria" w:eastAsia="Cambria" w:hAnsi="Cambria" w:cstheme="minorHAns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1E0488"/>
    <w:multiLevelType w:val="hybridMultilevel"/>
    <w:tmpl w:val="453C910C"/>
    <w:lvl w:ilvl="0" w:tplc="14380C32">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490E45"/>
    <w:multiLevelType w:val="hybridMultilevel"/>
    <w:tmpl w:val="FF4A7086"/>
    <w:lvl w:ilvl="0" w:tplc="9572CEBE">
      <w:numFmt w:val="bullet"/>
      <w:lvlText w:val="-"/>
      <w:lvlJc w:val="left"/>
      <w:pPr>
        <w:ind w:left="720" w:hanging="360"/>
      </w:pPr>
      <w:rPr>
        <w:rFonts w:ascii="Calibri" w:eastAsia="Times New Roman" w:hAnsi="Calibri" w:cs="Calibri"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BD5479"/>
    <w:multiLevelType w:val="hybridMultilevel"/>
    <w:tmpl w:val="9DAA1D26"/>
    <w:lvl w:ilvl="0" w:tplc="A016DFEA">
      <w:numFmt w:val="bullet"/>
      <w:lvlText w:val="-"/>
      <w:lvlJc w:val="left"/>
      <w:pPr>
        <w:ind w:left="549" w:hanging="360"/>
      </w:pPr>
      <w:rPr>
        <w:rFonts w:ascii="Cambria" w:eastAsia="Cambria" w:hAnsi="Cambria" w:cs="Cambria" w:hint="default"/>
      </w:rPr>
    </w:lvl>
    <w:lvl w:ilvl="1" w:tplc="04090003" w:tentative="1">
      <w:start w:val="1"/>
      <w:numFmt w:val="bullet"/>
      <w:lvlText w:val="o"/>
      <w:lvlJc w:val="left"/>
      <w:pPr>
        <w:ind w:left="1269" w:hanging="360"/>
      </w:pPr>
      <w:rPr>
        <w:rFonts w:ascii="Courier New" w:hAnsi="Courier New" w:cs="Courier New" w:hint="default"/>
      </w:rPr>
    </w:lvl>
    <w:lvl w:ilvl="2" w:tplc="04090005" w:tentative="1">
      <w:start w:val="1"/>
      <w:numFmt w:val="bullet"/>
      <w:lvlText w:val=""/>
      <w:lvlJc w:val="left"/>
      <w:pPr>
        <w:ind w:left="1989" w:hanging="360"/>
      </w:pPr>
      <w:rPr>
        <w:rFonts w:ascii="Wingdings" w:hAnsi="Wingdings" w:hint="default"/>
      </w:rPr>
    </w:lvl>
    <w:lvl w:ilvl="3" w:tplc="04090001" w:tentative="1">
      <w:start w:val="1"/>
      <w:numFmt w:val="bullet"/>
      <w:lvlText w:val=""/>
      <w:lvlJc w:val="left"/>
      <w:pPr>
        <w:ind w:left="2709" w:hanging="360"/>
      </w:pPr>
      <w:rPr>
        <w:rFonts w:ascii="Symbol" w:hAnsi="Symbol" w:hint="default"/>
      </w:rPr>
    </w:lvl>
    <w:lvl w:ilvl="4" w:tplc="04090003" w:tentative="1">
      <w:start w:val="1"/>
      <w:numFmt w:val="bullet"/>
      <w:lvlText w:val="o"/>
      <w:lvlJc w:val="left"/>
      <w:pPr>
        <w:ind w:left="3429" w:hanging="360"/>
      </w:pPr>
      <w:rPr>
        <w:rFonts w:ascii="Courier New" w:hAnsi="Courier New" w:cs="Courier New" w:hint="default"/>
      </w:rPr>
    </w:lvl>
    <w:lvl w:ilvl="5" w:tplc="04090005" w:tentative="1">
      <w:start w:val="1"/>
      <w:numFmt w:val="bullet"/>
      <w:lvlText w:val=""/>
      <w:lvlJc w:val="left"/>
      <w:pPr>
        <w:ind w:left="4149" w:hanging="360"/>
      </w:pPr>
      <w:rPr>
        <w:rFonts w:ascii="Wingdings" w:hAnsi="Wingdings" w:hint="default"/>
      </w:rPr>
    </w:lvl>
    <w:lvl w:ilvl="6" w:tplc="04090001" w:tentative="1">
      <w:start w:val="1"/>
      <w:numFmt w:val="bullet"/>
      <w:lvlText w:val=""/>
      <w:lvlJc w:val="left"/>
      <w:pPr>
        <w:ind w:left="4869" w:hanging="360"/>
      </w:pPr>
      <w:rPr>
        <w:rFonts w:ascii="Symbol" w:hAnsi="Symbol" w:hint="default"/>
      </w:rPr>
    </w:lvl>
    <w:lvl w:ilvl="7" w:tplc="04090003" w:tentative="1">
      <w:start w:val="1"/>
      <w:numFmt w:val="bullet"/>
      <w:lvlText w:val="o"/>
      <w:lvlJc w:val="left"/>
      <w:pPr>
        <w:ind w:left="5589" w:hanging="360"/>
      </w:pPr>
      <w:rPr>
        <w:rFonts w:ascii="Courier New" w:hAnsi="Courier New" w:cs="Courier New" w:hint="default"/>
      </w:rPr>
    </w:lvl>
    <w:lvl w:ilvl="8" w:tplc="04090005" w:tentative="1">
      <w:start w:val="1"/>
      <w:numFmt w:val="bullet"/>
      <w:lvlText w:val=""/>
      <w:lvlJc w:val="left"/>
      <w:pPr>
        <w:ind w:left="6309" w:hanging="360"/>
      </w:pPr>
      <w:rPr>
        <w:rFonts w:ascii="Wingdings" w:hAnsi="Wingdings" w:hint="default"/>
      </w:rPr>
    </w:lvl>
  </w:abstractNum>
  <w:abstractNum w:abstractNumId="13" w15:restartNumberingAfterBreak="0">
    <w:nsid w:val="50DD635A"/>
    <w:multiLevelType w:val="hybridMultilevel"/>
    <w:tmpl w:val="52AE5B4E"/>
    <w:lvl w:ilvl="0" w:tplc="2F342488">
      <w:numFmt w:val="bullet"/>
      <w:lvlText w:val="-"/>
      <w:lvlJc w:val="left"/>
      <w:pPr>
        <w:ind w:left="720" w:hanging="360"/>
      </w:pPr>
      <w:rPr>
        <w:rFonts w:ascii="Calibri" w:eastAsia="Times New Roman" w:hAnsi="Calibri" w:cs="Calibri" w:hint="default"/>
        <w:b w:val="0"/>
        <w:bCs/>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F4133B"/>
    <w:multiLevelType w:val="hybridMultilevel"/>
    <w:tmpl w:val="3912C1E6"/>
    <w:lvl w:ilvl="0" w:tplc="D46A93D0">
      <w:start w:val="1"/>
      <w:numFmt w:val="decimal"/>
      <w:lvlText w:val="%1."/>
      <w:lvlJc w:val="left"/>
      <w:pPr>
        <w:ind w:left="549" w:hanging="360"/>
      </w:pPr>
      <w:rPr>
        <w:rFonts w:hint="default"/>
      </w:rPr>
    </w:lvl>
    <w:lvl w:ilvl="1" w:tplc="04090019" w:tentative="1">
      <w:start w:val="1"/>
      <w:numFmt w:val="lowerLetter"/>
      <w:lvlText w:val="%2."/>
      <w:lvlJc w:val="left"/>
      <w:pPr>
        <w:ind w:left="1269" w:hanging="360"/>
      </w:pPr>
    </w:lvl>
    <w:lvl w:ilvl="2" w:tplc="0409001B" w:tentative="1">
      <w:start w:val="1"/>
      <w:numFmt w:val="lowerRoman"/>
      <w:lvlText w:val="%3."/>
      <w:lvlJc w:val="right"/>
      <w:pPr>
        <w:ind w:left="1989" w:hanging="180"/>
      </w:pPr>
    </w:lvl>
    <w:lvl w:ilvl="3" w:tplc="0409000F" w:tentative="1">
      <w:start w:val="1"/>
      <w:numFmt w:val="decimal"/>
      <w:lvlText w:val="%4."/>
      <w:lvlJc w:val="left"/>
      <w:pPr>
        <w:ind w:left="2709" w:hanging="360"/>
      </w:pPr>
    </w:lvl>
    <w:lvl w:ilvl="4" w:tplc="04090019" w:tentative="1">
      <w:start w:val="1"/>
      <w:numFmt w:val="lowerLetter"/>
      <w:lvlText w:val="%5."/>
      <w:lvlJc w:val="left"/>
      <w:pPr>
        <w:ind w:left="3429" w:hanging="360"/>
      </w:pPr>
    </w:lvl>
    <w:lvl w:ilvl="5" w:tplc="0409001B" w:tentative="1">
      <w:start w:val="1"/>
      <w:numFmt w:val="lowerRoman"/>
      <w:lvlText w:val="%6."/>
      <w:lvlJc w:val="right"/>
      <w:pPr>
        <w:ind w:left="4149" w:hanging="180"/>
      </w:pPr>
    </w:lvl>
    <w:lvl w:ilvl="6" w:tplc="0409000F" w:tentative="1">
      <w:start w:val="1"/>
      <w:numFmt w:val="decimal"/>
      <w:lvlText w:val="%7."/>
      <w:lvlJc w:val="left"/>
      <w:pPr>
        <w:ind w:left="4869" w:hanging="360"/>
      </w:pPr>
    </w:lvl>
    <w:lvl w:ilvl="7" w:tplc="04090019" w:tentative="1">
      <w:start w:val="1"/>
      <w:numFmt w:val="lowerLetter"/>
      <w:lvlText w:val="%8."/>
      <w:lvlJc w:val="left"/>
      <w:pPr>
        <w:ind w:left="5589" w:hanging="360"/>
      </w:pPr>
    </w:lvl>
    <w:lvl w:ilvl="8" w:tplc="0409001B" w:tentative="1">
      <w:start w:val="1"/>
      <w:numFmt w:val="lowerRoman"/>
      <w:lvlText w:val="%9."/>
      <w:lvlJc w:val="right"/>
      <w:pPr>
        <w:ind w:left="6309" w:hanging="180"/>
      </w:pPr>
    </w:lvl>
  </w:abstractNum>
  <w:abstractNum w:abstractNumId="15" w15:restartNumberingAfterBreak="0">
    <w:nsid w:val="598870D3"/>
    <w:multiLevelType w:val="hybridMultilevel"/>
    <w:tmpl w:val="C3589B96"/>
    <w:lvl w:ilvl="0" w:tplc="18329E2E">
      <w:numFmt w:val="bullet"/>
      <w:lvlText w:val="-"/>
      <w:lvlJc w:val="left"/>
      <w:pPr>
        <w:ind w:left="549" w:hanging="360"/>
      </w:pPr>
      <w:rPr>
        <w:rFonts w:ascii="Cambria" w:eastAsia="Cambria" w:hAnsi="Cambria" w:cs="Cambria" w:hint="default"/>
      </w:rPr>
    </w:lvl>
    <w:lvl w:ilvl="1" w:tplc="04090003" w:tentative="1">
      <w:start w:val="1"/>
      <w:numFmt w:val="bullet"/>
      <w:lvlText w:val="o"/>
      <w:lvlJc w:val="left"/>
      <w:pPr>
        <w:ind w:left="1269" w:hanging="360"/>
      </w:pPr>
      <w:rPr>
        <w:rFonts w:ascii="Courier New" w:hAnsi="Courier New" w:cs="Courier New" w:hint="default"/>
      </w:rPr>
    </w:lvl>
    <w:lvl w:ilvl="2" w:tplc="04090005" w:tentative="1">
      <w:start w:val="1"/>
      <w:numFmt w:val="bullet"/>
      <w:lvlText w:val=""/>
      <w:lvlJc w:val="left"/>
      <w:pPr>
        <w:ind w:left="1989" w:hanging="360"/>
      </w:pPr>
      <w:rPr>
        <w:rFonts w:ascii="Wingdings" w:hAnsi="Wingdings" w:hint="default"/>
      </w:rPr>
    </w:lvl>
    <w:lvl w:ilvl="3" w:tplc="04090001" w:tentative="1">
      <w:start w:val="1"/>
      <w:numFmt w:val="bullet"/>
      <w:lvlText w:val=""/>
      <w:lvlJc w:val="left"/>
      <w:pPr>
        <w:ind w:left="2709" w:hanging="360"/>
      </w:pPr>
      <w:rPr>
        <w:rFonts w:ascii="Symbol" w:hAnsi="Symbol" w:hint="default"/>
      </w:rPr>
    </w:lvl>
    <w:lvl w:ilvl="4" w:tplc="04090003" w:tentative="1">
      <w:start w:val="1"/>
      <w:numFmt w:val="bullet"/>
      <w:lvlText w:val="o"/>
      <w:lvlJc w:val="left"/>
      <w:pPr>
        <w:ind w:left="3429" w:hanging="360"/>
      </w:pPr>
      <w:rPr>
        <w:rFonts w:ascii="Courier New" w:hAnsi="Courier New" w:cs="Courier New" w:hint="default"/>
      </w:rPr>
    </w:lvl>
    <w:lvl w:ilvl="5" w:tplc="04090005" w:tentative="1">
      <w:start w:val="1"/>
      <w:numFmt w:val="bullet"/>
      <w:lvlText w:val=""/>
      <w:lvlJc w:val="left"/>
      <w:pPr>
        <w:ind w:left="4149" w:hanging="360"/>
      </w:pPr>
      <w:rPr>
        <w:rFonts w:ascii="Wingdings" w:hAnsi="Wingdings" w:hint="default"/>
      </w:rPr>
    </w:lvl>
    <w:lvl w:ilvl="6" w:tplc="04090001" w:tentative="1">
      <w:start w:val="1"/>
      <w:numFmt w:val="bullet"/>
      <w:lvlText w:val=""/>
      <w:lvlJc w:val="left"/>
      <w:pPr>
        <w:ind w:left="4869" w:hanging="360"/>
      </w:pPr>
      <w:rPr>
        <w:rFonts w:ascii="Symbol" w:hAnsi="Symbol" w:hint="default"/>
      </w:rPr>
    </w:lvl>
    <w:lvl w:ilvl="7" w:tplc="04090003" w:tentative="1">
      <w:start w:val="1"/>
      <w:numFmt w:val="bullet"/>
      <w:lvlText w:val="o"/>
      <w:lvlJc w:val="left"/>
      <w:pPr>
        <w:ind w:left="5589" w:hanging="360"/>
      </w:pPr>
      <w:rPr>
        <w:rFonts w:ascii="Courier New" w:hAnsi="Courier New" w:cs="Courier New" w:hint="default"/>
      </w:rPr>
    </w:lvl>
    <w:lvl w:ilvl="8" w:tplc="04090005" w:tentative="1">
      <w:start w:val="1"/>
      <w:numFmt w:val="bullet"/>
      <w:lvlText w:val=""/>
      <w:lvlJc w:val="left"/>
      <w:pPr>
        <w:ind w:left="6309" w:hanging="360"/>
      </w:pPr>
      <w:rPr>
        <w:rFonts w:ascii="Wingdings" w:hAnsi="Wingdings" w:hint="default"/>
      </w:rPr>
    </w:lvl>
  </w:abstractNum>
  <w:abstractNum w:abstractNumId="16" w15:restartNumberingAfterBreak="0">
    <w:nsid w:val="72C94B30"/>
    <w:multiLevelType w:val="hybridMultilevel"/>
    <w:tmpl w:val="8AA43046"/>
    <w:lvl w:ilvl="0" w:tplc="9B4C2802">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3E4CF8"/>
    <w:multiLevelType w:val="hybridMultilevel"/>
    <w:tmpl w:val="F5AEA228"/>
    <w:lvl w:ilvl="0" w:tplc="8F12186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420621"/>
    <w:multiLevelType w:val="hybridMultilevel"/>
    <w:tmpl w:val="A5A67A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04349F"/>
    <w:multiLevelType w:val="hybridMultilevel"/>
    <w:tmpl w:val="5F00FBFA"/>
    <w:lvl w:ilvl="0" w:tplc="CB2275BE">
      <w:start w:val="20"/>
      <w:numFmt w:val="bullet"/>
      <w:lvlText w:val="-"/>
      <w:lvlJc w:val="left"/>
      <w:pPr>
        <w:ind w:left="720" w:hanging="360"/>
      </w:pPr>
      <w:rPr>
        <w:rFonts w:ascii="Cambria" w:eastAsia="Cambria" w:hAnsi="Cambria" w:cs="Cambria"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5E29E1"/>
    <w:multiLevelType w:val="hybridMultilevel"/>
    <w:tmpl w:val="C96A9B96"/>
    <w:lvl w:ilvl="0" w:tplc="20A4A7DA">
      <w:start w:val="20"/>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D45875"/>
    <w:multiLevelType w:val="hybridMultilevel"/>
    <w:tmpl w:val="EBF8093E"/>
    <w:lvl w:ilvl="0" w:tplc="76609CE8">
      <w:start w:val="1"/>
      <w:numFmt w:val="decimal"/>
      <w:lvlText w:val="%1."/>
      <w:lvlJc w:val="left"/>
      <w:pPr>
        <w:ind w:left="549" w:hanging="360"/>
      </w:pPr>
      <w:rPr>
        <w:rFonts w:hint="default"/>
        <w:color w:val="000000"/>
        <w:u w:val="none"/>
      </w:rPr>
    </w:lvl>
    <w:lvl w:ilvl="1" w:tplc="04090019" w:tentative="1">
      <w:start w:val="1"/>
      <w:numFmt w:val="lowerLetter"/>
      <w:lvlText w:val="%2."/>
      <w:lvlJc w:val="left"/>
      <w:pPr>
        <w:ind w:left="1269" w:hanging="360"/>
      </w:pPr>
    </w:lvl>
    <w:lvl w:ilvl="2" w:tplc="0409001B" w:tentative="1">
      <w:start w:val="1"/>
      <w:numFmt w:val="lowerRoman"/>
      <w:lvlText w:val="%3."/>
      <w:lvlJc w:val="right"/>
      <w:pPr>
        <w:ind w:left="1989" w:hanging="180"/>
      </w:pPr>
    </w:lvl>
    <w:lvl w:ilvl="3" w:tplc="0409000F" w:tentative="1">
      <w:start w:val="1"/>
      <w:numFmt w:val="decimal"/>
      <w:lvlText w:val="%4."/>
      <w:lvlJc w:val="left"/>
      <w:pPr>
        <w:ind w:left="2709" w:hanging="360"/>
      </w:pPr>
    </w:lvl>
    <w:lvl w:ilvl="4" w:tplc="04090019" w:tentative="1">
      <w:start w:val="1"/>
      <w:numFmt w:val="lowerLetter"/>
      <w:lvlText w:val="%5."/>
      <w:lvlJc w:val="left"/>
      <w:pPr>
        <w:ind w:left="3429" w:hanging="360"/>
      </w:pPr>
    </w:lvl>
    <w:lvl w:ilvl="5" w:tplc="0409001B" w:tentative="1">
      <w:start w:val="1"/>
      <w:numFmt w:val="lowerRoman"/>
      <w:lvlText w:val="%6."/>
      <w:lvlJc w:val="right"/>
      <w:pPr>
        <w:ind w:left="4149" w:hanging="180"/>
      </w:pPr>
    </w:lvl>
    <w:lvl w:ilvl="6" w:tplc="0409000F" w:tentative="1">
      <w:start w:val="1"/>
      <w:numFmt w:val="decimal"/>
      <w:lvlText w:val="%7."/>
      <w:lvlJc w:val="left"/>
      <w:pPr>
        <w:ind w:left="4869" w:hanging="360"/>
      </w:pPr>
    </w:lvl>
    <w:lvl w:ilvl="7" w:tplc="04090019" w:tentative="1">
      <w:start w:val="1"/>
      <w:numFmt w:val="lowerLetter"/>
      <w:lvlText w:val="%8."/>
      <w:lvlJc w:val="left"/>
      <w:pPr>
        <w:ind w:left="5589" w:hanging="360"/>
      </w:pPr>
    </w:lvl>
    <w:lvl w:ilvl="8" w:tplc="0409001B" w:tentative="1">
      <w:start w:val="1"/>
      <w:numFmt w:val="lowerRoman"/>
      <w:lvlText w:val="%9."/>
      <w:lvlJc w:val="right"/>
      <w:pPr>
        <w:ind w:left="6309" w:hanging="180"/>
      </w:pPr>
    </w:lvl>
  </w:abstractNum>
  <w:abstractNum w:abstractNumId="22" w15:restartNumberingAfterBreak="0">
    <w:nsid w:val="7BE146E0"/>
    <w:multiLevelType w:val="hybridMultilevel"/>
    <w:tmpl w:val="86201746"/>
    <w:lvl w:ilvl="0" w:tplc="EC5ACF3A">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834C31"/>
    <w:multiLevelType w:val="hybridMultilevel"/>
    <w:tmpl w:val="CDDA9C10"/>
    <w:lvl w:ilvl="0" w:tplc="9E9403F6">
      <w:numFmt w:val="bullet"/>
      <w:lvlText w:val="-"/>
      <w:lvlJc w:val="left"/>
      <w:pPr>
        <w:ind w:left="720" w:hanging="360"/>
      </w:pPr>
      <w:rPr>
        <w:rFonts w:ascii="Cambria" w:eastAsia="Cambria" w:hAnsi="Cambria" w:cs="Cambria" w:hint="default"/>
      </w:rPr>
    </w:lvl>
    <w:lvl w:ilvl="1" w:tplc="FFFFFFFF">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3"/>
  </w:num>
  <w:num w:numId="3">
    <w:abstractNumId w:val="10"/>
  </w:num>
  <w:num w:numId="4">
    <w:abstractNumId w:val="11"/>
  </w:num>
  <w:num w:numId="5">
    <w:abstractNumId w:val="22"/>
  </w:num>
  <w:num w:numId="6">
    <w:abstractNumId w:val="7"/>
  </w:num>
  <w:num w:numId="7">
    <w:abstractNumId w:val="16"/>
  </w:num>
  <w:num w:numId="8">
    <w:abstractNumId w:val="2"/>
  </w:num>
  <w:num w:numId="9">
    <w:abstractNumId w:val="18"/>
  </w:num>
  <w:num w:numId="10">
    <w:abstractNumId w:val="0"/>
  </w:num>
  <w:num w:numId="11">
    <w:abstractNumId w:val="4"/>
  </w:num>
  <w:num w:numId="12">
    <w:abstractNumId w:val="1"/>
  </w:num>
  <w:num w:numId="13">
    <w:abstractNumId w:val="3"/>
  </w:num>
  <w:num w:numId="14">
    <w:abstractNumId w:val="17"/>
  </w:num>
  <w:num w:numId="15">
    <w:abstractNumId w:val="15"/>
  </w:num>
  <w:num w:numId="16">
    <w:abstractNumId w:val="20"/>
  </w:num>
  <w:num w:numId="17">
    <w:abstractNumId w:val="19"/>
  </w:num>
  <w:num w:numId="18">
    <w:abstractNumId w:val="21"/>
  </w:num>
  <w:num w:numId="19">
    <w:abstractNumId w:val="23"/>
  </w:num>
  <w:num w:numId="20">
    <w:abstractNumId w:val="5"/>
  </w:num>
  <w:num w:numId="21">
    <w:abstractNumId w:val="9"/>
  </w:num>
  <w:num w:numId="22">
    <w:abstractNumId w:val="6"/>
  </w:num>
  <w:num w:numId="23">
    <w:abstractNumId w:val="14"/>
  </w:num>
  <w:num w:numId="24">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rah Cohen-Gogo">
    <w15:presenceInfo w15:providerId="Windows Live" w15:userId="c9a0c00ac9b159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doNotDisplayPageBoundaries/>
  <w:doNotTrackMove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36D"/>
    <w:rsid w:val="00000B07"/>
    <w:rsid w:val="000011E7"/>
    <w:rsid w:val="00001693"/>
    <w:rsid w:val="00002C37"/>
    <w:rsid w:val="00002F2D"/>
    <w:rsid w:val="00003499"/>
    <w:rsid w:val="000035BD"/>
    <w:rsid w:val="000047AC"/>
    <w:rsid w:val="0000482B"/>
    <w:rsid w:val="00004DCB"/>
    <w:rsid w:val="000052DB"/>
    <w:rsid w:val="00005C79"/>
    <w:rsid w:val="00006295"/>
    <w:rsid w:val="00006335"/>
    <w:rsid w:val="00006699"/>
    <w:rsid w:val="000066CB"/>
    <w:rsid w:val="00007132"/>
    <w:rsid w:val="000071FA"/>
    <w:rsid w:val="00007A3A"/>
    <w:rsid w:val="0000F942"/>
    <w:rsid w:val="0001029C"/>
    <w:rsid w:val="0001064C"/>
    <w:rsid w:val="00010730"/>
    <w:rsid w:val="00010E67"/>
    <w:rsid w:val="00010EE9"/>
    <w:rsid w:val="00011ABC"/>
    <w:rsid w:val="00012304"/>
    <w:rsid w:val="00012B16"/>
    <w:rsid w:val="00013193"/>
    <w:rsid w:val="000146F9"/>
    <w:rsid w:val="00015066"/>
    <w:rsid w:val="00015239"/>
    <w:rsid w:val="00015C01"/>
    <w:rsid w:val="00017FA5"/>
    <w:rsid w:val="00020868"/>
    <w:rsid w:val="000212E5"/>
    <w:rsid w:val="000217BC"/>
    <w:rsid w:val="00021F06"/>
    <w:rsid w:val="000220A1"/>
    <w:rsid w:val="0002279F"/>
    <w:rsid w:val="00022813"/>
    <w:rsid w:val="000232C5"/>
    <w:rsid w:val="0002339C"/>
    <w:rsid w:val="00023630"/>
    <w:rsid w:val="00024489"/>
    <w:rsid w:val="00025663"/>
    <w:rsid w:val="0002610D"/>
    <w:rsid w:val="00026969"/>
    <w:rsid w:val="00026C33"/>
    <w:rsid w:val="00031C69"/>
    <w:rsid w:val="00032964"/>
    <w:rsid w:val="00032C89"/>
    <w:rsid w:val="00034D0D"/>
    <w:rsid w:val="00035E56"/>
    <w:rsid w:val="000376AD"/>
    <w:rsid w:val="000402CD"/>
    <w:rsid w:val="00040F93"/>
    <w:rsid w:val="0004123D"/>
    <w:rsid w:val="00041F4D"/>
    <w:rsid w:val="000427F8"/>
    <w:rsid w:val="00045F1E"/>
    <w:rsid w:val="00046637"/>
    <w:rsid w:val="00046F94"/>
    <w:rsid w:val="00047AB8"/>
    <w:rsid w:val="00047ABA"/>
    <w:rsid w:val="00050418"/>
    <w:rsid w:val="00050A14"/>
    <w:rsid w:val="000513D9"/>
    <w:rsid w:val="000515C0"/>
    <w:rsid w:val="0005192F"/>
    <w:rsid w:val="00051A96"/>
    <w:rsid w:val="00052055"/>
    <w:rsid w:val="000521B6"/>
    <w:rsid w:val="00052304"/>
    <w:rsid w:val="00053A43"/>
    <w:rsid w:val="000541AF"/>
    <w:rsid w:val="00054E37"/>
    <w:rsid w:val="0005756C"/>
    <w:rsid w:val="00061634"/>
    <w:rsid w:val="00064D85"/>
    <w:rsid w:val="000652F1"/>
    <w:rsid w:val="00065FAC"/>
    <w:rsid w:val="0006619E"/>
    <w:rsid w:val="00067D8E"/>
    <w:rsid w:val="0007048A"/>
    <w:rsid w:val="000704D1"/>
    <w:rsid w:val="00070AC9"/>
    <w:rsid w:val="0007142C"/>
    <w:rsid w:val="00072F85"/>
    <w:rsid w:val="00074497"/>
    <w:rsid w:val="00074632"/>
    <w:rsid w:val="00076018"/>
    <w:rsid w:val="00076355"/>
    <w:rsid w:val="000771BE"/>
    <w:rsid w:val="0007775F"/>
    <w:rsid w:val="00081139"/>
    <w:rsid w:val="00081348"/>
    <w:rsid w:val="00081964"/>
    <w:rsid w:val="000831C6"/>
    <w:rsid w:val="000860C3"/>
    <w:rsid w:val="000865D7"/>
    <w:rsid w:val="0008713D"/>
    <w:rsid w:val="00087774"/>
    <w:rsid w:val="0009004F"/>
    <w:rsid w:val="00090F9E"/>
    <w:rsid w:val="0009136D"/>
    <w:rsid w:val="0009147E"/>
    <w:rsid w:val="0009227F"/>
    <w:rsid w:val="00092491"/>
    <w:rsid w:val="0009457D"/>
    <w:rsid w:val="000967A6"/>
    <w:rsid w:val="00096E38"/>
    <w:rsid w:val="00097006"/>
    <w:rsid w:val="0009747F"/>
    <w:rsid w:val="00097F3D"/>
    <w:rsid w:val="000A02EF"/>
    <w:rsid w:val="000A0A27"/>
    <w:rsid w:val="000A3AB7"/>
    <w:rsid w:val="000A4366"/>
    <w:rsid w:val="000A598A"/>
    <w:rsid w:val="000A5B55"/>
    <w:rsid w:val="000A5F3C"/>
    <w:rsid w:val="000A7353"/>
    <w:rsid w:val="000A776B"/>
    <w:rsid w:val="000B0A19"/>
    <w:rsid w:val="000B1665"/>
    <w:rsid w:val="000B1787"/>
    <w:rsid w:val="000B1F05"/>
    <w:rsid w:val="000B2211"/>
    <w:rsid w:val="000B2AE0"/>
    <w:rsid w:val="000B2BBD"/>
    <w:rsid w:val="000B5261"/>
    <w:rsid w:val="000B569E"/>
    <w:rsid w:val="000B6088"/>
    <w:rsid w:val="000B6E23"/>
    <w:rsid w:val="000B7732"/>
    <w:rsid w:val="000C05E3"/>
    <w:rsid w:val="000C0CF7"/>
    <w:rsid w:val="000C1562"/>
    <w:rsid w:val="000C2A5E"/>
    <w:rsid w:val="000C2CB6"/>
    <w:rsid w:val="000C3AFE"/>
    <w:rsid w:val="000C3B40"/>
    <w:rsid w:val="000C46EE"/>
    <w:rsid w:val="000C60EF"/>
    <w:rsid w:val="000C65E5"/>
    <w:rsid w:val="000C6EAC"/>
    <w:rsid w:val="000C7B45"/>
    <w:rsid w:val="000D05BB"/>
    <w:rsid w:val="000D072A"/>
    <w:rsid w:val="000D0D45"/>
    <w:rsid w:val="000D17D7"/>
    <w:rsid w:val="000D2FA3"/>
    <w:rsid w:val="000D32AC"/>
    <w:rsid w:val="000D32C9"/>
    <w:rsid w:val="000D3409"/>
    <w:rsid w:val="000D3C10"/>
    <w:rsid w:val="000D56B1"/>
    <w:rsid w:val="000D5A96"/>
    <w:rsid w:val="000D5DC5"/>
    <w:rsid w:val="000D5FCE"/>
    <w:rsid w:val="000D6465"/>
    <w:rsid w:val="000D65D3"/>
    <w:rsid w:val="000D6991"/>
    <w:rsid w:val="000DB04C"/>
    <w:rsid w:val="000E03F7"/>
    <w:rsid w:val="000E04B6"/>
    <w:rsid w:val="000E0BEC"/>
    <w:rsid w:val="000E0DB1"/>
    <w:rsid w:val="000E12B8"/>
    <w:rsid w:val="000E154A"/>
    <w:rsid w:val="000E2A4C"/>
    <w:rsid w:val="000E2E76"/>
    <w:rsid w:val="000E3825"/>
    <w:rsid w:val="000E3ED6"/>
    <w:rsid w:val="000E47E0"/>
    <w:rsid w:val="000E4EDF"/>
    <w:rsid w:val="000E57ED"/>
    <w:rsid w:val="000E7260"/>
    <w:rsid w:val="000E761A"/>
    <w:rsid w:val="000E7922"/>
    <w:rsid w:val="000E7996"/>
    <w:rsid w:val="000E7FF3"/>
    <w:rsid w:val="000F1754"/>
    <w:rsid w:val="000F2CEE"/>
    <w:rsid w:val="000F322C"/>
    <w:rsid w:val="000F331F"/>
    <w:rsid w:val="000F3C44"/>
    <w:rsid w:val="000F3FAB"/>
    <w:rsid w:val="000F4616"/>
    <w:rsid w:val="000F493C"/>
    <w:rsid w:val="000F4E6A"/>
    <w:rsid w:val="000F53DE"/>
    <w:rsid w:val="000F612D"/>
    <w:rsid w:val="000F6543"/>
    <w:rsid w:val="000F766C"/>
    <w:rsid w:val="001005B4"/>
    <w:rsid w:val="0010083E"/>
    <w:rsid w:val="00100AA0"/>
    <w:rsid w:val="00101108"/>
    <w:rsid w:val="00101713"/>
    <w:rsid w:val="00103710"/>
    <w:rsid w:val="001038B9"/>
    <w:rsid w:val="00104C4A"/>
    <w:rsid w:val="001056F9"/>
    <w:rsid w:val="001074C7"/>
    <w:rsid w:val="00107779"/>
    <w:rsid w:val="00107976"/>
    <w:rsid w:val="001103CC"/>
    <w:rsid w:val="001103CF"/>
    <w:rsid w:val="00110BC9"/>
    <w:rsid w:val="00111127"/>
    <w:rsid w:val="001114C9"/>
    <w:rsid w:val="00111ABC"/>
    <w:rsid w:val="001125CA"/>
    <w:rsid w:val="00112A73"/>
    <w:rsid w:val="00112DAF"/>
    <w:rsid w:val="00112FF3"/>
    <w:rsid w:val="00113B6A"/>
    <w:rsid w:val="00114759"/>
    <w:rsid w:val="00115743"/>
    <w:rsid w:val="00115ED7"/>
    <w:rsid w:val="00116729"/>
    <w:rsid w:val="00116BCB"/>
    <w:rsid w:val="00117A84"/>
    <w:rsid w:val="00117BC7"/>
    <w:rsid w:val="001200A6"/>
    <w:rsid w:val="001203C1"/>
    <w:rsid w:val="00120BEC"/>
    <w:rsid w:val="0012162A"/>
    <w:rsid w:val="00121716"/>
    <w:rsid w:val="0012264A"/>
    <w:rsid w:val="00122C18"/>
    <w:rsid w:val="00122D74"/>
    <w:rsid w:val="00124A60"/>
    <w:rsid w:val="00124AE6"/>
    <w:rsid w:val="00125071"/>
    <w:rsid w:val="00126634"/>
    <w:rsid w:val="001268AF"/>
    <w:rsid w:val="0012709E"/>
    <w:rsid w:val="001271BC"/>
    <w:rsid w:val="0012721D"/>
    <w:rsid w:val="00127B7D"/>
    <w:rsid w:val="00130157"/>
    <w:rsid w:val="00130449"/>
    <w:rsid w:val="001314B3"/>
    <w:rsid w:val="00132A7B"/>
    <w:rsid w:val="001332CA"/>
    <w:rsid w:val="00133E38"/>
    <w:rsid w:val="001342F7"/>
    <w:rsid w:val="001343A2"/>
    <w:rsid w:val="00135FFC"/>
    <w:rsid w:val="001360FD"/>
    <w:rsid w:val="00136A8D"/>
    <w:rsid w:val="001410A4"/>
    <w:rsid w:val="00141A31"/>
    <w:rsid w:val="00141C86"/>
    <w:rsid w:val="00141E75"/>
    <w:rsid w:val="001432D1"/>
    <w:rsid w:val="00143C2D"/>
    <w:rsid w:val="00144D01"/>
    <w:rsid w:val="00145D28"/>
    <w:rsid w:val="00146292"/>
    <w:rsid w:val="00146398"/>
    <w:rsid w:val="00147CA7"/>
    <w:rsid w:val="00152895"/>
    <w:rsid w:val="001531C1"/>
    <w:rsid w:val="001531D9"/>
    <w:rsid w:val="00153B31"/>
    <w:rsid w:val="001565F2"/>
    <w:rsid w:val="00156FFC"/>
    <w:rsid w:val="001605A1"/>
    <w:rsid w:val="00160E27"/>
    <w:rsid w:val="00161AA5"/>
    <w:rsid w:val="00161D6C"/>
    <w:rsid w:val="0016217D"/>
    <w:rsid w:val="001624A2"/>
    <w:rsid w:val="001626AB"/>
    <w:rsid w:val="0016344B"/>
    <w:rsid w:val="0016345C"/>
    <w:rsid w:val="001643F1"/>
    <w:rsid w:val="00165A34"/>
    <w:rsid w:val="001663F9"/>
    <w:rsid w:val="00166DCD"/>
    <w:rsid w:val="00167707"/>
    <w:rsid w:val="0016792E"/>
    <w:rsid w:val="001704E4"/>
    <w:rsid w:val="0017126D"/>
    <w:rsid w:val="001720BF"/>
    <w:rsid w:val="00172A24"/>
    <w:rsid w:val="00172ED4"/>
    <w:rsid w:val="00173A59"/>
    <w:rsid w:val="00174B66"/>
    <w:rsid w:val="0017501F"/>
    <w:rsid w:val="00175268"/>
    <w:rsid w:val="00176873"/>
    <w:rsid w:val="00176D4B"/>
    <w:rsid w:val="00177FDC"/>
    <w:rsid w:val="00180A9F"/>
    <w:rsid w:val="00181F75"/>
    <w:rsid w:val="0018243A"/>
    <w:rsid w:val="0018245B"/>
    <w:rsid w:val="00182E33"/>
    <w:rsid w:val="001830E8"/>
    <w:rsid w:val="00183940"/>
    <w:rsid w:val="00183C0B"/>
    <w:rsid w:val="0018572B"/>
    <w:rsid w:val="00185CFC"/>
    <w:rsid w:val="00186B96"/>
    <w:rsid w:val="00186F78"/>
    <w:rsid w:val="001902F6"/>
    <w:rsid w:val="0019068A"/>
    <w:rsid w:val="00191304"/>
    <w:rsid w:val="00191324"/>
    <w:rsid w:val="00192DD8"/>
    <w:rsid w:val="00193198"/>
    <w:rsid w:val="00193613"/>
    <w:rsid w:val="00194293"/>
    <w:rsid w:val="0019556B"/>
    <w:rsid w:val="001955BE"/>
    <w:rsid w:val="001962B6"/>
    <w:rsid w:val="00197498"/>
    <w:rsid w:val="001978B8"/>
    <w:rsid w:val="001A0C4A"/>
    <w:rsid w:val="001A2491"/>
    <w:rsid w:val="001A25B6"/>
    <w:rsid w:val="001A2783"/>
    <w:rsid w:val="001A2B6E"/>
    <w:rsid w:val="001A2C89"/>
    <w:rsid w:val="001A2FEC"/>
    <w:rsid w:val="001A5588"/>
    <w:rsid w:val="001A641E"/>
    <w:rsid w:val="001A7C90"/>
    <w:rsid w:val="001B03D0"/>
    <w:rsid w:val="001B0793"/>
    <w:rsid w:val="001B085E"/>
    <w:rsid w:val="001B128F"/>
    <w:rsid w:val="001B3015"/>
    <w:rsid w:val="001B30C7"/>
    <w:rsid w:val="001B392B"/>
    <w:rsid w:val="001B3CF9"/>
    <w:rsid w:val="001B4D9E"/>
    <w:rsid w:val="001B647A"/>
    <w:rsid w:val="001B658F"/>
    <w:rsid w:val="001B6717"/>
    <w:rsid w:val="001B6DFE"/>
    <w:rsid w:val="001B74A4"/>
    <w:rsid w:val="001B7830"/>
    <w:rsid w:val="001B7F4B"/>
    <w:rsid w:val="001C0641"/>
    <w:rsid w:val="001C0966"/>
    <w:rsid w:val="001C1365"/>
    <w:rsid w:val="001C246A"/>
    <w:rsid w:val="001C2E2E"/>
    <w:rsid w:val="001C332F"/>
    <w:rsid w:val="001C44AF"/>
    <w:rsid w:val="001C64E1"/>
    <w:rsid w:val="001C6861"/>
    <w:rsid w:val="001C6F09"/>
    <w:rsid w:val="001C6F76"/>
    <w:rsid w:val="001C7E9F"/>
    <w:rsid w:val="001D2124"/>
    <w:rsid w:val="001D22B3"/>
    <w:rsid w:val="001D2313"/>
    <w:rsid w:val="001D2769"/>
    <w:rsid w:val="001D2B31"/>
    <w:rsid w:val="001D340B"/>
    <w:rsid w:val="001D385E"/>
    <w:rsid w:val="001D4287"/>
    <w:rsid w:val="001D4B2F"/>
    <w:rsid w:val="001D4B63"/>
    <w:rsid w:val="001D4D69"/>
    <w:rsid w:val="001E0160"/>
    <w:rsid w:val="001E0680"/>
    <w:rsid w:val="001E1053"/>
    <w:rsid w:val="001E1EF0"/>
    <w:rsid w:val="001E2633"/>
    <w:rsid w:val="001E2C44"/>
    <w:rsid w:val="001E3070"/>
    <w:rsid w:val="001E386A"/>
    <w:rsid w:val="001E38A1"/>
    <w:rsid w:val="001E3ABF"/>
    <w:rsid w:val="001E3CD2"/>
    <w:rsid w:val="001E4A7C"/>
    <w:rsid w:val="001E4C77"/>
    <w:rsid w:val="001E5087"/>
    <w:rsid w:val="001E52A7"/>
    <w:rsid w:val="001E55BD"/>
    <w:rsid w:val="001E610C"/>
    <w:rsid w:val="001E63ED"/>
    <w:rsid w:val="001E73FD"/>
    <w:rsid w:val="001F0EF3"/>
    <w:rsid w:val="001F2337"/>
    <w:rsid w:val="001F251A"/>
    <w:rsid w:val="001F2882"/>
    <w:rsid w:val="001F2A7D"/>
    <w:rsid w:val="001F4695"/>
    <w:rsid w:val="001F5E2A"/>
    <w:rsid w:val="001F617F"/>
    <w:rsid w:val="001F6318"/>
    <w:rsid w:val="001F6C2E"/>
    <w:rsid w:val="001F6CC5"/>
    <w:rsid w:val="00200A23"/>
    <w:rsid w:val="00200AE8"/>
    <w:rsid w:val="002029B0"/>
    <w:rsid w:val="002042C4"/>
    <w:rsid w:val="00204792"/>
    <w:rsid w:val="0021094B"/>
    <w:rsid w:val="00212007"/>
    <w:rsid w:val="002122A4"/>
    <w:rsid w:val="00212A76"/>
    <w:rsid w:val="00214700"/>
    <w:rsid w:val="00214D20"/>
    <w:rsid w:val="0021545B"/>
    <w:rsid w:val="0021618F"/>
    <w:rsid w:val="002168B0"/>
    <w:rsid w:val="0022004A"/>
    <w:rsid w:val="00220077"/>
    <w:rsid w:val="00220602"/>
    <w:rsid w:val="002218BA"/>
    <w:rsid w:val="00222FB2"/>
    <w:rsid w:val="002230FF"/>
    <w:rsid w:val="00223289"/>
    <w:rsid w:val="00224E79"/>
    <w:rsid w:val="00225C01"/>
    <w:rsid w:val="002265DB"/>
    <w:rsid w:val="00226F94"/>
    <w:rsid w:val="002301F5"/>
    <w:rsid w:val="00231DD3"/>
    <w:rsid w:val="00232A9D"/>
    <w:rsid w:val="0023356B"/>
    <w:rsid w:val="00233D13"/>
    <w:rsid w:val="00234858"/>
    <w:rsid w:val="00235044"/>
    <w:rsid w:val="00235092"/>
    <w:rsid w:val="002364DB"/>
    <w:rsid w:val="002366AE"/>
    <w:rsid w:val="00236989"/>
    <w:rsid w:val="002376CB"/>
    <w:rsid w:val="00237870"/>
    <w:rsid w:val="00237A0E"/>
    <w:rsid w:val="002411E7"/>
    <w:rsid w:val="00241A62"/>
    <w:rsid w:val="002428B8"/>
    <w:rsid w:val="00243748"/>
    <w:rsid w:val="00245831"/>
    <w:rsid w:val="00246AAD"/>
    <w:rsid w:val="00246CD0"/>
    <w:rsid w:val="00246FF1"/>
    <w:rsid w:val="00247652"/>
    <w:rsid w:val="00247747"/>
    <w:rsid w:val="00247E6B"/>
    <w:rsid w:val="00248FB9"/>
    <w:rsid w:val="002500D0"/>
    <w:rsid w:val="00250805"/>
    <w:rsid w:val="00250EBC"/>
    <w:rsid w:val="002515B2"/>
    <w:rsid w:val="00251810"/>
    <w:rsid w:val="0025289C"/>
    <w:rsid w:val="0025333A"/>
    <w:rsid w:val="002540E6"/>
    <w:rsid w:val="002554C7"/>
    <w:rsid w:val="00255936"/>
    <w:rsid w:val="00255C22"/>
    <w:rsid w:val="00257A68"/>
    <w:rsid w:val="00260641"/>
    <w:rsid w:val="00260ED7"/>
    <w:rsid w:val="0026105A"/>
    <w:rsid w:val="002610CB"/>
    <w:rsid w:val="002627D8"/>
    <w:rsid w:val="00263D8C"/>
    <w:rsid w:val="00264DD7"/>
    <w:rsid w:val="00265651"/>
    <w:rsid w:val="002707FD"/>
    <w:rsid w:val="002710B9"/>
    <w:rsid w:val="0027140C"/>
    <w:rsid w:val="0027183A"/>
    <w:rsid w:val="00271A59"/>
    <w:rsid w:val="00271E66"/>
    <w:rsid w:val="002723BD"/>
    <w:rsid w:val="0027317A"/>
    <w:rsid w:val="002738BD"/>
    <w:rsid w:val="002750D4"/>
    <w:rsid w:val="002755EC"/>
    <w:rsid w:val="00275FA7"/>
    <w:rsid w:val="00276590"/>
    <w:rsid w:val="002765B1"/>
    <w:rsid w:val="00276631"/>
    <w:rsid w:val="002773AD"/>
    <w:rsid w:val="002773DE"/>
    <w:rsid w:val="00280388"/>
    <w:rsid w:val="00280588"/>
    <w:rsid w:val="00281F74"/>
    <w:rsid w:val="00282518"/>
    <w:rsid w:val="002825B4"/>
    <w:rsid w:val="0028270C"/>
    <w:rsid w:val="00283271"/>
    <w:rsid w:val="00284F8F"/>
    <w:rsid w:val="00285B68"/>
    <w:rsid w:val="00285FF3"/>
    <w:rsid w:val="002867C0"/>
    <w:rsid w:val="00291B37"/>
    <w:rsid w:val="00291DB0"/>
    <w:rsid w:val="00291F83"/>
    <w:rsid w:val="00292323"/>
    <w:rsid w:val="00292562"/>
    <w:rsid w:val="00292DF2"/>
    <w:rsid w:val="0029301E"/>
    <w:rsid w:val="0029452F"/>
    <w:rsid w:val="00294651"/>
    <w:rsid w:val="00294F5A"/>
    <w:rsid w:val="00295661"/>
    <w:rsid w:val="00295DBE"/>
    <w:rsid w:val="00295E6B"/>
    <w:rsid w:val="002A07BC"/>
    <w:rsid w:val="002A0DA5"/>
    <w:rsid w:val="002A1C62"/>
    <w:rsid w:val="002A2BF0"/>
    <w:rsid w:val="002A5CF9"/>
    <w:rsid w:val="002A5F6C"/>
    <w:rsid w:val="002A5F9C"/>
    <w:rsid w:val="002A6F96"/>
    <w:rsid w:val="002B0D37"/>
    <w:rsid w:val="002B1DCC"/>
    <w:rsid w:val="002B35D2"/>
    <w:rsid w:val="002B3CE9"/>
    <w:rsid w:val="002B402A"/>
    <w:rsid w:val="002B410E"/>
    <w:rsid w:val="002B4A37"/>
    <w:rsid w:val="002B4BD7"/>
    <w:rsid w:val="002B55FA"/>
    <w:rsid w:val="002B5EFB"/>
    <w:rsid w:val="002B653E"/>
    <w:rsid w:val="002B745D"/>
    <w:rsid w:val="002B75B7"/>
    <w:rsid w:val="002B7743"/>
    <w:rsid w:val="002B7807"/>
    <w:rsid w:val="002C0727"/>
    <w:rsid w:val="002C1E85"/>
    <w:rsid w:val="002C25C9"/>
    <w:rsid w:val="002C3046"/>
    <w:rsid w:val="002C5951"/>
    <w:rsid w:val="002C5B9B"/>
    <w:rsid w:val="002C6A41"/>
    <w:rsid w:val="002C70B2"/>
    <w:rsid w:val="002D033C"/>
    <w:rsid w:val="002D222B"/>
    <w:rsid w:val="002D5CBC"/>
    <w:rsid w:val="002D678C"/>
    <w:rsid w:val="002D73DE"/>
    <w:rsid w:val="002E134F"/>
    <w:rsid w:val="002E1A55"/>
    <w:rsid w:val="002E1B85"/>
    <w:rsid w:val="002E261E"/>
    <w:rsid w:val="002E2CFF"/>
    <w:rsid w:val="002E3FF0"/>
    <w:rsid w:val="002E47C6"/>
    <w:rsid w:val="002E47E6"/>
    <w:rsid w:val="002E4F0F"/>
    <w:rsid w:val="002E5A44"/>
    <w:rsid w:val="002E7C1A"/>
    <w:rsid w:val="002F0148"/>
    <w:rsid w:val="002F0369"/>
    <w:rsid w:val="002F0891"/>
    <w:rsid w:val="002F0D20"/>
    <w:rsid w:val="002F1B31"/>
    <w:rsid w:val="002F28EF"/>
    <w:rsid w:val="002F2DF4"/>
    <w:rsid w:val="002F390F"/>
    <w:rsid w:val="002F5574"/>
    <w:rsid w:val="002F67C7"/>
    <w:rsid w:val="002F6DDE"/>
    <w:rsid w:val="00301A58"/>
    <w:rsid w:val="00301C72"/>
    <w:rsid w:val="00303829"/>
    <w:rsid w:val="00305919"/>
    <w:rsid w:val="003062B5"/>
    <w:rsid w:val="00307282"/>
    <w:rsid w:val="00307591"/>
    <w:rsid w:val="0031005C"/>
    <w:rsid w:val="00310732"/>
    <w:rsid w:val="0031154C"/>
    <w:rsid w:val="00311EFA"/>
    <w:rsid w:val="00311F72"/>
    <w:rsid w:val="0031238F"/>
    <w:rsid w:val="003133CF"/>
    <w:rsid w:val="00314188"/>
    <w:rsid w:val="00314706"/>
    <w:rsid w:val="00314934"/>
    <w:rsid w:val="00316239"/>
    <w:rsid w:val="00316922"/>
    <w:rsid w:val="00317391"/>
    <w:rsid w:val="00317FE4"/>
    <w:rsid w:val="00320EFF"/>
    <w:rsid w:val="00321564"/>
    <w:rsid w:val="00321933"/>
    <w:rsid w:val="003222F4"/>
    <w:rsid w:val="00323104"/>
    <w:rsid w:val="00324BEE"/>
    <w:rsid w:val="00326FF0"/>
    <w:rsid w:val="00327D15"/>
    <w:rsid w:val="00327E9A"/>
    <w:rsid w:val="00330C0F"/>
    <w:rsid w:val="00333152"/>
    <w:rsid w:val="00333642"/>
    <w:rsid w:val="003338EF"/>
    <w:rsid w:val="00333BC9"/>
    <w:rsid w:val="0033475C"/>
    <w:rsid w:val="003349C9"/>
    <w:rsid w:val="003349CF"/>
    <w:rsid w:val="00335CC1"/>
    <w:rsid w:val="003362F8"/>
    <w:rsid w:val="00336DE5"/>
    <w:rsid w:val="00337497"/>
    <w:rsid w:val="003404F2"/>
    <w:rsid w:val="003410F8"/>
    <w:rsid w:val="0034155E"/>
    <w:rsid w:val="00341875"/>
    <w:rsid w:val="00342036"/>
    <w:rsid w:val="003423F6"/>
    <w:rsid w:val="003426DC"/>
    <w:rsid w:val="00342A68"/>
    <w:rsid w:val="0034302B"/>
    <w:rsid w:val="003436B0"/>
    <w:rsid w:val="003437B6"/>
    <w:rsid w:val="00344175"/>
    <w:rsid w:val="003443C0"/>
    <w:rsid w:val="00344DC2"/>
    <w:rsid w:val="0034514F"/>
    <w:rsid w:val="00346A01"/>
    <w:rsid w:val="00346DCD"/>
    <w:rsid w:val="003478FD"/>
    <w:rsid w:val="00347FD6"/>
    <w:rsid w:val="00350CFC"/>
    <w:rsid w:val="0035175E"/>
    <w:rsid w:val="0035217D"/>
    <w:rsid w:val="00353075"/>
    <w:rsid w:val="0035496D"/>
    <w:rsid w:val="00356729"/>
    <w:rsid w:val="0035678C"/>
    <w:rsid w:val="00356E34"/>
    <w:rsid w:val="00360465"/>
    <w:rsid w:val="003605DB"/>
    <w:rsid w:val="00362523"/>
    <w:rsid w:val="00363463"/>
    <w:rsid w:val="003635DD"/>
    <w:rsid w:val="003652E8"/>
    <w:rsid w:val="003658CE"/>
    <w:rsid w:val="003669C9"/>
    <w:rsid w:val="0036700F"/>
    <w:rsid w:val="00367EF8"/>
    <w:rsid w:val="00367F41"/>
    <w:rsid w:val="00370445"/>
    <w:rsid w:val="00370498"/>
    <w:rsid w:val="00370A0B"/>
    <w:rsid w:val="003727DF"/>
    <w:rsid w:val="003733B3"/>
    <w:rsid w:val="003735EB"/>
    <w:rsid w:val="00373D2E"/>
    <w:rsid w:val="00373E26"/>
    <w:rsid w:val="0037496A"/>
    <w:rsid w:val="00375A5E"/>
    <w:rsid w:val="003767DD"/>
    <w:rsid w:val="00377C23"/>
    <w:rsid w:val="003801FA"/>
    <w:rsid w:val="00380A66"/>
    <w:rsid w:val="00381186"/>
    <w:rsid w:val="00381963"/>
    <w:rsid w:val="00381DC7"/>
    <w:rsid w:val="00382019"/>
    <w:rsid w:val="00382BF3"/>
    <w:rsid w:val="00382E78"/>
    <w:rsid w:val="00383DA6"/>
    <w:rsid w:val="00385267"/>
    <w:rsid w:val="00385D48"/>
    <w:rsid w:val="00386753"/>
    <w:rsid w:val="00386A77"/>
    <w:rsid w:val="00387239"/>
    <w:rsid w:val="00387C82"/>
    <w:rsid w:val="00387F02"/>
    <w:rsid w:val="003904FF"/>
    <w:rsid w:val="00390B4B"/>
    <w:rsid w:val="0039157D"/>
    <w:rsid w:val="00391B7D"/>
    <w:rsid w:val="00392F2A"/>
    <w:rsid w:val="00394003"/>
    <w:rsid w:val="00394852"/>
    <w:rsid w:val="00394A4C"/>
    <w:rsid w:val="00394C5B"/>
    <w:rsid w:val="003950AF"/>
    <w:rsid w:val="003959A9"/>
    <w:rsid w:val="00395D89"/>
    <w:rsid w:val="00396492"/>
    <w:rsid w:val="0039695F"/>
    <w:rsid w:val="00396C75"/>
    <w:rsid w:val="003A0259"/>
    <w:rsid w:val="003A02B8"/>
    <w:rsid w:val="003A0D86"/>
    <w:rsid w:val="003A2675"/>
    <w:rsid w:val="003A39D4"/>
    <w:rsid w:val="003A3FE3"/>
    <w:rsid w:val="003A4A88"/>
    <w:rsid w:val="003A4C09"/>
    <w:rsid w:val="003A57A0"/>
    <w:rsid w:val="003A6817"/>
    <w:rsid w:val="003A7229"/>
    <w:rsid w:val="003A7317"/>
    <w:rsid w:val="003A7571"/>
    <w:rsid w:val="003A771F"/>
    <w:rsid w:val="003A7AD9"/>
    <w:rsid w:val="003B136C"/>
    <w:rsid w:val="003B13F9"/>
    <w:rsid w:val="003B1B70"/>
    <w:rsid w:val="003B1D52"/>
    <w:rsid w:val="003B487E"/>
    <w:rsid w:val="003B4A27"/>
    <w:rsid w:val="003B4DB2"/>
    <w:rsid w:val="003B5B8E"/>
    <w:rsid w:val="003B5EF3"/>
    <w:rsid w:val="003B6169"/>
    <w:rsid w:val="003B648D"/>
    <w:rsid w:val="003B7243"/>
    <w:rsid w:val="003B7DC3"/>
    <w:rsid w:val="003C01C6"/>
    <w:rsid w:val="003C14CB"/>
    <w:rsid w:val="003C1F8F"/>
    <w:rsid w:val="003C2785"/>
    <w:rsid w:val="003C3F27"/>
    <w:rsid w:val="003C3F66"/>
    <w:rsid w:val="003C4382"/>
    <w:rsid w:val="003C43CD"/>
    <w:rsid w:val="003C4D90"/>
    <w:rsid w:val="003C4DEB"/>
    <w:rsid w:val="003C56C3"/>
    <w:rsid w:val="003C6F21"/>
    <w:rsid w:val="003C72A5"/>
    <w:rsid w:val="003D191A"/>
    <w:rsid w:val="003D1DEB"/>
    <w:rsid w:val="003D275B"/>
    <w:rsid w:val="003D3648"/>
    <w:rsid w:val="003D402A"/>
    <w:rsid w:val="003D482A"/>
    <w:rsid w:val="003D4DC2"/>
    <w:rsid w:val="003D5F02"/>
    <w:rsid w:val="003D621F"/>
    <w:rsid w:val="003D6E18"/>
    <w:rsid w:val="003D7078"/>
    <w:rsid w:val="003D772E"/>
    <w:rsid w:val="003D7FF3"/>
    <w:rsid w:val="003E0156"/>
    <w:rsid w:val="003E0A6C"/>
    <w:rsid w:val="003E1812"/>
    <w:rsid w:val="003E3557"/>
    <w:rsid w:val="003E416F"/>
    <w:rsid w:val="003E41A7"/>
    <w:rsid w:val="003E55E3"/>
    <w:rsid w:val="003E5CD5"/>
    <w:rsid w:val="003E5F18"/>
    <w:rsid w:val="003E6482"/>
    <w:rsid w:val="003E6E37"/>
    <w:rsid w:val="003E6F3F"/>
    <w:rsid w:val="003E71A3"/>
    <w:rsid w:val="003F1700"/>
    <w:rsid w:val="003F1B5A"/>
    <w:rsid w:val="003F2289"/>
    <w:rsid w:val="003F4308"/>
    <w:rsid w:val="003F483C"/>
    <w:rsid w:val="003F5017"/>
    <w:rsid w:val="003F52F6"/>
    <w:rsid w:val="003F6F06"/>
    <w:rsid w:val="003F7685"/>
    <w:rsid w:val="003F7F6C"/>
    <w:rsid w:val="00400D58"/>
    <w:rsid w:val="00401104"/>
    <w:rsid w:val="0040271C"/>
    <w:rsid w:val="004027D1"/>
    <w:rsid w:val="00402AA1"/>
    <w:rsid w:val="00402CE2"/>
    <w:rsid w:val="00403393"/>
    <w:rsid w:val="0040344A"/>
    <w:rsid w:val="0040360A"/>
    <w:rsid w:val="00403684"/>
    <w:rsid w:val="004036A3"/>
    <w:rsid w:val="00403D9A"/>
    <w:rsid w:val="00403EC3"/>
    <w:rsid w:val="004041F0"/>
    <w:rsid w:val="00405D14"/>
    <w:rsid w:val="00405EE9"/>
    <w:rsid w:val="00406504"/>
    <w:rsid w:val="00407A23"/>
    <w:rsid w:val="00410865"/>
    <w:rsid w:val="00411D66"/>
    <w:rsid w:val="0041218B"/>
    <w:rsid w:val="00412257"/>
    <w:rsid w:val="00413551"/>
    <w:rsid w:val="0041393B"/>
    <w:rsid w:val="00413E15"/>
    <w:rsid w:val="00414145"/>
    <w:rsid w:val="004157AF"/>
    <w:rsid w:val="0041644E"/>
    <w:rsid w:val="0041685D"/>
    <w:rsid w:val="00416D76"/>
    <w:rsid w:val="00417671"/>
    <w:rsid w:val="00417817"/>
    <w:rsid w:val="004205CD"/>
    <w:rsid w:val="00420B21"/>
    <w:rsid w:val="004221AD"/>
    <w:rsid w:val="004224B3"/>
    <w:rsid w:val="0042513F"/>
    <w:rsid w:val="00425BD2"/>
    <w:rsid w:val="00426020"/>
    <w:rsid w:val="0042611A"/>
    <w:rsid w:val="0042655B"/>
    <w:rsid w:val="004278CF"/>
    <w:rsid w:val="00430267"/>
    <w:rsid w:val="00430957"/>
    <w:rsid w:val="00430ACB"/>
    <w:rsid w:val="004313D6"/>
    <w:rsid w:val="00431631"/>
    <w:rsid w:val="0043179C"/>
    <w:rsid w:val="004320B3"/>
    <w:rsid w:val="0043237C"/>
    <w:rsid w:val="00432AFE"/>
    <w:rsid w:val="00433631"/>
    <w:rsid w:val="00433EBC"/>
    <w:rsid w:val="0043449F"/>
    <w:rsid w:val="004344D6"/>
    <w:rsid w:val="0043631A"/>
    <w:rsid w:val="00436369"/>
    <w:rsid w:val="004368ED"/>
    <w:rsid w:val="00436C2B"/>
    <w:rsid w:val="0043710B"/>
    <w:rsid w:val="0043745E"/>
    <w:rsid w:val="00437B06"/>
    <w:rsid w:val="0044003D"/>
    <w:rsid w:val="00440BA1"/>
    <w:rsid w:val="0044130C"/>
    <w:rsid w:val="00441E01"/>
    <w:rsid w:val="00442EDC"/>
    <w:rsid w:val="0044311E"/>
    <w:rsid w:val="0044358C"/>
    <w:rsid w:val="00444BFD"/>
    <w:rsid w:val="00444D68"/>
    <w:rsid w:val="0044550B"/>
    <w:rsid w:val="00446452"/>
    <w:rsid w:val="0044721B"/>
    <w:rsid w:val="00447260"/>
    <w:rsid w:val="00447A78"/>
    <w:rsid w:val="00449B51"/>
    <w:rsid w:val="0045050E"/>
    <w:rsid w:val="004517EE"/>
    <w:rsid w:val="004518F8"/>
    <w:rsid w:val="00452D53"/>
    <w:rsid w:val="00452EFC"/>
    <w:rsid w:val="004534E6"/>
    <w:rsid w:val="0045350F"/>
    <w:rsid w:val="0045474B"/>
    <w:rsid w:val="00454E2D"/>
    <w:rsid w:val="004563B1"/>
    <w:rsid w:val="004566BD"/>
    <w:rsid w:val="004606A6"/>
    <w:rsid w:val="00461596"/>
    <w:rsid w:val="00461B91"/>
    <w:rsid w:val="00461BCC"/>
    <w:rsid w:val="00462B85"/>
    <w:rsid w:val="00462E75"/>
    <w:rsid w:val="004631D2"/>
    <w:rsid w:val="00463A1A"/>
    <w:rsid w:val="00463DFB"/>
    <w:rsid w:val="00464809"/>
    <w:rsid w:val="004667C6"/>
    <w:rsid w:val="0046685E"/>
    <w:rsid w:val="00466A1C"/>
    <w:rsid w:val="00466DAE"/>
    <w:rsid w:val="00472C3B"/>
    <w:rsid w:val="004730A3"/>
    <w:rsid w:val="0047348B"/>
    <w:rsid w:val="004740D4"/>
    <w:rsid w:val="0047420E"/>
    <w:rsid w:val="00474B35"/>
    <w:rsid w:val="0047576D"/>
    <w:rsid w:val="004758F4"/>
    <w:rsid w:val="004814EE"/>
    <w:rsid w:val="00482307"/>
    <w:rsid w:val="0048230E"/>
    <w:rsid w:val="004826B1"/>
    <w:rsid w:val="00482E3D"/>
    <w:rsid w:val="00483254"/>
    <w:rsid w:val="00483921"/>
    <w:rsid w:val="00483EC0"/>
    <w:rsid w:val="00485852"/>
    <w:rsid w:val="004863B9"/>
    <w:rsid w:val="004870FF"/>
    <w:rsid w:val="00487C20"/>
    <w:rsid w:val="0049021D"/>
    <w:rsid w:val="004935C1"/>
    <w:rsid w:val="00493B69"/>
    <w:rsid w:val="00494078"/>
    <w:rsid w:val="00494A2B"/>
    <w:rsid w:val="00495ECE"/>
    <w:rsid w:val="00497518"/>
    <w:rsid w:val="004977E7"/>
    <w:rsid w:val="00497997"/>
    <w:rsid w:val="004A012D"/>
    <w:rsid w:val="004A2119"/>
    <w:rsid w:val="004A2344"/>
    <w:rsid w:val="004A26DA"/>
    <w:rsid w:val="004A4094"/>
    <w:rsid w:val="004A5312"/>
    <w:rsid w:val="004A5865"/>
    <w:rsid w:val="004A63AA"/>
    <w:rsid w:val="004A66ED"/>
    <w:rsid w:val="004A7CED"/>
    <w:rsid w:val="004B122B"/>
    <w:rsid w:val="004B2377"/>
    <w:rsid w:val="004B3809"/>
    <w:rsid w:val="004B3B21"/>
    <w:rsid w:val="004B3F01"/>
    <w:rsid w:val="004B430E"/>
    <w:rsid w:val="004B4BFD"/>
    <w:rsid w:val="004B6887"/>
    <w:rsid w:val="004B6910"/>
    <w:rsid w:val="004B7C4C"/>
    <w:rsid w:val="004C00E8"/>
    <w:rsid w:val="004C0269"/>
    <w:rsid w:val="004C030B"/>
    <w:rsid w:val="004C045F"/>
    <w:rsid w:val="004C05A9"/>
    <w:rsid w:val="004C0760"/>
    <w:rsid w:val="004C0848"/>
    <w:rsid w:val="004C0C98"/>
    <w:rsid w:val="004C1B53"/>
    <w:rsid w:val="004C2426"/>
    <w:rsid w:val="004C2456"/>
    <w:rsid w:val="004C2716"/>
    <w:rsid w:val="004C279D"/>
    <w:rsid w:val="004C2D30"/>
    <w:rsid w:val="004C3619"/>
    <w:rsid w:val="004C3B5C"/>
    <w:rsid w:val="004C42CC"/>
    <w:rsid w:val="004C4CC3"/>
    <w:rsid w:val="004C4E53"/>
    <w:rsid w:val="004C5D97"/>
    <w:rsid w:val="004C7546"/>
    <w:rsid w:val="004C7B30"/>
    <w:rsid w:val="004D0283"/>
    <w:rsid w:val="004D07F5"/>
    <w:rsid w:val="004D191D"/>
    <w:rsid w:val="004D2E33"/>
    <w:rsid w:val="004D32D2"/>
    <w:rsid w:val="004D3EE8"/>
    <w:rsid w:val="004D458D"/>
    <w:rsid w:val="004D65C0"/>
    <w:rsid w:val="004D74B9"/>
    <w:rsid w:val="004E048C"/>
    <w:rsid w:val="004E144A"/>
    <w:rsid w:val="004E33C6"/>
    <w:rsid w:val="004E34DB"/>
    <w:rsid w:val="004E362B"/>
    <w:rsid w:val="004E3B8A"/>
    <w:rsid w:val="004E3C0A"/>
    <w:rsid w:val="004E4965"/>
    <w:rsid w:val="004E4DD3"/>
    <w:rsid w:val="004E4EE9"/>
    <w:rsid w:val="004E509F"/>
    <w:rsid w:val="004E5AE4"/>
    <w:rsid w:val="004E6E48"/>
    <w:rsid w:val="004E7AF7"/>
    <w:rsid w:val="004F0C2C"/>
    <w:rsid w:val="004F0D3F"/>
    <w:rsid w:val="004F0F57"/>
    <w:rsid w:val="004F1331"/>
    <w:rsid w:val="004F35FB"/>
    <w:rsid w:val="004F3CCC"/>
    <w:rsid w:val="004F4300"/>
    <w:rsid w:val="004F4817"/>
    <w:rsid w:val="004F4874"/>
    <w:rsid w:val="004F551C"/>
    <w:rsid w:val="004F5EDA"/>
    <w:rsid w:val="004F64C6"/>
    <w:rsid w:val="004F6BCB"/>
    <w:rsid w:val="004F7B45"/>
    <w:rsid w:val="00500DF4"/>
    <w:rsid w:val="00501551"/>
    <w:rsid w:val="005020D4"/>
    <w:rsid w:val="005021A3"/>
    <w:rsid w:val="005031F3"/>
    <w:rsid w:val="00503684"/>
    <w:rsid w:val="00504067"/>
    <w:rsid w:val="005040B7"/>
    <w:rsid w:val="00505085"/>
    <w:rsid w:val="005057E1"/>
    <w:rsid w:val="00505F24"/>
    <w:rsid w:val="00506088"/>
    <w:rsid w:val="00507376"/>
    <w:rsid w:val="005076CF"/>
    <w:rsid w:val="005107AC"/>
    <w:rsid w:val="0051130B"/>
    <w:rsid w:val="0051178D"/>
    <w:rsid w:val="00514922"/>
    <w:rsid w:val="00515933"/>
    <w:rsid w:val="005159EE"/>
    <w:rsid w:val="005168DB"/>
    <w:rsid w:val="00517E28"/>
    <w:rsid w:val="005210FE"/>
    <w:rsid w:val="00521539"/>
    <w:rsid w:val="0052176F"/>
    <w:rsid w:val="00521E12"/>
    <w:rsid w:val="005220A4"/>
    <w:rsid w:val="005236F6"/>
    <w:rsid w:val="00525475"/>
    <w:rsid w:val="0052589C"/>
    <w:rsid w:val="00525F7D"/>
    <w:rsid w:val="0052751B"/>
    <w:rsid w:val="00527621"/>
    <w:rsid w:val="00531590"/>
    <w:rsid w:val="005325ED"/>
    <w:rsid w:val="00532D7D"/>
    <w:rsid w:val="00533345"/>
    <w:rsid w:val="0053496A"/>
    <w:rsid w:val="00535290"/>
    <w:rsid w:val="0053703B"/>
    <w:rsid w:val="005373A5"/>
    <w:rsid w:val="005408AF"/>
    <w:rsid w:val="00541167"/>
    <w:rsid w:val="00542014"/>
    <w:rsid w:val="00543776"/>
    <w:rsid w:val="005438EE"/>
    <w:rsid w:val="00544EE1"/>
    <w:rsid w:val="005456AE"/>
    <w:rsid w:val="005502E8"/>
    <w:rsid w:val="00550BAB"/>
    <w:rsid w:val="0055155F"/>
    <w:rsid w:val="00551DD0"/>
    <w:rsid w:val="0055240B"/>
    <w:rsid w:val="005526C0"/>
    <w:rsid w:val="00552C7B"/>
    <w:rsid w:val="00552CCF"/>
    <w:rsid w:val="00553F55"/>
    <w:rsid w:val="00554076"/>
    <w:rsid w:val="0055420A"/>
    <w:rsid w:val="00554375"/>
    <w:rsid w:val="005547CA"/>
    <w:rsid w:val="005552C4"/>
    <w:rsid w:val="0055636A"/>
    <w:rsid w:val="005565D2"/>
    <w:rsid w:val="00556B68"/>
    <w:rsid w:val="00561027"/>
    <w:rsid w:val="00561118"/>
    <w:rsid w:val="005614F3"/>
    <w:rsid w:val="00561585"/>
    <w:rsid w:val="00562438"/>
    <w:rsid w:val="00562AD3"/>
    <w:rsid w:val="00563AEA"/>
    <w:rsid w:val="00563DD7"/>
    <w:rsid w:val="005642DF"/>
    <w:rsid w:val="005648A3"/>
    <w:rsid w:val="00565301"/>
    <w:rsid w:val="005656D9"/>
    <w:rsid w:val="00565E8A"/>
    <w:rsid w:val="00565FC5"/>
    <w:rsid w:val="005668BA"/>
    <w:rsid w:val="0056739F"/>
    <w:rsid w:val="0056796B"/>
    <w:rsid w:val="0057050E"/>
    <w:rsid w:val="00572425"/>
    <w:rsid w:val="00572BB6"/>
    <w:rsid w:val="005750FA"/>
    <w:rsid w:val="005751B0"/>
    <w:rsid w:val="00575B47"/>
    <w:rsid w:val="00575BC0"/>
    <w:rsid w:val="0057639E"/>
    <w:rsid w:val="00577172"/>
    <w:rsid w:val="005778B6"/>
    <w:rsid w:val="00577B84"/>
    <w:rsid w:val="00581508"/>
    <w:rsid w:val="005816CB"/>
    <w:rsid w:val="005818B6"/>
    <w:rsid w:val="005821E2"/>
    <w:rsid w:val="005840B9"/>
    <w:rsid w:val="005842F8"/>
    <w:rsid w:val="005845E2"/>
    <w:rsid w:val="005849D0"/>
    <w:rsid w:val="00584ACE"/>
    <w:rsid w:val="00584B3A"/>
    <w:rsid w:val="00586AA3"/>
    <w:rsid w:val="00587CFA"/>
    <w:rsid w:val="00591D82"/>
    <w:rsid w:val="00591EE7"/>
    <w:rsid w:val="005924B3"/>
    <w:rsid w:val="0059281E"/>
    <w:rsid w:val="00592E55"/>
    <w:rsid w:val="00593A30"/>
    <w:rsid w:val="00593B06"/>
    <w:rsid w:val="00593C03"/>
    <w:rsid w:val="00595741"/>
    <w:rsid w:val="00596830"/>
    <w:rsid w:val="00597BF6"/>
    <w:rsid w:val="005A093E"/>
    <w:rsid w:val="005A165D"/>
    <w:rsid w:val="005A2874"/>
    <w:rsid w:val="005A2917"/>
    <w:rsid w:val="005A3013"/>
    <w:rsid w:val="005A3153"/>
    <w:rsid w:val="005A3B41"/>
    <w:rsid w:val="005A3FB9"/>
    <w:rsid w:val="005A405B"/>
    <w:rsid w:val="005A4943"/>
    <w:rsid w:val="005A52ED"/>
    <w:rsid w:val="005A6054"/>
    <w:rsid w:val="005A69C5"/>
    <w:rsid w:val="005A6E5A"/>
    <w:rsid w:val="005A726D"/>
    <w:rsid w:val="005A76B9"/>
    <w:rsid w:val="005A777B"/>
    <w:rsid w:val="005B029B"/>
    <w:rsid w:val="005B0AB4"/>
    <w:rsid w:val="005B0D2C"/>
    <w:rsid w:val="005B1A58"/>
    <w:rsid w:val="005B1B20"/>
    <w:rsid w:val="005B1CF4"/>
    <w:rsid w:val="005B2501"/>
    <w:rsid w:val="005B2A43"/>
    <w:rsid w:val="005B2C7C"/>
    <w:rsid w:val="005B345E"/>
    <w:rsid w:val="005B354A"/>
    <w:rsid w:val="005B4029"/>
    <w:rsid w:val="005B584C"/>
    <w:rsid w:val="005B5EB5"/>
    <w:rsid w:val="005C0348"/>
    <w:rsid w:val="005C1198"/>
    <w:rsid w:val="005C1544"/>
    <w:rsid w:val="005C16AA"/>
    <w:rsid w:val="005C1857"/>
    <w:rsid w:val="005C29F3"/>
    <w:rsid w:val="005C49FE"/>
    <w:rsid w:val="005C4CBF"/>
    <w:rsid w:val="005C61D7"/>
    <w:rsid w:val="005C6BAF"/>
    <w:rsid w:val="005C70D4"/>
    <w:rsid w:val="005C73CB"/>
    <w:rsid w:val="005C7BCB"/>
    <w:rsid w:val="005D02F5"/>
    <w:rsid w:val="005D0452"/>
    <w:rsid w:val="005D15BF"/>
    <w:rsid w:val="005D15F6"/>
    <w:rsid w:val="005D21D4"/>
    <w:rsid w:val="005D3805"/>
    <w:rsid w:val="005D57F0"/>
    <w:rsid w:val="005D61C0"/>
    <w:rsid w:val="005D693A"/>
    <w:rsid w:val="005D738D"/>
    <w:rsid w:val="005D750B"/>
    <w:rsid w:val="005D7793"/>
    <w:rsid w:val="005E0C57"/>
    <w:rsid w:val="005E0F2C"/>
    <w:rsid w:val="005E101A"/>
    <w:rsid w:val="005E253F"/>
    <w:rsid w:val="005E3DE5"/>
    <w:rsid w:val="005E425A"/>
    <w:rsid w:val="005E5D10"/>
    <w:rsid w:val="005E5D42"/>
    <w:rsid w:val="005E5E66"/>
    <w:rsid w:val="005E63F9"/>
    <w:rsid w:val="005E6C96"/>
    <w:rsid w:val="005E6E2F"/>
    <w:rsid w:val="005E70EB"/>
    <w:rsid w:val="005F1520"/>
    <w:rsid w:val="005F1F5F"/>
    <w:rsid w:val="005F2E4B"/>
    <w:rsid w:val="005F388A"/>
    <w:rsid w:val="005F41B9"/>
    <w:rsid w:val="005F547B"/>
    <w:rsid w:val="005F6045"/>
    <w:rsid w:val="005F7127"/>
    <w:rsid w:val="006004AE"/>
    <w:rsid w:val="00601206"/>
    <w:rsid w:val="006017D9"/>
    <w:rsid w:val="006027A5"/>
    <w:rsid w:val="006043B1"/>
    <w:rsid w:val="00604EF6"/>
    <w:rsid w:val="00605681"/>
    <w:rsid w:val="006060DB"/>
    <w:rsid w:val="00606B41"/>
    <w:rsid w:val="0060798E"/>
    <w:rsid w:val="00607FE0"/>
    <w:rsid w:val="0061089A"/>
    <w:rsid w:val="00612845"/>
    <w:rsid w:val="00612B51"/>
    <w:rsid w:val="0061358C"/>
    <w:rsid w:val="0061621D"/>
    <w:rsid w:val="00616233"/>
    <w:rsid w:val="006162FA"/>
    <w:rsid w:val="00616AD8"/>
    <w:rsid w:val="00616BAA"/>
    <w:rsid w:val="00616F2B"/>
    <w:rsid w:val="00617E84"/>
    <w:rsid w:val="00620025"/>
    <w:rsid w:val="00623164"/>
    <w:rsid w:val="00623826"/>
    <w:rsid w:val="006254E5"/>
    <w:rsid w:val="00625533"/>
    <w:rsid w:val="00625832"/>
    <w:rsid w:val="00625BD4"/>
    <w:rsid w:val="006268E0"/>
    <w:rsid w:val="0062708E"/>
    <w:rsid w:val="006277F0"/>
    <w:rsid w:val="00627CC8"/>
    <w:rsid w:val="00630534"/>
    <w:rsid w:val="00630551"/>
    <w:rsid w:val="00630717"/>
    <w:rsid w:val="006317B1"/>
    <w:rsid w:val="00633957"/>
    <w:rsid w:val="00634536"/>
    <w:rsid w:val="00634DE0"/>
    <w:rsid w:val="00635DC5"/>
    <w:rsid w:val="00641D0C"/>
    <w:rsid w:val="00641F6E"/>
    <w:rsid w:val="00641F77"/>
    <w:rsid w:val="00642D2E"/>
    <w:rsid w:val="0064379A"/>
    <w:rsid w:val="00644856"/>
    <w:rsid w:val="006450E4"/>
    <w:rsid w:val="0065011E"/>
    <w:rsid w:val="00651F68"/>
    <w:rsid w:val="0065266F"/>
    <w:rsid w:val="00652847"/>
    <w:rsid w:val="00654099"/>
    <w:rsid w:val="00654BFB"/>
    <w:rsid w:val="00654EA1"/>
    <w:rsid w:val="006572C0"/>
    <w:rsid w:val="0065774E"/>
    <w:rsid w:val="00657CFC"/>
    <w:rsid w:val="00657FA0"/>
    <w:rsid w:val="006607AD"/>
    <w:rsid w:val="00660C61"/>
    <w:rsid w:val="0066134D"/>
    <w:rsid w:val="00661650"/>
    <w:rsid w:val="006623D2"/>
    <w:rsid w:val="006625D1"/>
    <w:rsid w:val="00662BD6"/>
    <w:rsid w:val="006633D7"/>
    <w:rsid w:val="006638A1"/>
    <w:rsid w:val="006640E1"/>
    <w:rsid w:val="00664762"/>
    <w:rsid w:val="00667182"/>
    <w:rsid w:val="0066733A"/>
    <w:rsid w:val="00670429"/>
    <w:rsid w:val="006711BC"/>
    <w:rsid w:val="00672111"/>
    <w:rsid w:val="00673332"/>
    <w:rsid w:val="00673878"/>
    <w:rsid w:val="006757A5"/>
    <w:rsid w:val="00676217"/>
    <w:rsid w:val="0067645D"/>
    <w:rsid w:val="00677224"/>
    <w:rsid w:val="006776E2"/>
    <w:rsid w:val="00677A65"/>
    <w:rsid w:val="00680501"/>
    <w:rsid w:val="00680B40"/>
    <w:rsid w:val="00680CB5"/>
    <w:rsid w:val="006810FC"/>
    <w:rsid w:val="00682F53"/>
    <w:rsid w:val="00684437"/>
    <w:rsid w:val="006848BA"/>
    <w:rsid w:val="00684DD2"/>
    <w:rsid w:val="00685BA5"/>
    <w:rsid w:val="0068638B"/>
    <w:rsid w:val="0068644E"/>
    <w:rsid w:val="0068650C"/>
    <w:rsid w:val="006870B5"/>
    <w:rsid w:val="0068728D"/>
    <w:rsid w:val="00687562"/>
    <w:rsid w:val="006878AB"/>
    <w:rsid w:val="00690BDE"/>
    <w:rsid w:val="00690F1E"/>
    <w:rsid w:val="00691317"/>
    <w:rsid w:val="006925DC"/>
    <w:rsid w:val="0069278A"/>
    <w:rsid w:val="0069346E"/>
    <w:rsid w:val="00693FE9"/>
    <w:rsid w:val="0069408C"/>
    <w:rsid w:val="006940EF"/>
    <w:rsid w:val="006A0085"/>
    <w:rsid w:val="006A0158"/>
    <w:rsid w:val="006A1330"/>
    <w:rsid w:val="006A1D48"/>
    <w:rsid w:val="006A1EF9"/>
    <w:rsid w:val="006A260B"/>
    <w:rsid w:val="006A29CF"/>
    <w:rsid w:val="006A33F4"/>
    <w:rsid w:val="006A3501"/>
    <w:rsid w:val="006A37C8"/>
    <w:rsid w:val="006A49A5"/>
    <w:rsid w:val="006A4A25"/>
    <w:rsid w:val="006A4D5F"/>
    <w:rsid w:val="006A5D7E"/>
    <w:rsid w:val="006A60C4"/>
    <w:rsid w:val="006A69AA"/>
    <w:rsid w:val="006A73B4"/>
    <w:rsid w:val="006A7449"/>
    <w:rsid w:val="006A77A1"/>
    <w:rsid w:val="006A7CC9"/>
    <w:rsid w:val="006A7D47"/>
    <w:rsid w:val="006A7DA6"/>
    <w:rsid w:val="006B0675"/>
    <w:rsid w:val="006B07E5"/>
    <w:rsid w:val="006B1565"/>
    <w:rsid w:val="006B2E9D"/>
    <w:rsid w:val="006B3F6A"/>
    <w:rsid w:val="006B5310"/>
    <w:rsid w:val="006B548E"/>
    <w:rsid w:val="006B76B4"/>
    <w:rsid w:val="006BE674"/>
    <w:rsid w:val="006C0A62"/>
    <w:rsid w:val="006C0A7C"/>
    <w:rsid w:val="006C197E"/>
    <w:rsid w:val="006C2531"/>
    <w:rsid w:val="006C27FC"/>
    <w:rsid w:val="006C2B3E"/>
    <w:rsid w:val="006C2DB4"/>
    <w:rsid w:val="006C3669"/>
    <w:rsid w:val="006C4825"/>
    <w:rsid w:val="006C70FA"/>
    <w:rsid w:val="006C7161"/>
    <w:rsid w:val="006D0E98"/>
    <w:rsid w:val="006D1422"/>
    <w:rsid w:val="006D26E9"/>
    <w:rsid w:val="006D2764"/>
    <w:rsid w:val="006D2ADC"/>
    <w:rsid w:val="006D40A3"/>
    <w:rsid w:val="006D40AB"/>
    <w:rsid w:val="006D49EC"/>
    <w:rsid w:val="006D6080"/>
    <w:rsid w:val="006D6E01"/>
    <w:rsid w:val="006D79B0"/>
    <w:rsid w:val="006E0224"/>
    <w:rsid w:val="006E0429"/>
    <w:rsid w:val="006E12E5"/>
    <w:rsid w:val="006E13CA"/>
    <w:rsid w:val="006E158B"/>
    <w:rsid w:val="006E1CF0"/>
    <w:rsid w:val="006E3076"/>
    <w:rsid w:val="006E5251"/>
    <w:rsid w:val="006E5570"/>
    <w:rsid w:val="006E5A26"/>
    <w:rsid w:val="006E5F6A"/>
    <w:rsid w:val="006E627A"/>
    <w:rsid w:val="006E7453"/>
    <w:rsid w:val="006E76C0"/>
    <w:rsid w:val="006F01F7"/>
    <w:rsid w:val="006F2259"/>
    <w:rsid w:val="006F3EEF"/>
    <w:rsid w:val="006F5128"/>
    <w:rsid w:val="006F538F"/>
    <w:rsid w:val="006F6C89"/>
    <w:rsid w:val="0070008F"/>
    <w:rsid w:val="00700DAD"/>
    <w:rsid w:val="00700DEE"/>
    <w:rsid w:val="00702501"/>
    <w:rsid w:val="00703757"/>
    <w:rsid w:val="00703F0A"/>
    <w:rsid w:val="0070508C"/>
    <w:rsid w:val="00705266"/>
    <w:rsid w:val="007068F9"/>
    <w:rsid w:val="0070757E"/>
    <w:rsid w:val="007078F7"/>
    <w:rsid w:val="0071044C"/>
    <w:rsid w:val="00710C2B"/>
    <w:rsid w:val="00711C39"/>
    <w:rsid w:val="007125F8"/>
    <w:rsid w:val="0071261D"/>
    <w:rsid w:val="0071278A"/>
    <w:rsid w:val="00712E27"/>
    <w:rsid w:val="00712E69"/>
    <w:rsid w:val="007131D0"/>
    <w:rsid w:val="00713854"/>
    <w:rsid w:val="0071480B"/>
    <w:rsid w:val="00714A47"/>
    <w:rsid w:val="00716161"/>
    <w:rsid w:val="00720B0C"/>
    <w:rsid w:val="00721CD6"/>
    <w:rsid w:val="00722DE2"/>
    <w:rsid w:val="00723554"/>
    <w:rsid w:val="00723923"/>
    <w:rsid w:val="00724A0C"/>
    <w:rsid w:val="0072529C"/>
    <w:rsid w:val="007259AA"/>
    <w:rsid w:val="00726689"/>
    <w:rsid w:val="00726B39"/>
    <w:rsid w:val="00727389"/>
    <w:rsid w:val="00730054"/>
    <w:rsid w:val="00730603"/>
    <w:rsid w:val="00731210"/>
    <w:rsid w:val="00731D4E"/>
    <w:rsid w:val="00731F3B"/>
    <w:rsid w:val="0073318B"/>
    <w:rsid w:val="007333D4"/>
    <w:rsid w:val="007336D4"/>
    <w:rsid w:val="007351D0"/>
    <w:rsid w:val="0073661F"/>
    <w:rsid w:val="00736655"/>
    <w:rsid w:val="00737481"/>
    <w:rsid w:val="00737775"/>
    <w:rsid w:val="00740A54"/>
    <w:rsid w:val="00740C1F"/>
    <w:rsid w:val="00740C46"/>
    <w:rsid w:val="00741EB8"/>
    <w:rsid w:val="00741EF6"/>
    <w:rsid w:val="007422D7"/>
    <w:rsid w:val="00743C1A"/>
    <w:rsid w:val="00744371"/>
    <w:rsid w:val="00745BF9"/>
    <w:rsid w:val="007461C2"/>
    <w:rsid w:val="007462BF"/>
    <w:rsid w:val="00746581"/>
    <w:rsid w:val="00746EFC"/>
    <w:rsid w:val="00747147"/>
    <w:rsid w:val="00747B96"/>
    <w:rsid w:val="00751120"/>
    <w:rsid w:val="00751575"/>
    <w:rsid w:val="0075236E"/>
    <w:rsid w:val="00752BB1"/>
    <w:rsid w:val="00752D2C"/>
    <w:rsid w:val="00752F64"/>
    <w:rsid w:val="007543C3"/>
    <w:rsid w:val="00754920"/>
    <w:rsid w:val="00754A23"/>
    <w:rsid w:val="00755C9E"/>
    <w:rsid w:val="00755D03"/>
    <w:rsid w:val="007566D4"/>
    <w:rsid w:val="0075684A"/>
    <w:rsid w:val="00756C6A"/>
    <w:rsid w:val="00761BC1"/>
    <w:rsid w:val="007621BD"/>
    <w:rsid w:val="0076227D"/>
    <w:rsid w:val="007625A2"/>
    <w:rsid w:val="00762AC6"/>
    <w:rsid w:val="00763589"/>
    <w:rsid w:val="00765041"/>
    <w:rsid w:val="007654C1"/>
    <w:rsid w:val="00766433"/>
    <w:rsid w:val="007666CC"/>
    <w:rsid w:val="00766C0F"/>
    <w:rsid w:val="0076706F"/>
    <w:rsid w:val="00767930"/>
    <w:rsid w:val="00770004"/>
    <w:rsid w:val="007705D5"/>
    <w:rsid w:val="00770AF0"/>
    <w:rsid w:val="007718D6"/>
    <w:rsid w:val="00771A14"/>
    <w:rsid w:val="00771BBB"/>
    <w:rsid w:val="00772920"/>
    <w:rsid w:val="0077338C"/>
    <w:rsid w:val="00773DEF"/>
    <w:rsid w:val="0077421D"/>
    <w:rsid w:val="007746B8"/>
    <w:rsid w:val="007748D1"/>
    <w:rsid w:val="00774CC8"/>
    <w:rsid w:val="00774CFE"/>
    <w:rsid w:val="00774DD2"/>
    <w:rsid w:val="00775FA5"/>
    <w:rsid w:val="007772C4"/>
    <w:rsid w:val="007800C0"/>
    <w:rsid w:val="00780494"/>
    <w:rsid w:val="00780F9F"/>
    <w:rsid w:val="00781C83"/>
    <w:rsid w:val="007825F2"/>
    <w:rsid w:val="00782B47"/>
    <w:rsid w:val="007833EB"/>
    <w:rsid w:val="00784911"/>
    <w:rsid w:val="00784C8B"/>
    <w:rsid w:val="00785FF8"/>
    <w:rsid w:val="007865A1"/>
    <w:rsid w:val="00790264"/>
    <w:rsid w:val="00791403"/>
    <w:rsid w:val="00793245"/>
    <w:rsid w:val="007933FD"/>
    <w:rsid w:val="0079352F"/>
    <w:rsid w:val="0079382F"/>
    <w:rsid w:val="007948FF"/>
    <w:rsid w:val="007956B7"/>
    <w:rsid w:val="00795B13"/>
    <w:rsid w:val="00795B98"/>
    <w:rsid w:val="007974F1"/>
    <w:rsid w:val="00797E4F"/>
    <w:rsid w:val="00797EDF"/>
    <w:rsid w:val="007A0541"/>
    <w:rsid w:val="007A08AE"/>
    <w:rsid w:val="007A0927"/>
    <w:rsid w:val="007A0A5B"/>
    <w:rsid w:val="007A1880"/>
    <w:rsid w:val="007A1F8D"/>
    <w:rsid w:val="007A24C4"/>
    <w:rsid w:val="007A2514"/>
    <w:rsid w:val="007A2C66"/>
    <w:rsid w:val="007A37F7"/>
    <w:rsid w:val="007A3CC5"/>
    <w:rsid w:val="007A482B"/>
    <w:rsid w:val="007A4E7C"/>
    <w:rsid w:val="007A5263"/>
    <w:rsid w:val="007A583E"/>
    <w:rsid w:val="007B0365"/>
    <w:rsid w:val="007B05EA"/>
    <w:rsid w:val="007B08A9"/>
    <w:rsid w:val="007B08BD"/>
    <w:rsid w:val="007B2F17"/>
    <w:rsid w:val="007B2FB4"/>
    <w:rsid w:val="007B3477"/>
    <w:rsid w:val="007B40BF"/>
    <w:rsid w:val="007B5434"/>
    <w:rsid w:val="007B5690"/>
    <w:rsid w:val="007B57FE"/>
    <w:rsid w:val="007B6760"/>
    <w:rsid w:val="007B6A80"/>
    <w:rsid w:val="007B6EF2"/>
    <w:rsid w:val="007B7088"/>
    <w:rsid w:val="007B77AB"/>
    <w:rsid w:val="007B7E0D"/>
    <w:rsid w:val="007C065A"/>
    <w:rsid w:val="007C0915"/>
    <w:rsid w:val="007C1DD0"/>
    <w:rsid w:val="007C22A7"/>
    <w:rsid w:val="007C23C0"/>
    <w:rsid w:val="007C3161"/>
    <w:rsid w:val="007C32E1"/>
    <w:rsid w:val="007C36AC"/>
    <w:rsid w:val="007C36E1"/>
    <w:rsid w:val="007C3936"/>
    <w:rsid w:val="007C3D2E"/>
    <w:rsid w:val="007C44EE"/>
    <w:rsid w:val="007C45C3"/>
    <w:rsid w:val="007C619E"/>
    <w:rsid w:val="007C621F"/>
    <w:rsid w:val="007C64D1"/>
    <w:rsid w:val="007C74BE"/>
    <w:rsid w:val="007C7D17"/>
    <w:rsid w:val="007D0726"/>
    <w:rsid w:val="007D07F8"/>
    <w:rsid w:val="007D1077"/>
    <w:rsid w:val="007D11DC"/>
    <w:rsid w:val="007D1AFC"/>
    <w:rsid w:val="007D1D58"/>
    <w:rsid w:val="007D1E3F"/>
    <w:rsid w:val="007D280D"/>
    <w:rsid w:val="007D3464"/>
    <w:rsid w:val="007D3512"/>
    <w:rsid w:val="007D42C4"/>
    <w:rsid w:val="007D572D"/>
    <w:rsid w:val="007D70E6"/>
    <w:rsid w:val="007D7FB8"/>
    <w:rsid w:val="007E1C9A"/>
    <w:rsid w:val="007E30AE"/>
    <w:rsid w:val="007E36DC"/>
    <w:rsid w:val="007E455F"/>
    <w:rsid w:val="007E4CAC"/>
    <w:rsid w:val="007E5F6E"/>
    <w:rsid w:val="007E6310"/>
    <w:rsid w:val="007E75B3"/>
    <w:rsid w:val="007E7FA1"/>
    <w:rsid w:val="007F0580"/>
    <w:rsid w:val="007F0B0A"/>
    <w:rsid w:val="007F0E8A"/>
    <w:rsid w:val="007F1A4D"/>
    <w:rsid w:val="007F1A57"/>
    <w:rsid w:val="007F21F5"/>
    <w:rsid w:val="007F2968"/>
    <w:rsid w:val="007F34D6"/>
    <w:rsid w:val="007F376D"/>
    <w:rsid w:val="007F3BCB"/>
    <w:rsid w:val="007F40C2"/>
    <w:rsid w:val="007F4865"/>
    <w:rsid w:val="007F55FB"/>
    <w:rsid w:val="007F7035"/>
    <w:rsid w:val="008005FF"/>
    <w:rsid w:val="008007AA"/>
    <w:rsid w:val="00803625"/>
    <w:rsid w:val="00803BD5"/>
    <w:rsid w:val="00805FD7"/>
    <w:rsid w:val="00807537"/>
    <w:rsid w:val="00810420"/>
    <w:rsid w:val="008104C3"/>
    <w:rsid w:val="0081090D"/>
    <w:rsid w:val="0081116C"/>
    <w:rsid w:val="00811A99"/>
    <w:rsid w:val="00811D74"/>
    <w:rsid w:val="008120F1"/>
    <w:rsid w:val="0081212A"/>
    <w:rsid w:val="00812457"/>
    <w:rsid w:val="0081245A"/>
    <w:rsid w:val="00812BDF"/>
    <w:rsid w:val="00812CBA"/>
    <w:rsid w:val="00812FFE"/>
    <w:rsid w:val="00813B42"/>
    <w:rsid w:val="0081452A"/>
    <w:rsid w:val="00815DF5"/>
    <w:rsid w:val="00815F06"/>
    <w:rsid w:val="00816F07"/>
    <w:rsid w:val="008213DC"/>
    <w:rsid w:val="008222D2"/>
    <w:rsid w:val="00822A33"/>
    <w:rsid w:val="00822C09"/>
    <w:rsid w:val="00822C9D"/>
    <w:rsid w:val="00822CA8"/>
    <w:rsid w:val="008233E1"/>
    <w:rsid w:val="0082384B"/>
    <w:rsid w:val="00824102"/>
    <w:rsid w:val="008256FC"/>
    <w:rsid w:val="00826756"/>
    <w:rsid w:val="00827F6D"/>
    <w:rsid w:val="00830F86"/>
    <w:rsid w:val="0083116E"/>
    <w:rsid w:val="00831BFA"/>
    <w:rsid w:val="00832661"/>
    <w:rsid w:val="008326E4"/>
    <w:rsid w:val="00832FBE"/>
    <w:rsid w:val="00833EBC"/>
    <w:rsid w:val="00834089"/>
    <w:rsid w:val="008349FC"/>
    <w:rsid w:val="00834F28"/>
    <w:rsid w:val="008358CA"/>
    <w:rsid w:val="00836BBC"/>
    <w:rsid w:val="008375FF"/>
    <w:rsid w:val="00837736"/>
    <w:rsid w:val="0084015A"/>
    <w:rsid w:val="00841F9D"/>
    <w:rsid w:val="00842085"/>
    <w:rsid w:val="00842340"/>
    <w:rsid w:val="00842ACB"/>
    <w:rsid w:val="00842F5A"/>
    <w:rsid w:val="00842F8A"/>
    <w:rsid w:val="008433E0"/>
    <w:rsid w:val="0084400D"/>
    <w:rsid w:val="00844CC6"/>
    <w:rsid w:val="008459FE"/>
    <w:rsid w:val="008466AE"/>
    <w:rsid w:val="00846CB7"/>
    <w:rsid w:val="0085085B"/>
    <w:rsid w:val="00851582"/>
    <w:rsid w:val="0085419F"/>
    <w:rsid w:val="00854C9D"/>
    <w:rsid w:val="00855874"/>
    <w:rsid w:val="00855BD2"/>
    <w:rsid w:val="00856D25"/>
    <w:rsid w:val="00856FBB"/>
    <w:rsid w:val="00857862"/>
    <w:rsid w:val="00860487"/>
    <w:rsid w:val="0086132A"/>
    <w:rsid w:val="0086198D"/>
    <w:rsid w:val="008629B9"/>
    <w:rsid w:val="00863242"/>
    <w:rsid w:val="00863CE2"/>
    <w:rsid w:val="00865C3B"/>
    <w:rsid w:val="00865CB0"/>
    <w:rsid w:val="00866538"/>
    <w:rsid w:val="00867536"/>
    <w:rsid w:val="00867822"/>
    <w:rsid w:val="00867DFC"/>
    <w:rsid w:val="00870031"/>
    <w:rsid w:val="008704CB"/>
    <w:rsid w:val="00870B82"/>
    <w:rsid w:val="00870E9F"/>
    <w:rsid w:val="00871DDE"/>
    <w:rsid w:val="00872096"/>
    <w:rsid w:val="00874283"/>
    <w:rsid w:val="008744CE"/>
    <w:rsid w:val="00874565"/>
    <w:rsid w:val="0087456A"/>
    <w:rsid w:val="00876B13"/>
    <w:rsid w:val="00876EFF"/>
    <w:rsid w:val="0088025E"/>
    <w:rsid w:val="00880903"/>
    <w:rsid w:val="00880AE3"/>
    <w:rsid w:val="00881771"/>
    <w:rsid w:val="00881F50"/>
    <w:rsid w:val="00882182"/>
    <w:rsid w:val="00882B01"/>
    <w:rsid w:val="00882DC6"/>
    <w:rsid w:val="00883A8C"/>
    <w:rsid w:val="0088442F"/>
    <w:rsid w:val="00884C92"/>
    <w:rsid w:val="00885970"/>
    <w:rsid w:val="00887C98"/>
    <w:rsid w:val="00891712"/>
    <w:rsid w:val="008926FD"/>
    <w:rsid w:val="00892771"/>
    <w:rsid w:val="00893448"/>
    <w:rsid w:val="00894C3D"/>
    <w:rsid w:val="00895347"/>
    <w:rsid w:val="00896B40"/>
    <w:rsid w:val="0089738F"/>
    <w:rsid w:val="00897763"/>
    <w:rsid w:val="00897D46"/>
    <w:rsid w:val="008A1395"/>
    <w:rsid w:val="008A1E97"/>
    <w:rsid w:val="008A35EA"/>
    <w:rsid w:val="008A3806"/>
    <w:rsid w:val="008A384F"/>
    <w:rsid w:val="008A3E83"/>
    <w:rsid w:val="008A5B4A"/>
    <w:rsid w:val="008A5E7E"/>
    <w:rsid w:val="008A79BA"/>
    <w:rsid w:val="008A7A07"/>
    <w:rsid w:val="008A7A33"/>
    <w:rsid w:val="008B1947"/>
    <w:rsid w:val="008B19A8"/>
    <w:rsid w:val="008B3544"/>
    <w:rsid w:val="008B5D11"/>
    <w:rsid w:val="008B65B4"/>
    <w:rsid w:val="008B735D"/>
    <w:rsid w:val="008B7417"/>
    <w:rsid w:val="008C0129"/>
    <w:rsid w:val="008C0672"/>
    <w:rsid w:val="008C06A8"/>
    <w:rsid w:val="008C0972"/>
    <w:rsid w:val="008C0B9B"/>
    <w:rsid w:val="008C1776"/>
    <w:rsid w:val="008C293F"/>
    <w:rsid w:val="008C2AA3"/>
    <w:rsid w:val="008C3766"/>
    <w:rsid w:val="008C4936"/>
    <w:rsid w:val="008C4E63"/>
    <w:rsid w:val="008C507F"/>
    <w:rsid w:val="008C557D"/>
    <w:rsid w:val="008C5BB7"/>
    <w:rsid w:val="008C6150"/>
    <w:rsid w:val="008C6BAE"/>
    <w:rsid w:val="008C73CD"/>
    <w:rsid w:val="008C7D4D"/>
    <w:rsid w:val="008D1E0A"/>
    <w:rsid w:val="008D23AE"/>
    <w:rsid w:val="008D2512"/>
    <w:rsid w:val="008D2935"/>
    <w:rsid w:val="008D2B84"/>
    <w:rsid w:val="008D36F9"/>
    <w:rsid w:val="008D4088"/>
    <w:rsid w:val="008D40EB"/>
    <w:rsid w:val="008D4151"/>
    <w:rsid w:val="008D4517"/>
    <w:rsid w:val="008D4619"/>
    <w:rsid w:val="008D4BF7"/>
    <w:rsid w:val="008D5486"/>
    <w:rsid w:val="008D6426"/>
    <w:rsid w:val="008D6878"/>
    <w:rsid w:val="008D6ACB"/>
    <w:rsid w:val="008D6FC6"/>
    <w:rsid w:val="008E0126"/>
    <w:rsid w:val="008E43CC"/>
    <w:rsid w:val="008E53DC"/>
    <w:rsid w:val="008E5AB2"/>
    <w:rsid w:val="008E5EFB"/>
    <w:rsid w:val="008E70E5"/>
    <w:rsid w:val="008E75A4"/>
    <w:rsid w:val="008E787F"/>
    <w:rsid w:val="008F0C0C"/>
    <w:rsid w:val="008F0E6F"/>
    <w:rsid w:val="008F1604"/>
    <w:rsid w:val="008F1A82"/>
    <w:rsid w:val="008F1C20"/>
    <w:rsid w:val="008F1C7A"/>
    <w:rsid w:val="008F236C"/>
    <w:rsid w:val="008F267D"/>
    <w:rsid w:val="008F2D56"/>
    <w:rsid w:val="008F55AB"/>
    <w:rsid w:val="008F60B0"/>
    <w:rsid w:val="008F6311"/>
    <w:rsid w:val="008F6456"/>
    <w:rsid w:val="008F6A74"/>
    <w:rsid w:val="008F6D82"/>
    <w:rsid w:val="008F7F8E"/>
    <w:rsid w:val="009002EB"/>
    <w:rsid w:val="00900521"/>
    <w:rsid w:val="00900693"/>
    <w:rsid w:val="009008CD"/>
    <w:rsid w:val="009009A0"/>
    <w:rsid w:val="00900CC1"/>
    <w:rsid w:val="00900E90"/>
    <w:rsid w:val="009039C3"/>
    <w:rsid w:val="00904471"/>
    <w:rsid w:val="0090549F"/>
    <w:rsid w:val="0090596E"/>
    <w:rsid w:val="00905B7F"/>
    <w:rsid w:val="0090649D"/>
    <w:rsid w:val="00907259"/>
    <w:rsid w:val="009073EC"/>
    <w:rsid w:val="00907B51"/>
    <w:rsid w:val="00907CD5"/>
    <w:rsid w:val="00907CFC"/>
    <w:rsid w:val="009104E3"/>
    <w:rsid w:val="0091147A"/>
    <w:rsid w:val="00912114"/>
    <w:rsid w:val="009134BB"/>
    <w:rsid w:val="00913678"/>
    <w:rsid w:val="00913F95"/>
    <w:rsid w:val="00914004"/>
    <w:rsid w:val="00914CE1"/>
    <w:rsid w:val="0091786F"/>
    <w:rsid w:val="00920A22"/>
    <w:rsid w:val="00922072"/>
    <w:rsid w:val="00922357"/>
    <w:rsid w:val="009246B3"/>
    <w:rsid w:val="00924CBE"/>
    <w:rsid w:val="00927880"/>
    <w:rsid w:val="00930EB8"/>
    <w:rsid w:val="00931012"/>
    <w:rsid w:val="00931786"/>
    <w:rsid w:val="00931B9C"/>
    <w:rsid w:val="00931DE1"/>
    <w:rsid w:val="009326BB"/>
    <w:rsid w:val="00932E1A"/>
    <w:rsid w:val="009338AD"/>
    <w:rsid w:val="00934239"/>
    <w:rsid w:val="009351A4"/>
    <w:rsid w:val="0094083A"/>
    <w:rsid w:val="00941323"/>
    <w:rsid w:val="009419D4"/>
    <w:rsid w:val="00941D97"/>
    <w:rsid w:val="00942987"/>
    <w:rsid w:val="00943B15"/>
    <w:rsid w:val="0094473C"/>
    <w:rsid w:val="00944EB7"/>
    <w:rsid w:val="00944F26"/>
    <w:rsid w:val="00945C29"/>
    <w:rsid w:val="00946280"/>
    <w:rsid w:val="009500DB"/>
    <w:rsid w:val="0095218F"/>
    <w:rsid w:val="0095313C"/>
    <w:rsid w:val="0095473A"/>
    <w:rsid w:val="0095485B"/>
    <w:rsid w:val="00955975"/>
    <w:rsid w:val="00960B7F"/>
    <w:rsid w:val="00960F71"/>
    <w:rsid w:val="00960F76"/>
    <w:rsid w:val="00963F68"/>
    <w:rsid w:val="0096437B"/>
    <w:rsid w:val="00964B9C"/>
    <w:rsid w:val="00965E63"/>
    <w:rsid w:val="00965EFD"/>
    <w:rsid w:val="009664D1"/>
    <w:rsid w:val="00966A35"/>
    <w:rsid w:val="009673CC"/>
    <w:rsid w:val="0097007D"/>
    <w:rsid w:val="009702F0"/>
    <w:rsid w:val="00970654"/>
    <w:rsid w:val="00970B17"/>
    <w:rsid w:val="00972FF6"/>
    <w:rsid w:val="00973621"/>
    <w:rsid w:val="009736D3"/>
    <w:rsid w:val="00973B7D"/>
    <w:rsid w:val="0097434B"/>
    <w:rsid w:val="0097465C"/>
    <w:rsid w:val="009746E8"/>
    <w:rsid w:val="00974F34"/>
    <w:rsid w:val="0097562B"/>
    <w:rsid w:val="00975E37"/>
    <w:rsid w:val="0097630B"/>
    <w:rsid w:val="0097664F"/>
    <w:rsid w:val="00980655"/>
    <w:rsid w:val="00981401"/>
    <w:rsid w:val="0098172C"/>
    <w:rsid w:val="009829CE"/>
    <w:rsid w:val="00983DF7"/>
    <w:rsid w:val="00984F74"/>
    <w:rsid w:val="00985831"/>
    <w:rsid w:val="00985994"/>
    <w:rsid w:val="009877C4"/>
    <w:rsid w:val="00987ECA"/>
    <w:rsid w:val="00990BEE"/>
    <w:rsid w:val="00992336"/>
    <w:rsid w:val="009930A6"/>
    <w:rsid w:val="00993FD1"/>
    <w:rsid w:val="00994209"/>
    <w:rsid w:val="009943A6"/>
    <w:rsid w:val="00994FCB"/>
    <w:rsid w:val="009958A3"/>
    <w:rsid w:val="009968F8"/>
    <w:rsid w:val="00997709"/>
    <w:rsid w:val="00997A53"/>
    <w:rsid w:val="009A067C"/>
    <w:rsid w:val="009A13B9"/>
    <w:rsid w:val="009A15B5"/>
    <w:rsid w:val="009A1D34"/>
    <w:rsid w:val="009A2675"/>
    <w:rsid w:val="009A397E"/>
    <w:rsid w:val="009A3AE4"/>
    <w:rsid w:val="009A40AC"/>
    <w:rsid w:val="009A5D46"/>
    <w:rsid w:val="009A6338"/>
    <w:rsid w:val="009A6766"/>
    <w:rsid w:val="009A7B9D"/>
    <w:rsid w:val="009A7DC2"/>
    <w:rsid w:val="009B0D54"/>
    <w:rsid w:val="009B11E9"/>
    <w:rsid w:val="009B2613"/>
    <w:rsid w:val="009B2F04"/>
    <w:rsid w:val="009B30B2"/>
    <w:rsid w:val="009B3FA1"/>
    <w:rsid w:val="009B54B7"/>
    <w:rsid w:val="009C0039"/>
    <w:rsid w:val="009C07D7"/>
    <w:rsid w:val="009C0A14"/>
    <w:rsid w:val="009C1B97"/>
    <w:rsid w:val="009C3711"/>
    <w:rsid w:val="009C4525"/>
    <w:rsid w:val="009C5299"/>
    <w:rsid w:val="009C5435"/>
    <w:rsid w:val="009C559E"/>
    <w:rsid w:val="009C5A9A"/>
    <w:rsid w:val="009C5ECB"/>
    <w:rsid w:val="009C6F4D"/>
    <w:rsid w:val="009D117C"/>
    <w:rsid w:val="009D1DA7"/>
    <w:rsid w:val="009D1E86"/>
    <w:rsid w:val="009D2575"/>
    <w:rsid w:val="009D34DC"/>
    <w:rsid w:val="009D4743"/>
    <w:rsid w:val="009D6135"/>
    <w:rsid w:val="009D7462"/>
    <w:rsid w:val="009D7885"/>
    <w:rsid w:val="009E0727"/>
    <w:rsid w:val="009E075F"/>
    <w:rsid w:val="009E3757"/>
    <w:rsid w:val="009E382D"/>
    <w:rsid w:val="009E44BB"/>
    <w:rsid w:val="009E5623"/>
    <w:rsid w:val="009E5B8F"/>
    <w:rsid w:val="009E6316"/>
    <w:rsid w:val="009E6677"/>
    <w:rsid w:val="009E6DA6"/>
    <w:rsid w:val="009E720E"/>
    <w:rsid w:val="009E72BC"/>
    <w:rsid w:val="009E7B1F"/>
    <w:rsid w:val="009F0FCF"/>
    <w:rsid w:val="009F1926"/>
    <w:rsid w:val="009F3567"/>
    <w:rsid w:val="009F3671"/>
    <w:rsid w:val="009F3ED7"/>
    <w:rsid w:val="009F3FEB"/>
    <w:rsid w:val="009F4102"/>
    <w:rsid w:val="009F4499"/>
    <w:rsid w:val="009F5CEC"/>
    <w:rsid w:val="009F642B"/>
    <w:rsid w:val="009F6C60"/>
    <w:rsid w:val="009F70B6"/>
    <w:rsid w:val="009F7B51"/>
    <w:rsid w:val="00A00335"/>
    <w:rsid w:val="00A02A87"/>
    <w:rsid w:val="00A03FD0"/>
    <w:rsid w:val="00A041D7"/>
    <w:rsid w:val="00A04515"/>
    <w:rsid w:val="00A056FF"/>
    <w:rsid w:val="00A062EB"/>
    <w:rsid w:val="00A075A8"/>
    <w:rsid w:val="00A07753"/>
    <w:rsid w:val="00A07ABA"/>
    <w:rsid w:val="00A103B5"/>
    <w:rsid w:val="00A10B41"/>
    <w:rsid w:val="00A10D83"/>
    <w:rsid w:val="00A11E0A"/>
    <w:rsid w:val="00A11E21"/>
    <w:rsid w:val="00A12EDD"/>
    <w:rsid w:val="00A131B5"/>
    <w:rsid w:val="00A14CD5"/>
    <w:rsid w:val="00A15220"/>
    <w:rsid w:val="00A15802"/>
    <w:rsid w:val="00A15FCE"/>
    <w:rsid w:val="00A160FB"/>
    <w:rsid w:val="00A203A1"/>
    <w:rsid w:val="00A21622"/>
    <w:rsid w:val="00A22278"/>
    <w:rsid w:val="00A22BB4"/>
    <w:rsid w:val="00A22FDC"/>
    <w:rsid w:val="00A23777"/>
    <w:rsid w:val="00A244AD"/>
    <w:rsid w:val="00A246DE"/>
    <w:rsid w:val="00A24C1C"/>
    <w:rsid w:val="00A24F1B"/>
    <w:rsid w:val="00A25D97"/>
    <w:rsid w:val="00A2612B"/>
    <w:rsid w:val="00A2661E"/>
    <w:rsid w:val="00A2730F"/>
    <w:rsid w:val="00A27603"/>
    <w:rsid w:val="00A30E4A"/>
    <w:rsid w:val="00A31082"/>
    <w:rsid w:val="00A31AB4"/>
    <w:rsid w:val="00A31FDF"/>
    <w:rsid w:val="00A32C49"/>
    <w:rsid w:val="00A336A0"/>
    <w:rsid w:val="00A33A2F"/>
    <w:rsid w:val="00A33D63"/>
    <w:rsid w:val="00A35468"/>
    <w:rsid w:val="00A35674"/>
    <w:rsid w:val="00A360C6"/>
    <w:rsid w:val="00A37150"/>
    <w:rsid w:val="00A372A8"/>
    <w:rsid w:val="00A37526"/>
    <w:rsid w:val="00A41F01"/>
    <w:rsid w:val="00A44153"/>
    <w:rsid w:val="00A44DD2"/>
    <w:rsid w:val="00A45139"/>
    <w:rsid w:val="00A4643A"/>
    <w:rsid w:val="00A50021"/>
    <w:rsid w:val="00A50C5F"/>
    <w:rsid w:val="00A51B09"/>
    <w:rsid w:val="00A5407B"/>
    <w:rsid w:val="00A541AD"/>
    <w:rsid w:val="00A55946"/>
    <w:rsid w:val="00A55DA3"/>
    <w:rsid w:val="00A56318"/>
    <w:rsid w:val="00A56F09"/>
    <w:rsid w:val="00A572C8"/>
    <w:rsid w:val="00A575EC"/>
    <w:rsid w:val="00A609EA"/>
    <w:rsid w:val="00A61494"/>
    <w:rsid w:val="00A61ACC"/>
    <w:rsid w:val="00A61AD0"/>
    <w:rsid w:val="00A62AF6"/>
    <w:rsid w:val="00A6377E"/>
    <w:rsid w:val="00A65639"/>
    <w:rsid w:val="00A6635C"/>
    <w:rsid w:val="00A701B6"/>
    <w:rsid w:val="00A703E5"/>
    <w:rsid w:val="00A72302"/>
    <w:rsid w:val="00A72CBD"/>
    <w:rsid w:val="00A73827"/>
    <w:rsid w:val="00A74771"/>
    <w:rsid w:val="00A74DD5"/>
    <w:rsid w:val="00A75CF7"/>
    <w:rsid w:val="00A77608"/>
    <w:rsid w:val="00A80996"/>
    <w:rsid w:val="00A80B81"/>
    <w:rsid w:val="00A81D85"/>
    <w:rsid w:val="00A8362F"/>
    <w:rsid w:val="00A836B6"/>
    <w:rsid w:val="00A83DF6"/>
    <w:rsid w:val="00A84300"/>
    <w:rsid w:val="00A8454C"/>
    <w:rsid w:val="00A85009"/>
    <w:rsid w:val="00A852E2"/>
    <w:rsid w:val="00A86203"/>
    <w:rsid w:val="00A8673B"/>
    <w:rsid w:val="00A86C04"/>
    <w:rsid w:val="00A91012"/>
    <w:rsid w:val="00A9252A"/>
    <w:rsid w:val="00A92AEA"/>
    <w:rsid w:val="00A92F8A"/>
    <w:rsid w:val="00A93238"/>
    <w:rsid w:val="00A93C97"/>
    <w:rsid w:val="00A93D59"/>
    <w:rsid w:val="00A93DE2"/>
    <w:rsid w:val="00A93F24"/>
    <w:rsid w:val="00A94068"/>
    <w:rsid w:val="00A94584"/>
    <w:rsid w:val="00A959EE"/>
    <w:rsid w:val="00A96268"/>
    <w:rsid w:val="00A96593"/>
    <w:rsid w:val="00A965D0"/>
    <w:rsid w:val="00A97554"/>
    <w:rsid w:val="00A97A88"/>
    <w:rsid w:val="00A97C97"/>
    <w:rsid w:val="00AA0395"/>
    <w:rsid w:val="00AA0D39"/>
    <w:rsid w:val="00AA205B"/>
    <w:rsid w:val="00AA226B"/>
    <w:rsid w:val="00AA3DBD"/>
    <w:rsid w:val="00AA4294"/>
    <w:rsid w:val="00AA62AB"/>
    <w:rsid w:val="00AA6902"/>
    <w:rsid w:val="00AA6E28"/>
    <w:rsid w:val="00AA7986"/>
    <w:rsid w:val="00AA79FA"/>
    <w:rsid w:val="00AB05B6"/>
    <w:rsid w:val="00AB0783"/>
    <w:rsid w:val="00AB1131"/>
    <w:rsid w:val="00AB15A7"/>
    <w:rsid w:val="00AB1954"/>
    <w:rsid w:val="00AB211F"/>
    <w:rsid w:val="00AB23C6"/>
    <w:rsid w:val="00AB2EC4"/>
    <w:rsid w:val="00AB43BA"/>
    <w:rsid w:val="00AB453A"/>
    <w:rsid w:val="00AB472B"/>
    <w:rsid w:val="00AB59F8"/>
    <w:rsid w:val="00AB686A"/>
    <w:rsid w:val="00AB7489"/>
    <w:rsid w:val="00AC183E"/>
    <w:rsid w:val="00AC1E13"/>
    <w:rsid w:val="00AC447B"/>
    <w:rsid w:val="00AC4F27"/>
    <w:rsid w:val="00AC7DAE"/>
    <w:rsid w:val="00AD1029"/>
    <w:rsid w:val="00AD45DB"/>
    <w:rsid w:val="00AD5322"/>
    <w:rsid w:val="00AD53BE"/>
    <w:rsid w:val="00AD53DD"/>
    <w:rsid w:val="00AD5B3A"/>
    <w:rsid w:val="00AD5CC0"/>
    <w:rsid w:val="00AD646D"/>
    <w:rsid w:val="00AD7303"/>
    <w:rsid w:val="00AD77BC"/>
    <w:rsid w:val="00AD7A94"/>
    <w:rsid w:val="00AE0DDA"/>
    <w:rsid w:val="00AE0ECF"/>
    <w:rsid w:val="00AE1271"/>
    <w:rsid w:val="00AE40DF"/>
    <w:rsid w:val="00AE4FC2"/>
    <w:rsid w:val="00AE5A14"/>
    <w:rsid w:val="00AE5A4C"/>
    <w:rsid w:val="00AE6038"/>
    <w:rsid w:val="00AE741F"/>
    <w:rsid w:val="00AE7AE4"/>
    <w:rsid w:val="00AF0327"/>
    <w:rsid w:val="00AF23F0"/>
    <w:rsid w:val="00AF2884"/>
    <w:rsid w:val="00AF2AAC"/>
    <w:rsid w:val="00AF45D1"/>
    <w:rsid w:val="00AF4639"/>
    <w:rsid w:val="00AF5CE0"/>
    <w:rsid w:val="00AF6792"/>
    <w:rsid w:val="00AF7699"/>
    <w:rsid w:val="00B0012A"/>
    <w:rsid w:val="00B00E9D"/>
    <w:rsid w:val="00B037ED"/>
    <w:rsid w:val="00B03A8A"/>
    <w:rsid w:val="00B0412A"/>
    <w:rsid w:val="00B044B1"/>
    <w:rsid w:val="00B04596"/>
    <w:rsid w:val="00B04A18"/>
    <w:rsid w:val="00B056F8"/>
    <w:rsid w:val="00B06469"/>
    <w:rsid w:val="00B06C59"/>
    <w:rsid w:val="00B109FA"/>
    <w:rsid w:val="00B11EAE"/>
    <w:rsid w:val="00B12145"/>
    <w:rsid w:val="00B12634"/>
    <w:rsid w:val="00B126B9"/>
    <w:rsid w:val="00B12B86"/>
    <w:rsid w:val="00B1374E"/>
    <w:rsid w:val="00B13FA1"/>
    <w:rsid w:val="00B14E8A"/>
    <w:rsid w:val="00B1534C"/>
    <w:rsid w:val="00B1550A"/>
    <w:rsid w:val="00B161E6"/>
    <w:rsid w:val="00B16ECC"/>
    <w:rsid w:val="00B203C4"/>
    <w:rsid w:val="00B213DE"/>
    <w:rsid w:val="00B21872"/>
    <w:rsid w:val="00B2205D"/>
    <w:rsid w:val="00B23156"/>
    <w:rsid w:val="00B23697"/>
    <w:rsid w:val="00B24C86"/>
    <w:rsid w:val="00B2648E"/>
    <w:rsid w:val="00B26D73"/>
    <w:rsid w:val="00B26F4D"/>
    <w:rsid w:val="00B3031C"/>
    <w:rsid w:val="00B30CEB"/>
    <w:rsid w:val="00B31245"/>
    <w:rsid w:val="00B3129C"/>
    <w:rsid w:val="00B312D5"/>
    <w:rsid w:val="00B31F63"/>
    <w:rsid w:val="00B32331"/>
    <w:rsid w:val="00B32C1A"/>
    <w:rsid w:val="00B33703"/>
    <w:rsid w:val="00B347BE"/>
    <w:rsid w:val="00B347D5"/>
    <w:rsid w:val="00B3480C"/>
    <w:rsid w:val="00B35B1B"/>
    <w:rsid w:val="00B35EBF"/>
    <w:rsid w:val="00B3600D"/>
    <w:rsid w:val="00B36497"/>
    <w:rsid w:val="00B37485"/>
    <w:rsid w:val="00B377D8"/>
    <w:rsid w:val="00B4030F"/>
    <w:rsid w:val="00B41630"/>
    <w:rsid w:val="00B4315B"/>
    <w:rsid w:val="00B43C64"/>
    <w:rsid w:val="00B44B46"/>
    <w:rsid w:val="00B44B8A"/>
    <w:rsid w:val="00B46145"/>
    <w:rsid w:val="00B466E7"/>
    <w:rsid w:val="00B4682B"/>
    <w:rsid w:val="00B47020"/>
    <w:rsid w:val="00B4704C"/>
    <w:rsid w:val="00B47D8A"/>
    <w:rsid w:val="00B50999"/>
    <w:rsid w:val="00B50F3B"/>
    <w:rsid w:val="00B50F3E"/>
    <w:rsid w:val="00B51AAF"/>
    <w:rsid w:val="00B52336"/>
    <w:rsid w:val="00B52EBD"/>
    <w:rsid w:val="00B5418F"/>
    <w:rsid w:val="00B545A8"/>
    <w:rsid w:val="00B55530"/>
    <w:rsid w:val="00B5597E"/>
    <w:rsid w:val="00B55AF8"/>
    <w:rsid w:val="00B5630C"/>
    <w:rsid w:val="00B57486"/>
    <w:rsid w:val="00B60136"/>
    <w:rsid w:val="00B60E50"/>
    <w:rsid w:val="00B61E0B"/>
    <w:rsid w:val="00B62207"/>
    <w:rsid w:val="00B632C8"/>
    <w:rsid w:val="00B63C3F"/>
    <w:rsid w:val="00B640B5"/>
    <w:rsid w:val="00B6519A"/>
    <w:rsid w:val="00B666CA"/>
    <w:rsid w:val="00B67095"/>
    <w:rsid w:val="00B67ED1"/>
    <w:rsid w:val="00B705A5"/>
    <w:rsid w:val="00B705D3"/>
    <w:rsid w:val="00B71C16"/>
    <w:rsid w:val="00B72A86"/>
    <w:rsid w:val="00B72ABE"/>
    <w:rsid w:val="00B72B0D"/>
    <w:rsid w:val="00B734BA"/>
    <w:rsid w:val="00B73B87"/>
    <w:rsid w:val="00B74521"/>
    <w:rsid w:val="00B754B8"/>
    <w:rsid w:val="00B7573B"/>
    <w:rsid w:val="00B76879"/>
    <w:rsid w:val="00B77B04"/>
    <w:rsid w:val="00B807F9"/>
    <w:rsid w:val="00B80BB2"/>
    <w:rsid w:val="00B812B8"/>
    <w:rsid w:val="00B814D2"/>
    <w:rsid w:val="00B828B1"/>
    <w:rsid w:val="00B83775"/>
    <w:rsid w:val="00B837F2"/>
    <w:rsid w:val="00B8476A"/>
    <w:rsid w:val="00B8483E"/>
    <w:rsid w:val="00B85419"/>
    <w:rsid w:val="00B85786"/>
    <w:rsid w:val="00B85AA4"/>
    <w:rsid w:val="00B867C8"/>
    <w:rsid w:val="00B874B4"/>
    <w:rsid w:val="00B874F1"/>
    <w:rsid w:val="00B87745"/>
    <w:rsid w:val="00B90919"/>
    <w:rsid w:val="00B91685"/>
    <w:rsid w:val="00B91CC3"/>
    <w:rsid w:val="00B92621"/>
    <w:rsid w:val="00B93629"/>
    <w:rsid w:val="00B9422E"/>
    <w:rsid w:val="00B949B6"/>
    <w:rsid w:val="00B94C2D"/>
    <w:rsid w:val="00B950F9"/>
    <w:rsid w:val="00B958C8"/>
    <w:rsid w:val="00B95DA5"/>
    <w:rsid w:val="00B96955"/>
    <w:rsid w:val="00B9E8FE"/>
    <w:rsid w:val="00BA0927"/>
    <w:rsid w:val="00BA1900"/>
    <w:rsid w:val="00BA1C0D"/>
    <w:rsid w:val="00BA32E8"/>
    <w:rsid w:val="00BA459F"/>
    <w:rsid w:val="00BA4FDB"/>
    <w:rsid w:val="00BA51B9"/>
    <w:rsid w:val="00BA5E6E"/>
    <w:rsid w:val="00BA5E84"/>
    <w:rsid w:val="00BA6148"/>
    <w:rsid w:val="00BA625B"/>
    <w:rsid w:val="00BA687D"/>
    <w:rsid w:val="00BB1587"/>
    <w:rsid w:val="00BB2990"/>
    <w:rsid w:val="00BB2BF6"/>
    <w:rsid w:val="00BB36DB"/>
    <w:rsid w:val="00BB39B5"/>
    <w:rsid w:val="00BB47B6"/>
    <w:rsid w:val="00BB5B75"/>
    <w:rsid w:val="00BB5E72"/>
    <w:rsid w:val="00BB608E"/>
    <w:rsid w:val="00BB67B8"/>
    <w:rsid w:val="00BB73CD"/>
    <w:rsid w:val="00BB76CC"/>
    <w:rsid w:val="00BC0429"/>
    <w:rsid w:val="00BC2C57"/>
    <w:rsid w:val="00BC3FF2"/>
    <w:rsid w:val="00BC4714"/>
    <w:rsid w:val="00BC4A64"/>
    <w:rsid w:val="00BC4BE2"/>
    <w:rsid w:val="00BC6EE6"/>
    <w:rsid w:val="00BC76F4"/>
    <w:rsid w:val="00BC7B04"/>
    <w:rsid w:val="00BD0EF3"/>
    <w:rsid w:val="00BD1E4A"/>
    <w:rsid w:val="00BD1E88"/>
    <w:rsid w:val="00BD2F7D"/>
    <w:rsid w:val="00BD4134"/>
    <w:rsid w:val="00BD5200"/>
    <w:rsid w:val="00BD54FB"/>
    <w:rsid w:val="00BD5666"/>
    <w:rsid w:val="00BD5886"/>
    <w:rsid w:val="00BD5AB8"/>
    <w:rsid w:val="00BD6242"/>
    <w:rsid w:val="00BD738D"/>
    <w:rsid w:val="00BD7472"/>
    <w:rsid w:val="00BD7CF9"/>
    <w:rsid w:val="00BD82D9"/>
    <w:rsid w:val="00BE044F"/>
    <w:rsid w:val="00BE08EC"/>
    <w:rsid w:val="00BE09B1"/>
    <w:rsid w:val="00BE0FE2"/>
    <w:rsid w:val="00BE15F4"/>
    <w:rsid w:val="00BE1630"/>
    <w:rsid w:val="00BE2391"/>
    <w:rsid w:val="00BE2686"/>
    <w:rsid w:val="00BE2A17"/>
    <w:rsid w:val="00BE30BC"/>
    <w:rsid w:val="00BE56A7"/>
    <w:rsid w:val="00BE667C"/>
    <w:rsid w:val="00BE6974"/>
    <w:rsid w:val="00BE6D77"/>
    <w:rsid w:val="00BE6F9A"/>
    <w:rsid w:val="00BE76C5"/>
    <w:rsid w:val="00BE7810"/>
    <w:rsid w:val="00BE7D78"/>
    <w:rsid w:val="00BF0AF8"/>
    <w:rsid w:val="00BF12B1"/>
    <w:rsid w:val="00BF172F"/>
    <w:rsid w:val="00BF17B9"/>
    <w:rsid w:val="00BF1885"/>
    <w:rsid w:val="00BF1AD6"/>
    <w:rsid w:val="00BF3EAC"/>
    <w:rsid w:val="00BF490C"/>
    <w:rsid w:val="00BF4E2E"/>
    <w:rsid w:val="00BF594D"/>
    <w:rsid w:val="00BF5DBC"/>
    <w:rsid w:val="00BF7051"/>
    <w:rsid w:val="00BF7305"/>
    <w:rsid w:val="00BF7555"/>
    <w:rsid w:val="00BF7A3C"/>
    <w:rsid w:val="00C007D9"/>
    <w:rsid w:val="00C01CEE"/>
    <w:rsid w:val="00C05641"/>
    <w:rsid w:val="00C0576C"/>
    <w:rsid w:val="00C07A58"/>
    <w:rsid w:val="00C101B6"/>
    <w:rsid w:val="00C10215"/>
    <w:rsid w:val="00C12F3A"/>
    <w:rsid w:val="00C149B7"/>
    <w:rsid w:val="00C14CA0"/>
    <w:rsid w:val="00C1596E"/>
    <w:rsid w:val="00C15BFF"/>
    <w:rsid w:val="00C15EE2"/>
    <w:rsid w:val="00C15F1F"/>
    <w:rsid w:val="00C167CA"/>
    <w:rsid w:val="00C168BA"/>
    <w:rsid w:val="00C16B45"/>
    <w:rsid w:val="00C1737A"/>
    <w:rsid w:val="00C179D5"/>
    <w:rsid w:val="00C20478"/>
    <w:rsid w:val="00C20A0B"/>
    <w:rsid w:val="00C20BF7"/>
    <w:rsid w:val="00C20E93"/>
    <w:rsid w:val="00C20F90"/>
    <w:rsid w:val="00C21FB6"/>
    <w:rsid w:val="00C233D0"/>
    <w:rsid w:val="00C23532"/>
    <w:rsid w:val="00C25256"/>
    <w:rsid w:val="00C25612"/>
    <w:rsid w:val="00C25FA5"/>
    <w:rsid w:val="00C2680E"/>
    <w:rsid w:val="00C26BEA"/>
    <w:rsid w:val="00C308D8"/>
    <w:rsid w:val="00C31627"/>
    <w:rsid w:val="00C32512"/>
    <w:rsid w:val="00C32809"/>
    <w:rsid w:val="00C3380B"/>
    <w:rsid w:val="00C3471E"/>
    <w:rsid w:val="00C35F4C"/>
    <w:rsid w:val="00C369C6"/>
    <w:rsid w:val="00C36C66"/>
    <w:rsid w:val="00C37DB9"/>
    <w:rsid w:val="00C41362"/>
    <w:rsid w:val="00C413E4"/>
    <w:rsid w:val="00C42A84"/>
    <w:rsid w:val="00C42DA6"/>
    <w:rsid w:val="00C442E7"/>
    <w:rsid w:val="00C44801"/>
    <w:rsid w:val="00C44D07"/>
    <w:rsid w:val="00C44FDF"/>
    <w:rsid w:val="00C459CA"/>
    <w:rsid w:val="00C45ADD"/>
    <w:rsid w:val="00C46E5B"/>
    <w:rsid w:val="00C47DA9"/>
    <w:rsid w:val="00C512E7"/>
    <w:rsid w:val="00C53565"/>
    <w:rsid w:val="00C53999"/>
    <w:rsid w:val="00C53FFA"/>
    <w:rsid w:val="00C54BDB"/>
    <w:rsid w:val="00C561B0"/>
    <w:rsid w:val="00C603B9"/>
    <w:rsid w:val="00C607AA"/>
    <w:rsid w:val="00C60FA0"/>
    <w:rsid w:val="00C618D4"/>
    <w:rsid w:val="00C61C45"/>
    <w:rsid w:val="00C630D5"/>
    <w:rsid w:val="00C63DFA"/>
    <w:rsid w:val="00C65B2A"/>
    <w:rsid w:val="00C66456"/>
    <w:rsid w:val="00C67B6D"/>
    <w:rsid w:val="00C7073C"/>
    <w:rsid w:val="00C710AF"/>
    <w:rsid w:val="00C72520"/>
    <w:rsid w:val="00C729A6"/>
    <w:rsid w:val="00C72A04"/>
    <w:rsid w:val="00C7398A"/>
    <w:rsid w:val="00C73B05"/>
    <w:rsid w:val="00C744A1"/>
    <w:rsid w:val="00C75875"/>
    <w:rsid w:val="00C76CE8"/>
    <w:rsid w:val="00C76DA4"/>
    <w:rsid w:val="00C7774B"/>
    <w:rsid w:val="00C77B73"/>
    <w:rsid w:val="00C80434"/>
    <w:rsid w:val="00C806C0"/>
    <w:rsid w:val="00C8166C"/>
    <w:rsid w:val="00C8199C"/>
    <w:rsid w:val="00C8263D"/>
    <w:rsid w:val="00C83B2E"/>
    <w:rsid w:val="00C8440C"/>
    <w:rsid w:val="00C84524"/>
    <w:rsid w:val="00C85C7D"/>
    <w:rsid w:val="00C8675A"/>
    <w:rsid w:val="00C867F0"/>
    <w:rsid w:val="00C86E7A"/>
    <w:rsid w:val="00C86EC0"/>
    <w:rsid w:val="00C874D6"/>
    <w:rsid w:val="00C87535"/>
    <w:rsid w:val="00C87B96"/>
    <w:rsid w:val="00C87D94"/>
    <w:rsid w:val="00C88B99"/>
    <w:rsid w:val="00C900DE"/>
    <w:rsid w:val="00C919A0"/>
    <w:rsid w:val="00C919A1"/>
    <w:rsid w:val="00C919C0"/>
    <w:rsid w:val="00C91B09"/>
    <w:rsid w:val="00C91B21"/>
    <w:rsid w:val="00C91B76"/>
    <w:rsid w:val="00C91E18"/>
    <w:rsid w:val="00C92897"/>
    <w:rsid w:val="00C92FC1"/>
    <w:rsid w:val="00C9320C"/>
    <w:rsid w:val="00C93310"/>
    <w:rsid w:val="00C93DFC"/>
    <w:rsid w:val="00C94029"/>
    <w:rsid w:val="00C944D2"/>
    <w:rsid w:val="00C94E6E"/>
    <w:rsid w:val="00C9789C"/>
    <w:rsid w:val="00CA0503"/>
    <w:rsid w:val="00CA0D2A"/>
    <w:rsid w:val="00CA2AD6"/>
    <w:rsid w:val="00CA2EBF"/>
    <w:rsid w:val="00CA30F2"/>
    <w:rsid w:val="00CA4812"/>
    <w:rsid w:val="00CA4E2D"/>
    <w:rsid w:val="00CA731E"/>
    <w:rsid w:val="00CA7D35"/>
    <w:rsid w:val="00CB01F9"/>
    <w:rsid w:val="00CB02ED"/>
    <w:rsid w:val="00CB103F"/>
    <w:rsid w:val="00CB117C"/>
    <w:rsid w:val="00CB1FD7"/>
    <w:rsid w:val="00CB3E94"/>
    <w:rsid w:val="00CB47CE"/>
    <w:rsid w:val="00CB4A91"/>
    <w:rsid w:val="00CB65C3"/>
    <w:rsid w:val="00CB67D1"/>
    <w:rsid w:val="00CB7789"/>
    <w:rsid w:val="00CC04C9"/>
    <w:rsid w:val="00CC098F"/>
    <w:rsid w:val="00CC0B18"/>
    <w:rsid w:val="00CC1626"/>
    <w:rsid w:val="00CC1CC4"/>
    <w:rsid w:val="00CC1DD5"/>
    <w:rsid w:val="00CC3EDE"/>
    <w:rsid w:val="00CC6126"/>
    <w:rsid w:val="00CC79B7"/>
    <w:rsid w:val="00CD17CA"/>
    <w:rsid w:val="00CD23A5"/>
    <w:rsid w:val="00CD337D"/>
    <w:rsid w:val="00CD4415"/>
    <w:rsid w:val="00CD4916"/>
    <w:rsid w:val="00CD646C"/>
    <w:rsid w:val="00CD73AC"/>
    <w:rsid w:val="00CE0C17"/>
    <w:rsid w:val="00CE0F80"/>
    <w:rsid w:val="00CE197E"/>
    <w:rsid w:val="00CE198E"/>
    <w:rsid w:val="00CE1B15"/>
    <w:rsid w:val="00CE1B5A"/>
    <w:rsid w:val="00CE1FA5"/>
    <w:rsid w:val="00CE3377"/>
    <w:rsid w:val="00CE3467"/>
    <w:rsid w:val="00CE3FCE"/>
    <w:rsid w:val="00CE4457"/>
    <w:rsid w:val="00CE4F01"/>
    <w:rsid w:val="00CE5F3F"/>
    <w:rsid w:val="00CE696E"/>
    <w:rsid w:val="00CE74AE"/>
    <w:rsid w:val="00CE77E9"/>
    <w:rsid w:val="00CF046C"/>
    <w:rsid w:val="00CF0BE8"/>
    <w:rsid w:val="00CF0F69"/>
    <w:rsid w:val="00CF1009"/>
    <w:rsid w:val="00CF174B"/>
    <w:rsid w:val="00CF39F1"/>
    <w:rsid w:val="00CF45BD"/>
    <w:rsid w:val="00CF4744"/>
    <w:rsid w:val="00CF4B09"/>
    <w:rsid w:val="00CF5850"/>
    <w:rsid w:val="00CF6823"/>
    <w:rsid w:val="00CF6A1E"/>
    <w:rsid w:val="00CF749C"/>
    <w:rsid w:val="00CF7E18"/>
    <w:rsid w:val="00D002B2"/>
    <w:rsid w:val="00D00803"/>
    <w:rsid w:val="00D02B5A"/>
    <w:rsid w:val="00D04A85"/>
    <w:rsid w:val="00D04F5A"/>
    <w:rsid w:val="00D04F81"/>
    <w:rsid w:val="00D056B6"/>
    <w:rsid w:val="00D05806"/>
    <w:rsid w:val="00D069C7"/>
    <w:rsid w:val="00D07481"/>
    <w:rsid w:val="00D10168"/>
    <w:rsid w:val="00D10DD1"/>
    <w:rsid w:val="00D11437"/>
    <w:rsid w:val="00D121B4"/>
    <w:rsid w:val="00D1497C"/>
    <w:rsid w:val="00D151C1"/>
    <w:rsid w:val="00D16885"/>
    <w:rsid w:val="00D16B37"/>
    <w:rsid w:val="00D179E6"/>
    <w:rsid w:val="00D17F82"/>
    <w:rsid w:val="00D20927"/>
    <w:rsid w:val="00D20C4F"/>
    <w:rsid w:val="00D2456A"/>
    <w:rsid w:val="00D24586"/>
    <w:rsid w:val="00D24CB1"/>
    <w:rsid w:val="00D259B7"/>
    <w:rsid w:val="00D25B84"/>
    <w:rsid w:val="00D26B99"/>
    <w:rsid w:val="00D273AF"/>
    <w:rsid w:val="00D2790B"/>
    <w:rsid w:val="00D3071B"/>
    <w:rsid w:val="00D314AE"/>
    <w:rsid w:val="00D32140"/>
    <w:rsid w:val="00D33332"/>
    <w:rsid w:val="00D33E5E"/>
    <w:rsid w:val="00D34BAC"/>
    <w:rsid w:val="00D36F2C"/>
    <w:rsid w:val="00D374FB"/>
    <w:rsid w:val="00D37AB9"/>
    <w:rsid w:val="00D4024B"/>
    <w:rsid w:val="00D40D73"/>
    <w:rsid w:val="00D414CC"/>
    <w:rsid w:val="00D41919"/>
    <w:rsid w:val="00D41951"/>
    <w:rsid w:val="00D41A22"/>
    <w:rsid w:val="00D41C68"/>
    <w:rsid w:val="00D42BF2"/>
    <w:rsid w:val="00D42D38"/>
    <w:rsid w:val="00D43245"/>
    <w:rsid w:val="00D43A8B"/>
    <w:rsid w:val="00D43B43"/>
    <w:rsid w:val="00D44D1D"/>
    <w:rsid w:val="00D44FE3"/>
    <w:rsid w:val="00D461D6"/>
    <w:rsid w:val="00D4671B"/>
    <w:rsid w:val="00D46AC3"/>
    <w:rsid w:val="00D47146"/>
    <w:rsid w:val="00D50A27"/>
    <w:rsid w:val="00D5115D"/>
    <w:rsid w:val="00D5131C"/>
    <w:rsid w:val="00D51494"/>
    <w:rsid w:val="00D52286"/>
    <w:rsid w:val="00D525BD"/>
    <w:rsid w:val="00D52F60"/>
    <w:rsid w:val="00D53866"/>
    <w:rsid w:val="00D539CC"/>
    <w:rsid w:val="00D54087"/>
    <w:rsid w:val="00D54948"/>
    <w:rsid w:val="00D54EDB"/>
    <w:rsid w:val="00D553D1"/>
    <w:rsid w:val="00D558A0"/>
    <w:rsid w:val="00D55B23"/>
    <w:rsid w:val="00D55B3E"/>
    <w:rsid w:val="00D56268"/>
    <w:rsid w:val="00D605B0"/>
    <w:rsid w:val="00D625B3"/>
    <w:rsid w:val="00D62EB6"/>
    <w:rsid w:val="00D63B84"/>
    <w:rsid w:val="00D64CBE"/>
    <w:rsid w:val="00D66C70"/>
    <w:rsid w:val="00D6731F"/>
    <w:rsid w:val="00D67808"/>
    <w:rsid w:val="00D67982"/>
    <w:rsid w:val="00D71910"/>
    <w:rsid w:val="00D71B5C"/>
    <w:rsid w:val="00D726B3"/>
    <w:rsid w:val="00D727DD"/>
    <w:rsid w:val="00D72AC5"/>
    <w:rsid w:val="00D72BC3"/>
    <w:rsid w:val="00D72E83"/>
    <w:rsid w:val="00D735C7"/>
    <w:rsid w:val="00D745F3"/>
    <w:rsid w:val="00D74A06"/>
    <w:rsid w:val="00D74D8E"/>
    <w:rsid w:val="00D74EDB"/>
    <w:rsid w:val="00D75042"/>
    <w:rsid w:val="00D7742A"/>
    <w:rsid w:val="00D77DF6"/>
    <w:rsid w:val="00D80376"/>
    <w:rsid w:val="00D80D05"/>
    <w:rsid w:val="00D80D7C"/>
    <w:rsid w:val="00D82AEB"/>
    <w:rsid w:val="00D84E01"/>
    <w:rsid w:val="00D85475"/>
    <w:rsid w:val="00D854F5"/>
    <w:rsid w:val="00D86E87"/>
    <w:rsid w:val="00D8719A"/>
    <w:rsid w:val="00D87DBC"/>
    <w:rsid w:val="00D9108B"/>
    <w:rsid w:val="00D916DA"/>
    <w:rsid w:val="00D9219A"/>
    <w:rsid w:val="00D924F5"/>
    <w:rsid w:val="00D9281E"/>
    <w:rsid w:val="00D9410C"/>
    <w:rsid w:val="00D957DB"/>
    <w:rsid w:val="00D95AFC"/>
    <w:rsid w:val="00D95C16"/>
    <w:rsid w:val="00D95E5E"/>
    <w:rsid w:val="00D968E1"/>
    <w:rsid w:val="00D97CC0"/>
    <w:rsid w:val="00D97E0D"/>
    <w:rsid w:val="00DA1962"/>
    <w:rsid w:val="00DA224A"/>
    <w:rsid w:val="00DA2723"/>
    <w:rsid w:val="00DA29AF"/>
    <w:rsid w:val="00DA3284"/>
    <w:rsid w:val="00DA4228"/>
    <w:rsid w:val="00DA6EAB"/>
    <w:rsid w:val="00DA723F"/>
    <w:rsid w:val="00DB03FA"/>
    <w:rsid w:val="00DB0D83"/>
    <w:rsid w:val="00DB154A"/>
    <w:rsid w:val="00DB2E2E"/>
    <w:rsid w:val="00DB40F6"/>
    <w:rsid w:val="00DB4D7F"/>
    <w:rsid w:val="00DB63CD"/>
    <w:rsid w:val="00DB7300"/>
    <w:rsid w:val="00DC122D"/>
    <w:rsid w:val="00DC1AA8"/>
    <w:rsid w:val="00DC1AB6"/>
    <w:rsid w:val="00DC1E98"/>
    <w:rsid w:val="00DC51D9"/>
    <w:rsid w:val="00DC5944"/>
    <w:rsid w:val="00DC7E35"/>
    <w:rsid w:val="00DD079B"/>
    <w:rsid w:val="00DD0EDE"/>
    <w:rsid w:val="00DD284C"/>
    <w:rsid w:val="00DD2CF2"/>
    <w:rsid w:val="00DD31AE"/>
    <w:rsid w:val="00DD3B51"/>
    <w:rsid w:val="00DD445B"/>
    <w:rsid w:val="00DD4978"/>
    <w:rsid w:val="00DD581D"/>
    <w:rsid w:val="00DD59B0"/>
    <w:rsid w:val="00DD6491"/>
    <w:rsid w:val="00DD67CE"/>
    <w:rsid w:val="00DD6ADF"/>
    <w:rsid w:val="00DD6EBB"/>
    <w:rsid w:val="00DD6F73"/>
    <w:rsid w:val="00DE0E38"/>
    <w:rsid w:val="00DE1226"/>
    <w:rsid w:val="00DE19E5"/>
    <w:rsid w:val="00DE21C2"/>
    <w:rsid w:val="00DE2C60"/>
    <w:rsid w:val="00DE2F4F"/>
    <w:rsid w:val="00DE3828"/>
    <w:rsid w:val="00DE44DB"/>
    <w:rsid w:val="00DE4B66"/>
    <w:rsid w:val="00DE4C4B"/>
    <w:rsid w:val="00DE5975"/>
    <w:rsid w:val="00DE5E0B"/>
    <w:rsid w:val="00DE6956"/>
    <w:rsid w:val="00DE7F68"/>
    <w:rsid w:val="00DF0056"/>
    <w:rsid w:val="00DF329B"/>
    <w:rsid w:val="00DF5051"/>
    <w:rsid w:val="00DF622C"/>
    <w:rsid w:val="00DF62A1"/>
    <w:rsid w:val="00DF6E73"/>
    <w:rsid w:val="00DF73EE"/>
    <w:rsid w:val="00DF74FE"/>
    <w:rsid w:val="00DF76F4"/>
    <w:rsid w:val="00DF7941"/>
    <w:rsid w:val="00DF7BD9"/>
    <w:rsid w:val="00E00274"/>
    <w:rsid w:val="00E00550"/>
    <w:rsid w:val="00E00586"/>
    <w:rsid w:val="00E00F56"/>
    <w:rsid w:val="00E035E9"/>
    <w:rsid w:val="00E0379B"/>
    <w:rsid w:val="00E04337"/>
    <w:rsid w:val="00E056AF"/>
    <w:rsid w:val="00E05B42"/>
    <w:rsid w:val="00E06437"/>
    <w:rsid w:val="00E074EA"/>
    <w:rsid w:val="00E10D83"/>
    <w:rsid w:val="00E11221"/>
    <w:rsid w:val="00E113C4"/>
    <w:rsid w:val="00E125E1"/>
    <w:rsid w:val="00E12CC6"/>
    <w:rsid w:val="00E136DE"/>
    <w:rsid w:val="00E147C1"/>
    <w:rsid w:val="00E160F1"/>
    <w:rsid w:val="00E16566"/>
    <w:rsid w:val="00E16E5D"/>
    <w:rsid w:val="00E1756F"/>
    <w:rsid w:val="00E2274D"/>
    <w:rsid w:val="00E2391B"/>
    <w:rsid w:val="00E270E8"/>
    <w:rsid w:val="00E27286"/>
    <w:rsid w:val="00E27930"/>
    <w:rsid w:val="00E27E59"/>
    <w:rsid w:val="00E3016B"/>
    <w:rsid w:val="00E309BB"/>
    <w:rsid w:val="00E30E32"/>
    <w:rsid w:val="00E31AAF"/>
    <w:rsid w:val="00E32C86"/>
    <w:rsid w:val="00E337A7"/>
    <w:rsid w:val="00E33FA9"/>
    <w:rsid w:val="00E34F22"/>
    <w:rsid w:val="00E35ACA"/>
    <w:rsid w:val="00E367AA"/>
    <w:rsid w:val="00E36A7C"/>
    <w:rsid w:val="00E36B06"/>
    <w:rsid w:val="00E37C5A"/>
    <w:rsid w:val="00E40727"/>
    <w:rsid w:val="00E421D3"/>
    <w:rsid w:val="00E42CEF"/>
    <w:rsid w:val="00E44151"/>
    <w:rsid w:val="00E4468A"/>
    <w:rsid w:val="00E446E9"/>
    <w:rsid w:val="00E44BEB"/>
    <w:rsid w:val="00E44EE9"/>
    <w:rsid w:val="00E4590B"/>
    <w:rsid w:val="00E45D74"/>
    <w:rsid w:val="00E461AC"/>
    <w:rsid w:val="00E47AB7"/>
    <w:rsid w:val="00E508E0"/>
    <w:rsid w:val="00E51044"/>
    <w:rsid w:val="00E5112F"/>
    <w:rsid w:val="00E5204A"/>
    <w:rsid w:val="00E52091"/>
    <w:rsid w:val="00E5224F"/>
    <w:rsid w:val="00E551B3"/>
    <w:rsid w:val="00E5557B"/>
    <w:rsid w:val="00E55916"/>
    <w:rsid w:val="00E55EF8"/>
    <w:rsid w:val="00E564B4"/>
    <w:rsid w:val="00E567F2"/>
    <w:rsid w:val="00E56DFF"/>
    <w:rsid w:val="00E57A0B"/>
    <w:rsid w:val="00E6052D"/>
    <w:rsid w:val="00E608C9"/>
    <w:rsid w:val="00E61089"/>
    <w:rsid w:val="00E61AAC"/>
    <w:rsid w:val="00E61F93"/>
    <w:rsid w:val="00E62652"/>
    <w:rsid w:val="00E6278D"/>
    <w:rsid w:val="00E62DC7"/>
    <w:rsid w:val="00E63245"/>
    <w:rsid w:val="00E6327A"/>
    <w:rsid w:val="00E640F8"/>
    <w:rsid w:val="00E64E83"/>
    <w:rsid w:val="00E653D8"/>
    <w:rsid w:val="00E65A19"/>
    <w:rsid w:val="00E65D77"/>
    <w:rsid w:val="00E6638B"/>
    <w:rsid w:val="00E67986"/>
    <w:rsid w:val="00E71EC7"/>
    <w:rsid w:val="00E72675"/>
    <w:rsid w:val="00E72D38"/>
    <w:rsid w:val="00E72E12"/>
    <w:rsid w:val="00E7394D"/>
    <w:rsid w:val="00E75A25"/>
    <w:rsid w:val="00E76371"/>
    <w:rsid w:val="00E76C35"/>
    <w:rsid w:val="00E77698"/>
    <w:rsid w:val="00E80DD2"/>
    <w:rsid w:val="00E8124E"/>
    <w:rsid w:val="00E82405"/>
    <w:rsid w:val="00E83447"/>
    <w:rsid w:val="00E8362F"/>
    <w:rsid w:val="00E849EF"/>
    <w:rsid w:val="00E8510B"/>
    <w:rsid w:val="00E861D9"/>
    <w:rsid w:val="00E87803"/>
    <w:rsid w:val="00E87E10"/>
    <w:rsid w:val="00E87FEE"/>
    <w:rsid w:val="00E8C173"/>
    <w:rsid w:val="00E910D2"/>
    <w:rsid w:val="00E91937"/>
    <w:rsid w:val="00E91EDD"/>
    <w:rsid w:val="00E92599"/>
    <w:rsid w:val="00E92A79"/>
    <w:rsid w:val="00E92CFE"/>
    <w:rsid w:val="00E94798"/>
    <w:rsid w:val="00E9504D"/>
    <w:rsid w:val="00E97467"/>
    <w:rsid w:val="00E97D83"/>
    <w:rsid w:val="00E97E7E"/>
    <w:rsid w:val="00EA008A"/>
    <w:rsid w:val="00EA056C"/>
    <w:rsid w:val="00EA0BA1"/>
    <w:rsid w:val="00EA0DC0"/>
    <w:rsid w:val="00EA1386"/>
    <w:rsid w:val="00EA2BA3"/>
    <w:rsid w:val="00EA2D14"/>
    <w:rsid w:val="00EA3198"/>
    <w:rsid w:val="00EA4724"/>
    <w:rsid w:val="00EA5638"/>
    <w:rsid w:val="00EA6067"/>
    <w:rsid w:val="00EA60E5"/>
    <w:rsid w:val="00EA6B6A"/>
    <w:rsid w:val="00EA6B7F"/>
    <w:rsid w:val="00EA6E92"/>
    <w:rsid w:val="00EB0165"/>
    <w:rsid w:val="00EB0475"/>
    <w:rsid w:val="00EB04BB"/>
    <w:rsid w:val="00EB09D6"/>
    <w:rsid w:val="00EB0D27"/>
    <w:rsid w:val="00EB0D40"/>
    <w:rsid w:val="00EB0D85"/>
    <w:rsid w:val="00EB218F"/>
    <w:rsid w:val="00EB2D23"/>
    <w:rsid w:val="00EB393C"/>
    <w:rsid w:val="00EB6169"/>
    <w:rsid w:val="00EB6A12"/>
    <w:rsid w:val="00EB6D6F"/>
    <w:rsid w:val="00EB750E"/>
    <w:rsid w:val="00EC1EC8"/>
    <w:rsid w:val="00EC28AC"/>
    <w:rsid w:val="00EC37D7"/>
    <w:rsid w:val="00EC45EB"/>
    <w:rsid w:val="00EC4DB0"/>
    <w:rsid w:val="00EC59EB"/>
    <w:rsid w:val="00EC5B4D"/>
    <w:rsid w:val="00EC61D1"/>
    <w:rsid w:val="00EC6220"/>
    <w:rsid w:val="00EC63B2"/>
    <w:rsid w:val="00EC67AE"/>
    <w:rsid w:val="00EC6D6F"/>
    <w:rsid w:val="00EC7CEF"/>
    <w:rsid w:val="00ED00F4"/>
    <w:rsid w:val="00ED2075"/>
    <w:rsid w:val="00ED21BF"/>
    <w:rsid w:val="00ED30B3"/>
    <w:rsid w:val="00ED3DBC"/>
    <w:rsid w:val="00ED5787"/>
    <w:rsid w:val="00ED6514"/>
    <w:rsid w:val="00ED6B73"/>
    <w:rsid w:val="00ED7086"/>
    <w:rsid w:val="00ED7FC6"/>
    <w:rsid w:val="00EE0219"/>
    <w:rsid w:val="00EE1DFF"/>
    <w:rsid w:val="00EE3F19"/>
    <w:rsid w:val="00EE4C34"/>
    <w:rsid w:val="00EE55F4"/>
    <w:rsid w:val="00EE6218"/>
    <w:rsid w:val="00EE622E"/>
    <w:rsid w:val="00EE6BAD"/>
    <w:rsid w:val="00EE778C"/>
    <w:rsid w:val="00EF08DD"/>
    <w:rsid w:val="00EF2787"/>
    <w:rsid w:val="00EF2B16"/>
    <w:rsid w:val="00EF2FE1"/>
    <w:rsid w:val="00EF31FA"/>
    <w:rsid w:val="00EF3C84"/>
    <w:rsid w:val="00EF4298"/>
    <w:rsid w:val="00EF476E"/>
    <w:rsid w:val="00EF4FBD"/>
    <w:rsid w:val="00EF697C"/>
    <w:rsid w:val="00F00053"/>
    <w:rsid w:val="00F00B57"/>
    <w:rsid w:val="00F01F88"/>
    <w:rsid w:val="00F02D36"/>
    <w:rsid w:val="00F03CF4"/>
    <w:rsid w:val="00F05116"/>
    <w:rsid w:val="00F05501"/>
    <w:rsid w:val="00F06747"/>
    <w:rsid w:val="00F06AA7"/>
    <w:rsid w:val="00F1010A"/>
    <w:rsid w:val="00F10F31"/>
    <w:rsid w:val="00F13E48"/>
    <w:rsid w:val="00F15DDD"/>
    <w:rsid w:val="00F163D5"/>
    <w:rsid w:val="00F16C40"/>
    <w:rsid w:val="00F20772"/>
    <w:rsid w:val="00F20D58"/>
    <w:rsid w:val="00F21909"/>
    <w:rsid w:val="00F222BA"/>
    <w:rsid w:val="00F231A4"/>
    <w:rsid w:val="00F247C3"/>
    <w:rsid w:val="00F24AA5"/>
    <w:rsid w:val="00F24D8D"/>
    <w:rsid w:val="00F2533D"/>
    <w:rsid w:val="00F259C4"/>
    <w:rsid w:val="00F25E7C"/>
    <w:rsid w:val="00F2643B"/>
    <w:rsid w:val="00F269FB"/>
    <w:rsid w:val="00F26D81"/>
    <w:rsid w:val="00F277F7"/>
    <w:rsid w:val="00F27E1F"/>
    <w:rsid w:val="00F30912"/>
    <w:rsid w:val="00F328B3"/>
    <w:rsid w:val="00F32F95"/>
    <w:rsid w:val="00F33752"/>
    <w:rsid w:val="00F33D59"/>
    <w:rsid w:val="00F354FA"/>
    <w:rsid w:val="00F36308"/>
    <w:rsid w:val="00F36659"/>
    <w:rsid w:val="00F366F4"/>
    <w:rsid w:val="00F40789"/>
    <w:rsid w:val="00F40F03"/>
    <w:rsid w:val="00F40FD1"/>
    <w:rsid w:val="00F417B9"/>
    <w:rsid w:val="00F426EF"/>
    <w:rsid w:val="00F4335F"/>
    <w:rsid w:val="00F43E77"/>
    <w:rsid w:val="00F44330"/>
    <w:rsid w:val="00F44550"/>
    <w:rsid w:val="00F44ED5"/>
    <w:rsid w:val="00F45B27"/>
    <w:rsid w:val="00F473BE"/>
    <w:rsid w:val="00F4780F"/>
    <w:rsid w:val="00F505B3"/>
    <w:rsid w:val="00F50BEC"/>
    <w:rsid w:val="00F51937"/>
    <w:rsid w:val="00F5196E"/>
    <w:rsid w:val="00F520D0"/>
    <w:rsid w:val="00F52C37"/>
    <w:rsid w:val="00F535D9"/>
    <w:rsid w:val="00F54573"/>
    <w:rsid w:val="00F55632"/>
    <w:rsid w:val="00F55A84"/>
    <w:rsid w:val="00F55CA0"/>
    <w:rsid w:val="00F56EB7"/>
    <w:rsid w:val="00F573D4"/>
    <w:rsid w:val="00F57B8B"/>
    <w:rsid w:val="00F57CE0"/>
    <w:rsid w:val="00F602F7"/>
    <w:rsid w:val="00F604A2"/>
    <w:rsid w:val="00F610C2"/>
    <w:rsid w:val="00F644E2"/>
    <w:rsid w:val="00F64C58"/>
    <w:rsid w:val="00F6621A"/>
    <w:rsid w:val="00F67FBF"/>
    <w:rsid w:val="00F708C9"/>
    <w:rsid w:val="00F741B4"/>
    <w:rsid w:val="00F74620"/>
    <w:rsid w:val="00F75C03"/>
    <w:rsid w:val="00F762E0"/>
    <w:rsid w:val="00F779A5"/>
    <w:rsid w:val="00F8000A"/>
    <w:rsid w:val="00F80DCE"/>
    <w:rsid w:val="00F80F40"/>
    <w:rsid w:val="00F8163E"/>
    <w:rsid w:val="00F81E0B"/>
    <w:rsid w:val="00F81E56"/>
    <w:rsid w:val="00F8209B"/>
    <w:rsid w:val="00F83FB9"/>
    <w:rsid w:val="00F86367"/>
    <w:rsid w:val="00F863EE"/>
    <w:rsid w:val="00F86AEA"/>
    <w:rsid w:val="00F917D4"/>
    <w:rsid w:val="00F917D8"/>
    <w:rsid w:val="00F92287"/>
    <w:rsid w:val="00F92633"/>
    <w:rsid w:val="00F935CD"/>
    <w:rsid w:val="00FA0122"/>
    <w:rsid w:val="00FA0E94"/>
    <w:rsid w:val="00FA17A0"/>
    <w:rsid w:val="00FA1E34"/>
    <w:rsid w:val="00FA23F5"/>
    <w:rsid w:val="00FA2ABC"/>
    <w:rsid w:val="00FA2FBE"/>
    <w:rsid w:val="00FA4F1D"/>
    <w:rsid w:val="00FA5A36"/>
    <w:rsid w:val="00FA5E9F"/>
    <w:rsid w:val="00FA64DE"/>
    <w:rsid w:val="00FA7944"/>
    <w:rsid w:val="00FA7AD2"/>
    <w:rsid w:val="00FA7F71"/>
    <w:rsid w:val="00FB1BFE"/>
    <w:rsid w:val="00FB23F6"/>
    <w:rsid w:val="00FB2802"/>
    <w:rsid w:val="00FB3D2C"/>
    <w:rsid w:val="00FB3DB6"/>
    <w:rsid w:val="00FB4F60"/>
    <w:rsid w:val="00FC1954"/>
    <w:rsid w:val="00FC20EB"/>
    <w:rsid w:val="00FC2D17"/>
    <w:rsid w:val="00FC3043"/>
    <w:rsid w:val="00FC4091"/>
    <w:rsid w:val="00FC5486"/>
    <w:rsid w:val="00FC54A1"/>
    <w:rsid w:val="00FC6ACA"/>
    <w:rsid w:val="00FC705F"/>
    <w:rsid w:val="00FC73DC"/>
    <w:rsid w:val="00FD095A"/>
    <w:rsid w:val="00FD0A96"/>
    <w:rsid w:val="00FD1239"/>
    <w:rsid w:val="00FD1A38"/>
    <w:rsid w:val="00FD2202"/>
    <w:rsid w:val="00FD2BEA"/>
    <w:rsid w:val="00FD363A"/>
    <w:rsid w:val="00FD4302"/>
    <w:rsid w:val="00FD4688"/>
    <w:rsid w:val="00FD46D0"/>
    <w:rsid w:val="00FD4842"/>
    <w:rsid w:val="00FD507D"/>
    <w:rsid w:val="00FD531B"/>
    <w:rsid w:val="00FD5D0E"/>
    <w:rsid w:val="00FD6805"/>
    <w:rsid w:val="00FD68D7"/>
    <w:rsid w:val="00FD791A"/>
    <w:rsid w:val="00FE1932"/>
    <w:rsid w:val="00FE19D3"/>
    <w:rsid w:val="00FE27D6"/>
    <w:rsid w:val="00FE2E29"/>
    <w:rsid w:val="00FE36FA"/>
    <w:rsid w:val="00FE3FD4"/>
    <w:rsid w:val="00FE5799"/>
    <w:rsid w:val="00FE5E41"/>
    <w:rsid w:val="00FE6C21"/>
    <w:rsid w:val="00FE75D9"/>
    <w:rsid w:val="00FF0650"/>
    <w:rsid w:val="00FF0909"/>
    <w:rsid w:val="00FF0AA3"/>
    <w:rsid w:val="00FF1382"/>
    <w:rsid w:val="00FF2E05"/>
    <w:rsid w:val="00FF38A4"/>
    <w:rsid w:val="00FF3A93"/>
    <w:rsid w:val="00FF437F"/>
    <w:rsid w:val="00FF663A"/>
    <w:rsid w:val="00FF68F3"/>
    <w:rsid w:val="00FF6BF5"/>
    <w:rsid w:val="00FF6C01"/>
    <w:rsid w:val="01060112"/>
    <w:rsid w:val="0116DEB4"/>
    <w:rsid w:val="01425325"/>
    <w:rsid w:val="0179FCD2"/>
    <w:rsid w:val="018A422E"/>
    <w:rsid w:val="01F1786D"/>
    <w:rsid w:val="01F66332"/>
    <w:rsid w:val="021FA399"/>
    <w:rsid w:val="02253550"/>
    <w:rsid w:val="02354BCF"/>
    <w:rsid w:val="0237F596"/>
    <w:rsid w:val="023E44D9"/>
    <w:rsid w:val="025CB0DE"/>
    <w:rsid w:val="025E9B08"/>
    <w:rsid w:val="02600101"/>
    <w:rsid w:val="029509DB"/>
    <w:rsid w:val="02EDB8CE"/>
    <w:rsid w:val="02F24934"/>
    <w:rsid w:val="0303FDE1"/>
    <w:rsid w:val="0317388F"/>
    <w:rsid w:val="032818C0"/>
    <w:rsid w:val="032DB4EE"/>
    <w:rsid w:val="03476BD1"/>
    <w:rsid w:val="034B979B"/>
    <w:rsid w:val="0363D151"/>
    <w:rsid w:val="03ABD979"/>
    <w:rsid w:val="03ABF2A3"/>
    <w:rsid w:val="03CB187E"/>
    <w:rsid w:val="03D3AECA"/>
    <w:rsid w:val="03F34EA0"/>
    <w:rsid w:val="042C86F7"/>
    <w:rsid w:val="0430412F"/>
    <w:rsid w:val="043E6C1D"/>
    <w:rsid w:val="0471788C"/>
    <w:rsid w:val="0473F906"/>
    <w:rsid w:val="047576A1"/>
    <w:rsid w:val="047A43AF"/>
    <w:rsid w:val="049AF5CA"/>
    <w:rsid w:val="04D748EA"/>
    <w:rsid w:val="04E98B73"/>
    <w:rsid w:val="051A52FC"/>
    <w:rsid w:val="05251FF5"/>
    <w:rsid w:val="0563F25F"/>
    <w:rsid w:val="05651436"/>
    <w:rsid w:val="056BAC4D"/>
    <w:rsid w:val="057AB694"/>
    <w:rsid w:val="05837340"/>
    <w:rsid w:val="0595B413"/>
    <w:rsid w:val="05DF10A4"/>
    <w:rsid w:val="0608ADE1"/>
    <w:rsid w:val="06094142"/>
    <w:rsid w:val="061A56EA"/>
    <w:rsid w:val="0632270B"/>
    <w:rsid w:val="0635D23F"/>
    <w:rsid w:val="065C6C55"/>
    <w:rsid w:val="069471B6"/>
    <w:rsid w:val="069651E2"/>
    <w:rsid w:val="069663DA"/>
    <w:rsid w:val="06992E1C"/>
    <w:rsid w:val="06A051AB"/>
    <w:rsid w:val="06A7BF8A"/>
    <w:rsid w:val="06B3C1C0"/>
    <w:rsid w:val="06B916F1"/>
    <w:rsid w:val="06C6D2C9"/>
    <w:rsid w:val="070EEA8B"/>
    <w:rsid w:val="07145B97"/>
    <w:rsid w:val="072E454E"/>
    <w:rsid w:val="0739354C"/>
    <w:rsid w:val="07590862"/>
    <w:rsid w:val="0773D6AD"/>
    <w:rsid w:val="077C6711"/>
    <w:rsid w:val="079A865E"/>
    <w:rsid w:val="07A8D2A3"/>
    <w:rsid w:val="07B3575D"/>
    <w:rsid w:val="07B79F37"/>
    <w:rsid w:val="07BD1B22"/>
    <w:rsid w:val="07CFFB55"/>
    <w:rsid w:val="07E11C4A"/>
    <w:rsid w:val="08037809"/>
    <w:rsid w:val="08479DF2"/>
    <w:rsid w:val="08632DCC"/>
    <w:rsid w:val="08870FE9"/>
    <w:rsid w:val="088F129F"/>
    <w:rsid w:val="08A9EA3E"/>
    <w:rsid w:val="08BDD6DF"/>
    <w:rsid w:val="08F725EC"/>
    <w:rsid w:val="090BF8A1"/>
    <w:rsid w:val="091C4333"/>
    <w:rsid w:val="092503FA"/>
    <w:rsid w:val="09321BC3"/>
    <w:rsid w:val="09545D7B"/>
    <w:rsid w:val="09571AE1"/>
    <w:rsid w:val="095C48E1"/>
    <w:rsid w:val="0988DB38"/>
    <w:rsid w:val="09A97786"/>
    <w:rsid w:val="09BECB44"/>
    <w:rsid w:val="09C06EC4"/>
    <w:rsid w:val="09EAB16E"/>
    <w:rsid w:val="09EB5CAA"/>
    <w:rsid w:val="09F0B7B3"/>
    <w:rsid w:val="09FDD9EB"/>
    <w:rsid w:val="0A07E6ED"/>
    <w:rsid w:val="0A0CF8EB"/>
    <w:rsid w:val="0A94281A"/>
    <w:rsid w:val="0A9C2011"/>
    <w:rsid w:val="0AAC50CF"/>
    <w:rsid w:val="0AC75447"/>
    <w:rsid w:val="0AEA4560"/>
    <w:rsid w:val="0AEE9F67"/>
    <w:rsid w:val="0AFAE07C"/>
    <w:rsid w:val="0B04C545"/>
    <w:rsid w:val="0B0DE0D6"/>
    <w:rsid w:val="0B33A079"/>
    <w:rsid w:val="0B5FA859"/>
    <w:rsid w:val="0BDD4ECC"/>
    <w:rsid w:val="0BFD2480"/>
    <w:rsid w:val="0C3E5FA9"/>
    <w:rsid w:val="0C47B79A"/>
    <w:rsid w:val="0C4902D9"/>
    <w:rsid w:val="0C59A49A"/>
    <w:rsid w:val="0C5BD188"/>
    <w:rsid w:val="0C6DC4B0"/>
    <w:rsid w:val="0CA12405"/>
    <w:rsid w:val="0CC936BA"/>
    <w:rsid w:val="0CDB7F9B"/>
    <w:rsid w:val="0CDCACCF"/>
    <w:rsid w:val="0D046F36"/>
    <w:rsid w:val="0D1473AF"/>
    <w:rsid w:val="0D1BA3B0"/>
    <w:rsid w:val="0D2B3601"/>
    <w:rsid w:val="0D39B7E6"/>
    <w:rsid w:val="0D6391D9"/>
    <w:rsid w:val="0D6F2C0B"/>
    <w:rsid w:val="0D7BC6A9"/>
    <w:rsid w:val="0D7D5B61"/>
    <w:rsid w:val="0D94DD3C"/>
    <w:rsid w:val="0D969759"/>
    <w:rsid w:val="0D9A68A8"/>
    <w:rsid w:val="0DADDECE"/>
    <w:rsid w:val="0DC4AB90"/>
    <w:rsid w:val="0DD908D1"/>
    <w:rsid w:val="0DDA6C80"/>
    <w:rsid w:val="0DF92E2C"/>
    <w:rsid w:val="0DFB3545"/>
    <w:rsid w:val="0DFDC700"/>
    <w:rsid w:val="0E037B95"/>
    <w:rsid w:val="0E0A224E"/>
    <w:rsid w:val="0E191E04"/>
    <w:rsid w:val="0E382CB7"/>
    <w:rsid w:val="0E46D889"/>
    <w:rsid w:val="0E4E75D5"/>
    <w:rsid w:val="0E5296FE"/>
    <w:rsid w:val="0E628A94"/>
    <w:rsid w:val="0EA1E3DE"/>
    <w:rsid w:val="0EA233DB"/>
    <w:rsid w:val="0EB5B09C"/>
    <w:rsid w:val="0EC1F156"/>
    <w:rsid w:val="0EC638ED"/>
    <w:rsid w:val="0EC68B0A"/>
    <w:rsid w:val="0ED20E7D"/>
    <w:rsid w:val="0EDB1B8C"/>
    <w:rsid w:val="0F0BB22D"/>
    <w:rsid w:val="0F128E27"/>
    <w:rsid w:val="0F1ABAB8"/>
    <w:rsid w:val="0F23DBB9"/>
    <w:rsid w:val="0F4AF90D"/>
    <w:rsid w:val="0F6A009D"/>
    <w:rsid w:val="0F6FF786"/>
    <w:rsid w:val="0F7D0C74"/>
    <w:rsid w:val="0FC00B25"/>
    <w:rsid w:val="0FC16A51"/>
    <w:rsid w:val="0FCCB5A1"/>
    <w:rsid w:val="0FD0170C"/>
    <w:rsid w:val="0FDEC281"/>
    <w:rsid w:val="0FE3EA45"/>
    <w:rsid w:val="0FF0947C"/>
    <w:rsid w:val="10198A07"/>
    <w:rsid w:val="10402980"/>
    <w:rsid w:val="10713424"/>
    <w:rsid w:val="1078F971"/>
    <w:rsid w:val="10959B17"/>
    <w:rsid w:val="109751C6"/>
    <w:rsid w:val="10A4BE50"/>
    <w:rsid w:val="10B9F01E"/>
    <w:rsid w:val="10DE37C7"/>
    <w:rsid w:val="1115D555"/>
    <w:rsid w:val="111C7156"/>
    <w:rsid w:val="1130DCFB"/>
    <w:rsid w:val="117CCBF6"/>
    <w:rsid w:val="1195E1DA"/>
    <w:rsid w:val="11991B32"/>
    <w:rsid w:val="1215C837"/>
    <w:rsid w:val="12390F50"/>
    <w:rsid w:val="12468560"/>
    <w:rsid w:val="12479463"/>
    <w:rsid w:val="128A482E"/>
    <w:rsid w:val="129FAF9C"/>
    <w:rsid w:val="12C5A43F"/>
    <w:rsid w:val="12F24F12"/>
    <w:rsid w:val="12FE96BF"/>
    <w:rsid w:val="130C6196"/>
    <w:rsid w:val="133B35CB"/>
    <w:rsid w:val="1379F086"/>
    <w:rsid w:val="13B4895F"/>
    <w:rsid w:val="13C727B5"/>
    <w:rsid w:val="13E01342"/>
    <w:rsid w:val="1413E405"/>
    <w:rsid w:val="141BC303"/>
    <w:rsid w:val="1482218E"/>
    <w:rsid w:val="14DE826F"/>
    <w:rsid w:val="14E7B181"/>
    <w:rsid w:val="150E5C12"/>
    <w:rsid w:val="15250E99"/>
    <w:rsid w:val="1526AA44"/>
    <w:rsid w:val="15273DF2"/>
    <w:rsid w:val="1542100F"/>
    <w:rsid w:val="15447972"/>
    <w:rsid w:val="154AA3C2"/>
    <w:rsid w:val="154C70F7"/>
    <w:rsid w:val="154F1A2B"/>
    <w:rsid w:val="157B349B"/>
    <w:rsid w:val="15C93EC0"/>
    <w:rsid w:val="15DFEC50"/>
    <w:rsid w:val="15E98C6C"/>
    <w:rsid w:val="15F570E9"/>
    <w:rsid w:val="15F583E6"/>
    <w:rsid w:val="1616B6DD"/>
    <w:rsid w:val="1617716A"/>
    <w:rsid w:val="161D4789"/>
    <w:rsid w:val="1625E68D"/>
    <w:rsid w:val="16411EF8"/>
    <w:rsid w:val="1647AC60"/>
    <w:rsid w:val="1650DF93"/>
    <w:rsid w:val="16545A9E"/>
    <w:rsid w:val="1659B328"/>
    <w:rsid w:val="16607F5F"/>
    <w:rsid w:val="16D84E16"/>
    <w:rsid w:val="16FDD965"/>
    <w:rsid w:val="17089BBF"/>
    <w:rsid w:val="170AE35E"/>
    <w:rsid w:val="17185465"/>
    <w:rsid w:val="1719D479"/>
    <w:rsid w:val="172528B3"/>
    <w:rsid w:val="1726BC4A"/>
    <w:rsid w:val="173ABC63"/>
    <w:rsid w:val="17A28FC2"/>
    <w:rsid w:val="17AE23E7"/>
    <w:rsid w:val="17C32B67"/>
    <w:rsid w:val="17C6015D"/>
    <w:rsid w:val="17DAA211"/>
    <w:rsid w:val="182EF4F7"/>
    <w:rsid w:val="18316775"/>
    <w:rsid w:val="184E4FBD"/>
    <w:rsid w:val="18608583"/>
    <w:rsid w:val="18A46C20"/>
    <w:rsid w:val="18B8B8DF"/>
    <w:rsid w:val="18BFDC1C"/>
    <w:rsid w:val="18C45D5C"/>
    <w:rsid w:val="18C8BB04"/>
    <w:rsid w:val="18CE587C"/>
    <w:rsid w:val="18F84CF2"/>
    <w:rsid w:val="190122EE"/>
    <w:rsid w:val="191875D3"/>
    <w:rsid w:val="1952A09A"/>
    <w:rsid w:val="195C5259"/>
    <w:rsid w:val="196D1489"/>
    <w:rsid w:val="1987A7B4"/>
    <w:rsid w:val="19956C8C"/>
    <w:rsid w:val="19BE634E"/>
    <w:rsid w:val="19DFAE0A"/>
    <w:rsid w:val="19E95365"/>
    <w:rsid w:val="19EA7963"/>
    <w:rsid w:val="19F6FD4F"/>
    <w:rsid w:val="1A27085C"/>
    <w:rsid w:val="1A3C2B42"/>
    <w:rsid w:val="1A62E664"/>
    <w:rsid w:val="1A6D995E"/>
    <w:rsid w:val="1A7C9BD7"/>
    <w:rsid w:val="1B015CAE"/>
    <w:rsid w:val="1B1891F0"/>
    <w:rsid w:val="1B23E0F2"/>
    <w:rsid w:val="1B7F30DE"/>
    <w:rsid w:val="1B835BE2"/>
    <w:rsid w:val="1B9B3F89"/>
    <w:rsid w:val="1B9F0CDB"/>
    <w:rsid w:val="1BDEE161"/>
    <w:rsid w:val="1C353C9D"/>
    <w:rsid w:val="1C98B1D7"/>
    <w:rsid w:val="1C9EACB8"/>
    <w:rsid w:val="1CBDA619"/>
    <w:rsid w:val="1CC5C94E"/>
    <w:rsid w:val="1CDDECE8"/>
    <w:rsid w:val="1CE2D167"/>
    <w:rsid w:val="1D0CDF1C"/>
    <w:rsid w:val="1D24095D"/>
    <w:rsid w:val="1D2D669D"/>
    <w:rsid w:val="1D6DF87A"/>
    <w:rsid w:val="1D850B2A"/>
    <w:rsid w:val="1D967174"/>
    <w:rsid w:val="1DA4B142"/>
    <w:rsid w:val="1DC43E2E"/>
    <w:rsid w:val="1E00F9DC"/>
    <w:rsid w:val="1E155873"/>
    <w:rsid w:val="1E648EF1"/>
    <w:rsid w:val="1E971365"/>
    <w:rsid w:val="1EA0D9A4"/>
    <w:rsid w:val="1ECA6ADB"/>
    <w:rsid w:val="1EF3EEEA"/>
    <w:rsid w:val="1EF67408"/>
    <w:rsid w:val="1EFB6532"/>
    <w:rsid w:val="1F002B74"/>
    <w:rsid w:val="1F056825"/>
    <w:rsid w:val="1F29C0CB"/>
    <w:rsid w:val="1F2F4F8C"/>
    <w:rsid w:val="1F615539"/>
    <w:rsid w:val="1F6653F8"/>
    <w:rsid w:val="1F66B83C"/>
    <w:rsid w:val="1F834530"/>
    <w:rsid w:val="1F951A5B"/>
    <w:rsid w:val="1FB46CEC"/>
    <w:rsid w:val="1FBDCAEE"/>
    <w:rsid w:val="1FE00C74"/>
    <w:rsid w:val="205FBAA3"/>
    <w:rsid w:val="2076E74A"/>
    <w:rsid w:val="20806DD3"/>
    <w:rsid w:val="209539C1"/>
    <w:rsid w:val="20ECAFA7"/>
    <w:rsid w:val="212AB1F7"/>
    <w:rsid w:val="2179EBDB"/>
    <w:rsid w:val="21883255"/>
    <w:rsid w:val="2199B82C"/>
    <w:rsid w:val="21AB835F"/>
    <w:rsid w:val="21E9DD76"/>
    <w:rsid w:val="21F21DAB"/>
    <w:rsid w:val="222F50B0"/>
    <w:rsid w:val="224156FE"/>
    <w:rsid w:val="225F692B"/>
    <w:rsid w:val="226884CA"/>
    <w:rsid w:val="22907A13"/>
    <w:rsid w:val="22ABA567"/>
    <w:rsid w:val="22B7216C"/>
    <w:rsid w:val="22D8B8AE"/>
    <w:rsid w:val="22E9AB87"/>
    <w:rsid w:val="230BD773"/>
    <w:rsid w:val="23289CBE"/>
    <w:rsid w:val="233AA1D8"/>
    <w:rsid w:val="2346BD43"/>
    <w:rsid w:val="237E308B"/>
    <w:rsid w:val="239F619D"/>
    <w:rsid w:val="23B40F70"/>
    <w:rsid w:val="23B5B2CB"/>
    <w:rsid w:val="23C9E52B"/>
    <w:rsid w:val="23D195F5"/>
    <w:rsid w:val="240F38FF"/>
    <w:rsid w:val="242CAECB"/>
    <w:rsid w:val="24505C64"/>
    <w:rsid w:val="24685CB1"/>
    <w:rsid w:val="24692A07"/>
    <w:rsid w:val="249BA57C"/>
    <w:rsid w:val="24A43145"/>
    <w:rsid w:val="24A507C5"/>
    <w:rsid w:val="24AF9FAA"/>
    <w:rsid w:val="24B89DE2"/>
    <w:rsid w:val="24C001CB"/>
    <w:rsid w:val="24CDFE1E"/>
    <w:rsid w:val="24EEDF18"/>
    <w:rsid w:val="24F9F070"/>
    <w:rsid w:val="24FBE487"/>
    <w:rsid w:val="25276643"/>
    <w:rsid w:val="2538BDDE"/>
    <w:rsid w:val="2543FA00"/>
    <w:rsid w:val="2562BBE4"/>
    <w:rsid w:val="256397B8"/>
    <w:rsid w:val="259135A2"/>
    <w:rsid w:val="25997FEC"/>
    <w:rsid w:val="25A11533"/>
    <w:rsid w:val="25C03FC1"/>
    <w:rsid w:val="25F6D3B2"/>
    <w:rsid w:val="25F9F0F9"/>
    <w:rsid w:val="261A45D7"/>
    <w:rsid w:val="262AE9AB"/>
    <w:rsid w:val="263EE459"/>
    <w:rsid w:val="26A2F847"/>
    <w:rsid w:val="26AF3390"/>
    <w:rsid w:val="26BFB711"/>
    <w:rsid w:val="26C55165"/>
    <w:rsid w:val="26C67681"/>
    <w:rsid w:val="26E328DE"/>
    <w:rsid w:val="270E4EFB"/>
    <w:rsid w:val="274B7254"/>
    <w:rsid w:val="27543B47"/>
    <w:rsid w:val="279BE3C2"/>
    <w:rsid w:val="27A36D22"/>
    <w:rsid w:val="27B7FFAA"/>
    <w:rsid w:val="27B90796"/>
    <w:rsid w:val="27BE2086"/>
    <w:rsid w:val="27C2624E"/>
    <w:rsid w:val="27DB84D8"/>
    <w:rsid w:val="27E6802F"/>
    <w:rsid w:val="2804BE34"/>
    <w:rsid w:val="281F7677"/>
    <w:rsid w:val="282D06C6"/>
    <w:rsid w:val="282E2464"/>
    <w:rsid w:val="285D7FC6"/>
    <w:rsid w:val="286B9359"/>
    <w:rsid w:val="286BB432"/>
    <w:rsid w:val="28792D8E"/>
    <w:rsid w:val="28A69E47"/>
    <w:rsid w:val="28B1C7E9"/>
    <w:rsid w:val="28B49C29"/>
    <w:rsid w:val="28DC2C80"/>
    <w:rsid w:val="28E3E53E"/>
    <w:rsid w:val="2987A81C"/>
    <w:rsid w:val="29908955"/>
    <w:rsid w:val="29911941"/>
    <w:rsid w:val="29A751D4"/>
    <w:rsid w:val="29C96B5C"/>
    <w:rsid w:val="29D0E616"/>
    <w:rsid w:val="29E166B7"/>
    <w:rsid w:val="29F83119"/>
    <w:rsid w:val="2A00FDB7"/>
    <w:rsid w:val="2A0BE317"/>
    <w:rsid w:val="2A214C8F"/>
    <w:rsid w:val="2A2FA675"/>
    <w:rsid w:val="2A3723EA"/>
    <w:rsid w:val="2A66E36A"/>
    <w:rsid w:val="2A8401A4"/>
    <w:rsid w:val="2A9E8289"/>
    <w:rsid w:val="2A9FE5CC"/>
    <w:rsid w:val="2AB1D9A0"/>
    <w:rsid w:val="2AD7CA26"/>
    <w:rsid w:val="2B09F8FF"/>
    <w:rsid w:val="2B353BB9"/>
    <w:rsid w:val="2B4C9CC9"/>
    <w:rsid w:val="2B8550E4"/>
    <w:rsid w:val="2BA1C5B3"/>
    <w:rsid w:val="2BD56030"/>
    <w:rsid w:val="2BEA3994"/>
    <w:rsid w:val="2C293AA9"/>
    <w:rsid w:val="2C42103D"/>
    <w:rsid w:val="2C60DD2C"/>
    <w:rsid w:val="2C776625"/>
    <w:rsid w:val="2CBCA166"/>
    <w:rsid w:val="2CC2C5A0"/>
    <w:rsid w:val="2CDAF1DE"/>
    <w:rsid w:val="2D0C52AC"/>
    <w:rsid w:val="2D32B845"/>
    <w:rsid w:val="2D4A0738"/>
    <w:rsid w:val="2D6FFE0D"/>
    <w:rsid w:val="2D8C249F"/>
    <w:rsid w:val="2DA23A2A"/>
    <w:rsid w:val="2DB69051"/>
    <w:rsid w:val="2DDA8C3F"/>
    <w:rsid w:val="2E06B6BC"/>
    <w:rsid w:val="2E0909B5"/>
    <w:rsid w:val="2E18658A"/>
    <w:rsid w:val="2E2EA1AB"/>
    <w:rsid w:val="2E429006"/>
    <w:rsid w:val="2EB2DDE9"/>
    <w:rsid w:val="2EDE3728"/>
    <w:rsid w:val="2EE1A72B"/>
    <w:rsid w:val="2EE6C0E3"/>
    <w:rsid w:val="2EEB2DD8"/>
    <w:rsid w:val="2F01F319"/>
    <w:rsid w:val="2F3D3613"/>
    <w:rsid w:val="2F3D42E7"/>
    <w:rsid w:val="2F5ED1C8"/>
    <w:rsid w:val="2F6D085A"/>
    <w:rsid w:val="2F86C2A4"/>
    <w:rsid w:val="2F88F771"/>
    <w:rsid w:val="2FA3472C"/>
    <w:rsid w:val="2FC1A11F"/>
    <w:rsid w:val="2FC25406"/>
    <w:rsid w:val="2FC912C2"/>
    <w:rsid w:val="2FFB9135"/>
    <w:rsid w:val="300777C4"/>
    <w:rsid w:val="303E5A35"/>
    <w:rsid w:val="30546A1D"/>
    <w:rsid w:val="306E85E2"/>
    <w:rsid w:val="307D3C99"/>
    <w:rsid w:val="30A8634B"/>
    <w:rsid w:val="30AE5DFA"/>
    <w:rsid w:val="30BC8FB4"/>
    <w:rsid w:val="30D0DBD0"/>
    <w:rsid w:val="30D2E333"/>
    <w:rsid w:val="30D53872"/>
    <w:rsid w:val="30FB484E"/>
    <w:rsid w:val="313E0CD5"/>
    <w:rsid w:val="3165B6DC"/>
    <w:rsid w:val="31745808"/>
    <w:rsid w:val="318C73BA"/>
    <w:rsid w:val="3196FA1B"/>
    <w:rsid w:val="31CE0AB7"/>
    <w:rsid w:val="31D43CF1"/>
    <w:rsid w:val="31E76E11"/>
    <w:rsid w:val="31EB6641"/>
    <w:rsid w:val="31FB6754"/>
    <w:rsid w:val="32219543"/>
    <w:rsid w:val="32260784"/>
    <w:rsid w:val="3228A8A4"/>
    <w:rsid w:val="32308F46"/>
    <w:rsid w:val="3244494E"/>
    <w:rsid w:val="324B01AE"/>
    <w:rsid w:val="32AE8722"/>
    <w:rsid w:val="32B0A989"/>
    <w:rsid w:val="3302C2E6"/>
    <w:rsid w:val="330D1236"/>
    <w:rsid w:val="33156933"/>
    <w:rsid w:val="33212ABA"/>
    <w:rsid w:val="3324650E"/>
    <w:rsid w:val="33435983"/>
    <w:rsid w:val="335C95A3"/>
    <w:rsid w:val="33616286"/>
    <w:rsid w:val="33AA7B0F"/>
    <w:rsid w:val="33B04F75"/>
    <w:rsid w:val="33B67BE4"/>
    <w:rsid w:val="33CD62AA"/>
    <w:rsid w:val="33D3B895"/>
    <w:rsid w:val="33F2D5FB"/>
    <w:rsid w:val="33F33CEF"/>
    <w:rsid w:val="348194B9"/>
    <w:rsid w:val="34881748"/>
    <w:rsid w:val="3489DCB5"/>
    <w:rsid w:val="34A87BF8"/>
    <w:rsid w:val="34BD4CFF"/>
    <w:rsid w:val="34C16113"/>
    <w:rsid w:val="34F46A1B"/>
    <w:rsid w:val="350984AF"/>
    <w:rsid w:val="353C6A43"/>
    <w:rsid w:val="35436C09"/>
    <w:rsid w:val="355159CA"/>
    <w:rsid w:val="355702E2"/>
    <w:rsid w:val="35580D7A"/>
    <w:rsid w:val="35944CC4"/>
    <w:rsid w:val="35BB6162"/>
    <w:rsid w:val="35BE56BA"/>
    <w:rsid w:val="35D6745F"/>
    <w:rsid w:val="35EC6CEB"/>
    <w:rsid w:val="35FEF78B"/>
    <w:rsid w:val="35FF05F1"/>
    <w:rsid w:val="36349B83"/>
    <w:rsid w:val="366FCF04"/>
    <w:rsid w:val="368D5530"/>
    <w:rsid w:val="36A2580F"/>
    <w:rsid w:val="36AA41AB"/>
    <w:rsid w:val="36C7D846"/>
    <w:rsid w:val="36F44E15"/>
    <w:rsid w:val="36FC0506"/>
    <w:rsid w:val="3731006E"/>
    <w:rsid w:val="3740A82B"/>
    <w:rsid w:val="3740D071"/>
    <w:rsid w:val="37463BB5"/>
    <w:rsid w:val="3779BDFD"/>
    <w:rsid w:val="377B5BCA"/>
    <w:rsid w:val="378DADCB"/>
    <w:rsid w:val="37A18587"/>
    <w:rsid w:val="37B55675"/>
    <w:rsid w:val="37D62DB3"/>
    <w:rsid w:val="37DA58A1"/>
    <w:rsid w:val="37E2C4D2"/>
    <w:rsid w:val="37E59F3C"/>
    <w:rsid w:val="37E5A362"/>
    <w:rsid w:val="37E8DA56"/>
    <w:rsid w:val="38036795"/>
    <w:rsid w:val="38301F5F"/>
    <w:rsid w:val="3835243D"/>
    <w:rsid w:val="383C1670"/>
    <w:rsid w:val="3853705A"/>
    <w:rsid w:val="385DFF17"/>
    <w:rsid w:val="389E2E0F"/>
    <w:rsid w:val="38A6D81C"/>
    <w:rsid w:val="38B3ECDD"/>
    <w:rsid w:val="38B4771C"/>
    <w:rsid w:val="38F9D6A0"/>
    <w:rsid w:val="390FD7FB"/>
    <w:rsid w:val="391243B8"/>
    <w:rsid w:val="394653C1"/>
    <w:rsid w:val="39562D68"/>
    <w:rsid w:val="39635866"/>
    <w:rsid w:val="39652137"/>
    <w:rsid w:val="396F32A3"/>
    <w:rsid w:val="39714E1A"/>
    <w:rsid w:val="397DAF32"/>
    <w:rsid w:val="39AB67E8"/>
    <w:rsid w:val="39D11349"/>
    <w:rsid w:val="39D888E3"/>
    <w:rsid w:val="3A140DF1"/>
    <w:rsid w:val="3A339361"/>
    <w:rsid w:val="3A77D632"/>
    <w:rsid w:val="3A924914"/>
    <w:rsid w:val="3A9338C2"/>
    <w:rsid w:val="3AEF3970"/>
    <w:rsid w:val="3B0D1E7B"/>
    <w:rsid w:val="3B2456D0"/>
    <w:rsid w:val="3B5267D4"/>
    <w:rsid w:val="3B617F3E"/>
    <w:rsid w:val="3B6A5EA2"/>
    <w:rsid w:val="3B821355"/>
    <w:rsid w:val="3BA169B8"/>
    <w:rsid w:val="3BECC75F"/>
    <w:rsid w:val="3BFC5FE0"/>
    <w:rsid w:val="3C201E59"/>
    <w:rsid w:val="3C29B8BF"/>
    <w:rsid w:val="3C9E6D03"/>
    <w:rsid w:val="3CA41F3B"/>
    <w:rsid w:val="3CA5ED49"/>
    <w:rsid w:val="3CE3AE04"/>
    <w:rsid w:val="3D002570"/>
    <w:rsid w:val="3D06B050"/>
    <w:rsid w:val="3D1B161E"/>
    <w:rsid w:val="3D26BA21"/>
    <w:rsid w:val="3D3CCA32"/>
    <w:rsid w:val="3D4DD333"/>
    <w:rsid w:val="3D506D81"/>
    <w:rsid w:val="3D513C3E"/>
    <w:rsid w:val="3D5BE973"/>
    <w:rsid w:val="3D745F78"/>
    <w:rsid w:val="3D791BC8"/>
    <w:rsid w:val="3D834269"/>
    <w:rsid w:val="3DB16197"/>
    <w:rsid w:val="3DB51F25"/>
    <w:rsid w:val="3DCCAC5D"/>
    <w:rsid w:val="3DEA6017"/>
    <w:rsid w:val="3DEC8D77"/>
    <w:rsid w:val="3DF2A688"/>
    <w:rsid w:val="3DF53731"/>
    <w:rsid w:val="3E07B8B8"/>
    <w:rsid w:val="3E22797C"/>
    <w:rsid w:val="3E2E2B28"/>
    <w:rsid w:val="3E3B1601"/>
    <w:rsid w:val="3E3F264E"/>
    <w:rsid w:val="3E735E29"/>
    <w:rsid w:val="3E889DA9"/>
    <w:rsid w:val="3E9230E6"/>
    <w:rsid w:val="3E981A11"/>
    <w:rsid w:val="3EC02365"/>
    <w:rsid w:val="3EEBF86C"/>
    <w:rsid w:val="3F135B89"/>
    <w:rsid w:val="3F52C007"/>
    <w:rsid w:val="3F81E588"/>
    <w:rsid w:val="3F89F25E"/>
    <w:rsid w:val="3FB5C265"/>
    <w:rsid w:val="3FCF7FAD"/>
    <w:rsid w:val="3FCF9ECC"/>
    <w:rsid w:val="3FE357DA"/>
    <w:rsid w:val="3FF2A9F0"/>
    <w:rsid w:val="40225EF9"/>
    <w:rsid w:val="40450F92"/>
    <w:rsid w:val="406C1BC9"/>
    <w:rsid w:val="40707EDE"/>
    <w:rsid w:val="4078D225"/>
    <w:rsid w:val="40828C7C"/>
    <w:rsid w:val="4084E40B"/>
    <w:rsid w:val="40C5AF24"/>
    <w:rsid w:val="4129938A"/>
    <w:rsid w:val="4139CEA4"/>
    <w:rsid w:val="41448662"/>
    <w:rsid w:val="415D4C1A"/>
    <w:rsid w:val="4165BE0F"/>
    <w:rsid w:val="41C31A82"/>
    <w:rsid w:val="41DDFD72"/>
    <w:rsid w:val="41E7A14B"/>
    <w:rsid w:val="41F7A4D0"/>
    <w:rsid w:val="41FAFB10"/>
    <w:rsid w:val="42002F6E"/>
    <w:rsid w:val="421D638E"/>
    <w:rsid w:val="4223103E"/>
    <w:rsid w:val="424B80FE"/>
    <w:rsid w:val="425ECD5A"/>
    <w:rsid w:val="427DDC1D"/>
    <w:rsid w:val="428CB10C"/>
    <w:rsid w:val="42CA41CF"/>
    <w:rsid w:val="42D3CA99"/>
    <w:rsid w:val="42EDEB21"/>
    <w:rsid w:val="42EFA83B"/>
    <w:rsid w:val="4316B7BF"/>
    <w:rsid w:val="43198EF5"/>
    <w:rsid w:val="4339C55C"/>
    <w:rsid w:val="4357E86D"/>
    <w:rsid w:val="4378A033"/>
    <w:rsid w:val="4384B818"/>
    <w:rsid w:val="43DE9F5E"/>
    <w:rsid w:val="43DFF61F"/>
    <w:rsid w:val="43EBFABD"/>
    <w:rsid w:val="442BD0AD"/>
    <w:rsid w:val="442E221A"/>
    <w:rsid w:val="44877079"/>
    <w:rsid w:val="44A754BE"/>
    <w:rsid w:val="44CDC860"/>
    <w:rsid w:val="44D6C40E"/>
    <w:rsid w:val="44E8AE21"/>
    <w:rsid w:val="44F7C8C0"/>
    <w:rsid w:val="451BE54C"/>
    <w:rsid w:val="451E5108"/>
    <w:rsid w:val="4528415E"/>
    <w:rsid w:val="453C8641"/>
    <w:rsid w:val="4551580D"/>
    <w:rsid w:val="4556F83D"/>
    <w:rsid w:val="4598EA30"/>
    <w:rsid w:val="45CA63F2"/>
    <w:rsid w:val="45DB2D87"/>
    <w:rsid w:val="45ED47D7"/>
    <w:rsid w:val="4625075B"/>
    <w:rsid w:val="46289D0C"/>
    <w:rsid w:val="4643BE66"/>
    <w:rsid w:val="4658BE53"/>
    <w:rsid w:val="46672B3D"/>
    <w:rsid w:val="4680B5D7"/>
    <w:rsid w:val="46A34910"/>
    <w:rsid w:val="46D2D62B"/>
    <w:rsid w:val="46D8DF7D"/>
    <w:rsid w:val="46D90595"/>
    <w:rsid w:val="46E0DA2C"/>
    <w:rsid w:val="46EEF302"/>
    <w:rsid w:val="46FAF1E9"/>
    <w:rsid w:val="46FCF8CF"/>
    <w:rsid w:val="4704A10C"/>
    <w:rsid w:val="47198C4F"/>
    <w:rsid w:val="47258D88"/>
    <w:rsid w:val="47525FBA"/>
    <w:rsid w:val="475E6255"/>
    <w:rsid w:val="4769C282"/>
    <w:rsid w:val="4794AB41"/>
    <w:rsid w:val="47A57336"/>
    <w:rsid w:val="47ACACB2"/>
    <w:rsid w:val="47D82213"/>
    <w:rsid w:val="47E05387"/>
    <w:rsid w:val="47EDD31E"/>
    <w:rsid w:val="480C00B2"/>
    <w:rsid w:val="4812AA33"/>
    <w:rsid w:val="4817E299"/>
    <w:rsid w:val="48307A5C"/>
    <w:rsid w:val="48345CF5"/>
    <w:rsid w:val="48631F05"/>
    <w:rsid w:val="4892DF18"/>
    <w:rsid w:val="48BE5EA9"/>
    <w:rsid w:val="48C7AC09"/>
    <w:rsid w:val="48D4B123"/>
    <w:rsid w:val="49393BD3"/>
    <w:rsid w:val="494263D7"/>
    <w:rsid w:val="49489996"/>
    <w:rsid w:val="4959EBDA"/>
    <w:rsid w:val="4966491B"/>
    <w:rsid w:val="499D776B"/>
    <w:rsid w:val="49A6319B"/>
    <w:rsid w:val="49B6B13C"/>
    <w:rsid w:val="49BAEB4E"/>
    <w:rsid w:val="49C1A6B4"/>
    <w:rsid w:val="49DA908F"/>
    <w:rsid w:val="4A225E7F"/>
    <w:rsid w:val="4A3142B8"/>
    <w:rsid w:val="4A3BA90E"/>
    <w:rsid w:val="4A657E43"/>
    <w:rsid w:val="4A757B0F"/>
    <w:rsid w:val="4A7C9E4C"/>
    <w:rsid w:val="4A9326DF"/>
    <w:rsid w:val="4A9CACC9"/>
    <w:rsid w:val="4AD0901A"/>
    <w:rsid w:val="4AD9C478"/>
    <w:rsid w:val="4B05A67C"/>
    <w:rsid w:val="4B18FE55"/>
    <w:rsid w:val="4B1CAFC5"/>
    <w:rsid w:val="4B27739B"/>
    <w:rsid w:val="4B3EBE3E"/>
    <w:rsid w:val="4B60BEE9"/>
    <w:rsid w:val="4B72FA40"/>
    <w:rsid w:val="4B830774"/>
    <w:rsid w:val="4BC1A56F"/>
    <w:rsid w:val="4BE6A4DC"/>
    <w:rsid w:val="4BED0F70"/>
    <w:rsid w:val="4C09F562"/>
    <w:rsid w:val="4C223242"/>
    <w:rsid w:val="4C53A3C5"/>
    <w:rsid w:val="4C590263"/>
    <w:rsid w:val="4C7BD857"/>
    <w:rsid w:val="4C97A1E6"/>
    <w:rsid w:val="4C9CAEBE"/>
    <w:rsid w:val="4CAB6769"/>
    <w:rsid w:val="4CC18338"/>
    <w:rsid w:val="4CD5E18A"/>
    <w:rsid w:val="4CEC94B6"/>
    <w:rsid w:val="4D29D14F"/>
    <w:rsid w:val="4D30DCF5"/>
    <w:rsid w:val="4D6245D2"/>
    <w:rsid w:val="4D66885C"/>
    <w:rsid w:val="4D814D3F"/>
    <w:rsid w:val="4D8441BC"/>
    <w:rsid w:val="4D87D925"/>
    <w:rsid w:val="4D8B375C"/>
    <w:rsid w:val="4D8F041A"/>
    <w:rsid w:val="4D9ADD46"/>
    <w:rsid w:val="4DA897EA"/>
    <w:rsid w:val="4DAC1FB2"/>
    <w:rsid w:val="4DE7B830"/>
    <w:rsid w:val="4DEBBC98"/>
    <w:rsid w:val="4E03A3CD"/>
    <w:rsid w:val="4E0A50C7"/>
    <w:rsid w:val="4E182A84"/>
    <w:rsid w:val="4E1985AE"/>
    <w:rsid w:val="4E1E78CA"/>
    <w:rsid w:val="4E2782DF"/>
    <w:rsid w:val="4E54D20F"/>
    <w:rsid w:val="4E55B038"/>
    <w:rsid w:val="4E5AE3BD"/>
    <w:rsid w:val="4E7466C2"/>
    <w:rsid w:val="4EB7996E"/>
    <w:rsid w:val="4ECE7B3A"/>
    <w:rsid w:val="4F104EF6"/>
    <w:rsid w:val="4F11718A"/>
    <w:rsid w:val="4F1D4F76"/>
    <w:rsid w:val="4F225429"/>
    <w:rsid w:val="4F28A193"/>
    <w:rsid w:val="4F2DEF07"/>
    <w:rsid w:val="4F376869"/>
    <w:rsid w:val="4F3EDA10"/>
    <w:rsid w:val="4F7160E8"/>
    <w:rsid w:val="4F7BC934"/>
    <w:rsid w:val="4F93C7F4"/>
    <w:rsid w:val="4FADC919"/>
    <w:rsid w:val="4FD2EB06"/>
    <w:rsid w:val="50099FCB"/>
    <w:rsid w:val="500CF680"/>
    <w:rsid w:val="503D00C7"/>
    <w:rsid w:val="5061DE19"/>
    <w:rsid w:val="507ADD08"/>
    <w:rsid w:val="507F432E"/>
    <w:rsid w:val="5086D018"/>
    <w:rsid w:val="508B3AD0"/>
    <w:rsid w:val="509B4525"/>
    <w:rsid w:val="50AD41EB"/>
    <w:rsid w:val="50B5BF87"/>
    <w:rsid w:val="50D579FA"/>
    <w:rsid w:val="50F206EE"/>
    <w:rsid w:val="51296469"/>
    <w:rsid w:val="5157F2B2"/>
    <w:rsid w:val="5195C218"/>
    <w:rsid w:val="51B4B2C5"/>
    <w:rsid w:val="51C6D7CC"/>
    <w:rsid w:val="51F3CA6E"/>
    <w:rsid w:val="51F52FF8"/>
    <w:rsid w:val="52166A3C"/>
    <w:rsid w:val="5239CF9D"/>
    <w:rsid w:val="524F4FAD"/>
    <w:rsid w:val="5252E025"/>
    <w:rsid w:val="525CC098"/>
    <w:rsid w:val="52728901"/>
    <w:rsid w:val="5276C581"/>
    <w:rsid w:val="52E6DC6A"/>
    <w:rsid w:val="53101F82"/>
    <w:rsid w:val="534B4201"/>
    <w:rsid w:val="534E5300"/>
    <w:rsid w:val="535093A2"/>
    <w:rsid w:val="535AC281"/>
    <w:rsid w:val="53971091"/>
    <w:rsid w:val="539A0F8B"/>
    <w:rsid w:val="54195FC9"/>
    <w:rsid w:val="5430C23E"/>
    <w:rsid w:val="54370686"/>
    <w:rsid w:val="5439B397"/>
    <w:rsid w:val="543DE271"/>
    <w:rsid w:val="544E3553"/>
    <w:rsid w:val="5454F561"/>
    <w:rsid w:val="5456AA3C"/>
    <w:rsid w:val="54714113"/>
    <w:rsid w:val="547CA0B2"/>
    <w:rsid w:val="54876C08"/>
    <w:rsid w:val="54AB9D70"/>
    <w:rsid w:val="54ADD38E"/>
    <w:rsid w:val="54B790A2"/>
    <w:rsid w:val="54C9CD7F"/>
    <w:rsid w:val="54D2D451"/>
    <w:rsid w:val="5508911B"/>
    <w:rsid w:val="55306013"/>
    <w:rsid w:val="5538D865"/>
    <w:rsid w:val="554AAF41"/>
    <w:rsid w:val="554DC129"/>
    <w:rsid w:val="556B997E"/>
    <w:rsid w:val="557000B3"/>
    <w:rsid w:val="557ABEC1"/>
    <w:rsid w:val="557CF452"/>
    <w:rsid w:val="557ED312"/>
    <w:rsid w:val="5583E953"/>
    <w:rsid w:val="55AE84E6"/>
    <w:rsid w:val="55B7BDC2"/>
    <w:rsid w:val="55CA2686"/>
    <w:rsid w:val="55CBF6B4"/>
    <w:rsid w:val="55D4DA88"/>
    <w:rsid w:val="55D81D08"/>
    <w:rsid w:val="5608CDAD"/>
    <w:rsid w:val="5609BABE"/>
    <w:rsid w:val="560A3C2F"/>
    <w:rsid w:val="56362D4A"/>
    <w:rsid w:val="56382C39"/>
    <w:rsid w:val="56742083"/>
    <w:rsid w:val="56747601"/>
    <w:rsid w:val="56769445"/>
    <w:rsid w:val="567D7F6E"/>
    <w:rsid w:val="56965705"/>
    <w:rsid w:val="56A5201B"/>
    <w:rsid w:val="56B4ABC1"/>
    <w:rsid w:val="56B7C0D4"/>
    <w:rsid w:val="56DEC7FC"/>
    <w:rsid w:val="56E6336E"/>
    <w:rsid w:val="5758994F"/>
    <w:rsid w:val="577B3A1D"/>
    <w:rsid w:val="57F08A76"/>
    <w:rsid w:val="57F37697"/>
    <w:rsid w:val="5803A435"/>
    <w:rsid w:val="58098181"/>
    <w:rsid w:val="581308D3"/>
    <w:rsid w:val="5837BE88"/>
    <w:rsid w:val="58390F3B"/>
    <w:rsid w:val="5841FE93"/>
    <w:rsid w:val="586B7040"/>
    <w:rsid w:val="58738504"/>
    <w:rsid w:val="5874BA6F"/>
    <w:rsid w:val="5889F48D"/>
    <w:rsid w:val="588EC059"/>
    <w:rsid w:val="58F6F13F"/>
    <w:rsid w:val="591F6649"/>
    <w:rsid w:val="5951D6E0"/>
    <w:rsid w:val="59563BEF"/>
    <w:rsid w:val="59595FCA"/>
    <w:rsid w:val="595A77A5"/>
    <w:rsid w:val="596C4A12"/>
    <w:rsid w:val="59748204"/>
    <w:rsid w:val="59759909"/>
    <w:rsid w:val="59939251"/>
    <w:rsid w:val="599A28A9"/>
    <w:rsid w:val="59BEB52E"/>
    <w:rsid w:val="59C383A6"/>
    <w:rsid w:val="59C6E284"/>
    <w:rsid w:val="59E0CEE4"/>
    <w:rsid w:val="5A082DBF"/>
    <w:rsid w:val="5A0B2D52"/>
    <w:rsid w:val="5A78CF86"/>
    <w:rsid w:val="5A8FFB72"/>
    <w:rsid w:val="5AD2CB6F"/>
    <w:rsid w:val="5AE2BA83"/>
    <w:rsid w:val="5AE88001"/>
    <w:rsid w:val="5B0C0B9A"/>
    <w:rsid w:val="5B2694BD"/>
    <w:rsid w:val="5B2721D5"/>
    <w:rsid w:val="5B44F1CC"/>
    <w:rsid w:val="5B6A2FE3"/>
    <w:rsid w:val="5B7E164C"/>
    <w:rsid w:val="5BDE927D"/>
    <w:rsid w:val="5BE32509"/>
    <w:rsid w:val="5BEAF935"/>
    <w:rsid w:val="5C016B8E"/>
    <w:rsid w:val="5C1A5BCD"/>
    <w:rsid w:val="5C299A49"/>
    <w:rsid w:val="5C2A7122"/>
    <w:rsid w:val="5C55BC85"/>
    <w:rsid w:val="5C66DB71"/>
    <w:rsid w:val="5CA5022A"/>
    <w:rsid w:val="5D34D974"/>
    <w:rsid w:val="5D43E43F"/>
    <w:rsid w:val="5D5AAE72"/>
    <w:rsid w:val="5D90BD21"/>
    <w:rsid w:val="5D99CF71"/>
    <w:rsid w:val="5DF68DBF"/>
    <w:rsid w:val="5DFC25DA"/>
    <w:rsid w:val="5E19263F"/>
    <w:rsid w:val="5E6BE481"/>
    <w:rsid w:val="5EBC3F50"/>
    <w:rsid w:val="5EC346C3"/>
    <w:rsid w:val="5EE530E9"/>
    <w:rsid w:val="5EE7DB15"/>
    <w:rsid w:val="5EF3268B"/>
    <w:rsid w:val="5F2B3A92"/>
    <w:rsid w:val="5F3733AA"/>
    <w:rsid w:val="5F3A5E13"/>
    <w:rsid w:val="5F489A13"/>
    <w:rsid w:val="5F5C99A1"/>
    <w:rsid w:val="5F6022E4"/>
    <w:rsid w:val="5F643AFB"/>
    <w:rsid w:val="5F6EE828"/>
    <w:rsid w:val="5F790392"/>
    <w:rsid w:val="5F8B7606"/>
    <w:rsid w:val="5FA31147"/>
    <w:rsid w:val="5FB61286"/>
    <w:rsid w:val="5FC734EA"/>
    <w:rsid w:val="5FD50B1E"/>
    <w:rsid w:val="5FFBAFDF"/>
    <w:rsid w:val="5FFF00F2"/>
    <w:rsid w:val="600BD864"/>
    <w:rsid w:val="600BD905"/>
    <w:rsid w:val="601B84AA"/>
    <w:rsid w:val="60354521"/>
    <w:rsid w:val="603A94B9"/>
    <w:rsid w:val="606A8558"/>
    <w:rsid w:val="606B4B12"/>
    <w:rsid w:val="606F7FC1"/>
    <w:rsid w:val="606FCF97"/>
    <w:rsid w:val="6077782C"/>
    <w:rsid w:val="60A76909"/>
    <w:rsid w:val="60AFC74F"/>
    <w:rsid w:val="60BABD24"/>
    <w:rsid w:val="60CCF16A"/>
    <w:rsid w:val="60F5A5C1"/>
    <w:rsid w:val="60FBBAAB"/>
    <w:rsid w:val="6119A854"/>
    <w:rsid w:val="612580FA"/>
    <w:rsid w:val="6125A838"/>
    <w:rsid w:val="615315F4"/>
    <w:rsid w:val="616E151A"/>
    <w:rsid w:val="617C04DE"/>
    <w:rsid w:val="61851915"/>
    <w:rsid w:val="6190B6D5"/>
    <w:rsid w:val="61C1A246"/>
    <w:rsid w:val="61EA4D2D"/>
    <w:rsid w:val="61EE9A98"/>
    <w:rsid w:val="62126857"/>
    <w:rsid w:val="623EB8A6"/>
    <w:rsid w:val="62561A85"/>
    <w:rsid w:val="625A6C99"/>
    <w:rsid w:val="627F4835"/>
    <w:rsid w:val="62C4CC5D"/>
    <w:rsid w:val="62EDE93B"/>
    <w:rsid w:val="630C1F0C"/>
    <w:rsid w:val="6380168E"/>
    <w:rsid w:val="63835FF7"/>
    <w:rsid w:val="639E8C1E"/>
    <w:rsid w:val="639EE5D2"/>
    <w:rsid w:val="63A3FFBA"/>
    <w:rsid w:val="63B1509F"/>
    <w:rsid w:val="63CE4C34"/>
    <w:rsid w:val="63D0E8BC"/>
    <w:rsid w:val="63E1F1B2"/>
    <w:rsid w:val="63E67006"/>
    <w:rsid w:val="63FBD0AA"/>
    <w:rsid w:val="64647B87"/>
    <w:rsid w:val="646B543B"/>
    <w:rsid w:val="64A7468C"/>
    <w:rsid w:val="64D0678F"/>
    <w:rsid w:val="64D7E4A6"/>
    <w:rsid w:val="650A4742"/>
    <w:rsid w:val="65452DDB"/>
    <w:rsid w:val="6559075C"/>
    <w:rsid w:val="655D31F0"/>
    <w:rsid w:val="65922D6D"/>
    <w:rsid w:val="65A02377"/>
    <w:rsid w:val="65B6062A"/>
    <w:rsid w:val="65D18940"/>
    <w:rsid w:val="65D39AA9"/>
    <w:rsid w:val="65F5F91D"/>
    <w:rsid w:val="66201098"/>
    <w:rsid w:val="6643B6F0"/>
    <w:rsid w:val="6643C930"/>
    <w:rsid w:val="66468F30"/>
    <w:rsid w:val="664A914A"/>
    <w:rsid w:val="66543BEF"/>
    <w:rsid w:val="668C601D"/>
    <w:rsid w:val="66954FE9"/>
    <w:rsid w:val="66A3FC37"/>
    <w:rsid w:val="66C0C8F3"/>
    <w:rsid w:val="66C43F82"/>
    <w:rsid w:val="66D2C26A"/>
    <w:rsid w:val="66E1F95D"/>
    <w:rsid w:val="66F36813"/>
    <w:rsid w:val="67115DD0"/>
    <w:rsid w:val="676D53B2"/>
    <w:rsid w:val="677476E4"/>
    <w:rsid w:val="6776DCFF"/>
    <w:rsid w:val="67ACECBD"/>
    <w:rsid w:val="67AE9F20"/>
    <w:rsid w:val="67C916BA"/>
    <w:rsid w:val="67DC9BD2"/>
    <w:rsid w:val="681242C4"/>
    <w:rsid w:val="681B9F7C"/>
    <w:rsid w:val="6829D986"/>
    <w:rsid w:val="682D0E7B"/>
    <w:rsid w:val="68616A77"/>
    <w:rsid w:val="6897638C"/>
    <w:rsid w:val="68AFCB2A"/>
    <w:rsid w:val="68B952AC"/>
    <w:rsid w:val="68C19D63"/>
    <w:rsid w:val="68CDA569"/>
    <w:rsid w:val="68E6B378"/>
    <w:rsid w:val="68EB3A41"/>
    <w:rsid w:val="68EDF0A3"/>
    <w:rsid w:val="68FD5973"/>
    <w:rsid w:val="69025154"/>
    <w:rsid w:val="6960B8A0"/>
    <w:rsid w:val="697FD622"/>
    <w:rsid w:val="69989EC3"/>
    <w:rsid w:val="6998FE7F"/>
    <w:rsid w:val="699E2BDD"/>
    <w:rsid w:val="69A8385C"/>
    <w:rsid w:val="69B1DF2F"/>
    <w:rsid w:val="6A00650D"/>
    <w:rsid w:val="6A05FAB4"/>
    <w:rsid w:val="6A1D7818"/>
    <w:rsid w:val="6A3924BA"/>
    <w:rsid w:val="6A43A452"/>
    <w:rsid w:val="6A4AE76D"/>
    <w:rsid w:val="6A9A4270"/>
    <w:rsid w:val="6AE5AD64"/>
    <w:rsid w:val="6AE859B5"/>
    <w:rsid w:val="6B07A48D"/>
    <w:rsid w:val="6B1B3EF8"/>
    <w:rsid w:val="6B20898C"/>
    <w:rsid w:val="6B44E291"/>
    <w:rsid w:val="6B5A7810"/>
    <w:rsid w:val="6B8386F1"/>
    <w:rsid w:val="6BABFCB2"/>
    <w:rsid w:val="6BB6E0BE"/>
    <w:rsid w:val="6BBD6E5A"/>
    <w:rsid w:val="6BC81F84"/>
    <w:rsid w:val="6BD08A49"/>
    <w:rsid w:val="6BD1CB4B"/>
    <w:rsid w:val="6BDF724D"/>
    <w:rsid w:val="6C044CD0"/>
    <w:rsid w:val="6C3BE9F9"/>
    <w:rsid w:val="6C64817D"/>
    <w:rsid w:val="6C694F9E"/>
    <w:rsid w:val="6C8B3007"/>
    <w:rsid w:val="6CAE2422"/>
    <w:rsid w:val="6CB4F904"/>
    <w:rsid w:val="6CEF2055"/>
    <w:rsid w:val="6D6F111C"/>
    <w:rsid w:val="6D7DA5A2"/>
    <w:rsid w:val="6D87F0E8"/>
    <w:rsid w:val="6D8B50FB"/>
    <w:rsid w:val="6D9488E1"/>
    <w:rsid w:val="6DAA7591"/>
    <w:rsid w:val="6DE67AEF"/>
    <w:rsid w:val="6DE93D76"/>
    <w:rsid w:val="6E95475E"/>
    <w:rsid w:val="6EBF4B00"/>
    <w:rsid w:val="6EEAF068"/>
    <w:rsid w:val="6F034239"/>
    <w:rsid w:val="6F1B5414"/>
    <w:rsid w:val="6F1D3BAE"/>
    <w:rsid w:val="6F1F9D8C"/>
    <w:rsid w:val="6F233793"/>
    <w:rsid w:val="6F56DC0E"/>
    <w:rsid w:val="6F617303"/>
    <w:rsid w:val="6F61CAEF"/>
    <w:rsid w:val="6F6235A0"/>
    <w:rsid w:val="6F6612A3"/>
    <w:rsid w:val="6F75F181"/>
    <w:rsid w:val="6F823958"/>
    <w:rsid w:val="6FCCA9FB"/>
    <w:rsid w:val="6FCF3978"/>
    <w:rsid w:val="6FE39C62"/>
    <w:rsid w:val="6FEF3E7E"/>
    <w:rsid w:val="6FF9A71F"/>
    <w:rsid w:val="70111A6B"/>
    <w:rsid w:val="702264CF"/>
    <w:rsid w:val="702DC740"/>
    <w:rsid w:val="702F0B0A"/>
    <w:rsid w:val="705FBFBF"/>
    <w:rsid w:val="7076C9B7"/>
    <w:rsid w:val="708E4B6F"/>
    <w:rsid w:val="709D6869"/>
    <w:rsid w:val="70A232E1"/>
    <w:rsid w:val="70B36C33"/>
    <w:rsid w:val="70BE0364"/>
    <w:rsid w:val="70EAC440"/>
    <w:rsid w:val="70EE0F3F"/>
    <w:rsid w:val="70FFEA29"/>
    <w:rsid w:val="7129BEAD"/>
    <w:rsid w:val="7137D39D"/>
    <w:rsid w:val="713EE9C5"/>
    <w:rsid w:val="71596946"/>
    <w:rsid w:val="717E3678"/>
    <w:rsid w:val="71B444D8"/>
    <w:rsid w:val="71B5DA82"/>
    <w:rsid w:val="71C39EB8"/>
    <w:rsid w:val="71CA813F"/>
    <w:rsid w:val="71DFC0BB"/>
    <w:rsid w:val="726CDA13"/>
    <w:rsid w:val="7293CD04"/>
    <w:rsid w:val="7299B58C"/>
    <w:rsid w:val="72B69097"/>
    <w:rsid w:val="72D031D5"/>
    <w:rsid w:val="72D68D6F"/>
    <w:rsid w:val="72D99F39"/>
    <w:rsid w:val="72FAA2E6"/>
    <w:rsid w:val="72FF2640"/>
    <w:rsid w:val="730D4577"/>
    <w:rsid w:val="7323644A"/>
    <w:rsid w:val="735D9C73"/>
    <w:rsid w:val="73671FE6"/>
    <w:rsid w:val="73877BEB"/>
    <w:rsid w:val="73883614"/>
    <w:rsid w:val="7394B830"/>
    <w:rsid w:val="73A1309B"/>
    <w:rsid w:val="73DF7DE7"/>
    <w:rsid w:val="7417641B"/>
    <w:rsid w:val="742160A7"/>
    <w:rsid w:val="74366DF3"/>
    <w:rsid w:val="74490FF6"/>
    <w:rsid w:val="745054BE"/>
    <w:rsid w:val="747312B5"/>
    <w:rsid w:val="74B17602"/>
    <w:rsid w:val="74B9EFEA"/>
    <w:rsid w:val="74C8714F"/>
    <w:rsid w:val="74E79EDB"/>
    <w:rsid w:val="74F9A19F"/>
    <w:rsid w:val="7500CB48"/>
    <w:rsid w:val="75312F3D"/>
    <w:rsid w:val="753C9E71"/>
    <w:rsid w:val="7573E81A"/>
    <w:rsid w:val="757DA7FF"/>
    <w:rsid w:val="75948A80"/>
    <w:rsid w:val="75CEA845"/>
    <w:rsid w:val="75F28E8F"/>
    <w:rsid w:val="76234FB3"/>
    <w:rsid w:val="76485612"/>
    <w:rsid w:val="76602746"/>
    <w:rsid w:val="7671B127"/>
    <w:rsid w:val="767AC8A0"/>
    <w:rsid w:val="76909FA0"/>
    <w:rsid w:val="76AAC46A"/>
    <w:rsid w:val="76AB18C1"/>
    <w:rsid w:val="76AED128"/>
    <w:rsid w:val="76E308F5"/>
    <w:rsid w:val="76E3B0A9"/>
    <w:rsid w:val="76E71B60"/>
    <w:rsid w:val="76E824C5"/>
    <w:rsid w:val="77214CDE"/>
    <w:rsid w:val="772EF3D9"/>
    <w:rsid w:val="774D8456"/>
    <w:rsid w:val="77800DBD"/>
    <w:rsid w:val="779C0179"/>
    <w:rsid w:val="77AA85FC"/>
    <w:rsid w:val="77CDCFB2"/>
    <w:rsid w:val="77DB2FB6"/>
    <w:rsid w:val="77EBA5C7"/>
    <w:rsid w:val="77F93034"/>
    <w:rsid w:val="7800D11A"/>
    <w:rsid w:val="78079684"/>
    <w:rsid w:val="7824D857"/>
    <w:rsid w:val="7829D08B"/>
    <w:rsid w:val="78441489"/>
    <w:rsid w:val="78560A59"/>
    <w:rsid w:val="785D9F11"/>
    <w:rsid w:val="7870DEB6"/>
    <w:rsid w:val="7879C188"/>
    <w:rsid w:val="78BA3830"/>
    <w:rsid w:val="78BBE418"/>
    <w:rsid w:val="79357AD7"/>
    <w:rsid w:val="79599A5D"/>
    <w:rsid w:val="796AB86D"/>
    <w:rsid w:val="79A62C18"/>
    <w:rsid w:val="79B9EC4B"/>
    <w:rsid w:val="79C4A516"/>
    <w:rsid w:val="7A1D225F"/>
    <w:rsid w:val="7A1D4338"/>
    <w:rsid w:val="7A590A7A"/>
    <w:rsid w:val="7A5C1B22"/>
    <w:rsid w:val="7ABC1C2A"/>
    <w:rsid w:val="7AC0DB0D"/>
    <w:rsid w:val="7ACFFFB8"/>
    <w:rsid w:val="7B1449E9"/>
    <w:rsid w:val="7B412629"/>
    <w:rsid w:val="7B492C42"/>
    <w:rsid w:val="7B525B45"/>
    <w:rsid w:val="7B5FE050"/>
    <w:rsid w:val="7BAC3B28"/>
    <w:rsid w:val="7BAD1FB4"/>
    <w:rsid w:val="7BD0ED61"/>
    <w:rsid w:val="7C05926C"/>
    <w:rsid w:val="7C229A81"/>
    <w:rsid w:val="7C2492A3"/>
    <w:rsid w:val="7C2FA7DB"/>
    <w:rsid w:val="7C5C178C"/>
    <w:rsid w:val="7C68EDB4"/>
    <w:rsid w:val="7C6E60CA"/>
    <w:rsid w:val="7C7374A3"/>
    <w:rsid w:val="7C89A88D"/>
    <w:rsid w:val="7CA78E4A"/>
    <w:rsid w:val="7CC7ED9D"/>
    <w:rsid w:val="7CD50EB1"/>
    <w:rsid w:val="7CDA78EA"/>
    <w:rsid w:val="7CE1A948"/>
    <w:rsid w:val="7D37F3FB"/>
    <w:rsid w:val="7D4E20ED"/>
    <w:rsid w:val="7D6BB9DB"/>
    <w:rsid w:val="7D8A5CD0"/>
    <w:rsid w:val="7D9DA427"/>
    <w:rsid w:val="7DA20CE8"/>
    <w:rsid w:val="7DA28045"/>
    <w:rsid w:val="7DABC0BB"/>
    <w:rsid w:val="7DADC206"/>
    <w:rsid w:val="7DC8FADE"/>
    <w:rsid w:val="7DCF43CA"/>
    <w:rsid w:val="7DD89574"/>
    <w:rsid w:val="7DD9D9C3"/>
    <w:rsid w:val="7E00933B"/>
    <w:rsid w:val="7E0F4504"/>
    <w:rsid w:val="7E168EEF"/>
    <w:rsid w:val="7E61C377"/>
    <w:rsid w:val="7E68DC46"/>
    <w:rsid w:val="7E84D8D2"/>
    <w:rsid w:val="7EA295F3"/>
    <w:rsid w:val="7ED86855"/>
    <w:rsid w:val="7F3C4907"/>
    <w:rsid w:val="7F473BFD"/>
    <w:rsid w:val="7F597ABF"/>
    <w:rsid w:val="7F5E8CB9"/>
    <w:rsid w:val="7F614F18"/>
    <w:rsid w:val="7F6C1B45"/>
    <w:rsid w:val="7F8E0B10"/>
    <w:rsid w:val="7FC9971A"/>
    <w:rsid w:val="7FD8A7EE"/>
    <w:rsid w:val="7FEAAB3E"/>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AE853"/>
  <w15:chartTrackingRefBased/>
  <w15:docId w15:val="{A05ACD2C-6CA4-4EB9-B466-B61F8F6C3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9136D"/>
    <w:pPr>
      <w:spacing w:after="18" w:line="245" w:lineRule="auto"/>
      <w:ind w:right="10" w:firstLine="189"/>
      <w:jc w:val="both"/>
    </w:pPr>
    <w:rPr>
      <w:rFonts w:ascii="Cambria" w:eastAsia="Cambria" w:hAnsi="Cambria" w:cs="Cambria"/>
      <w:color w:val="000000"/>
      <w:sz w:val="20"/>
      <w:szCs w:val="22"/>
      <w:lang w:val="en-GB" w:eastAsia="en-GB"/>
    </w:rPr>
  </w:style>
  <w:style w:type="paragraph" w:styleId="Heading1">
    <w:name w:val="heading 1"/>
    <w:basedOn w:val="Normal"/>
    <w:next w:val="Normal"/>
    <w:link w:val="Heading1Char"/>
    <w:uiPriority w:val="9"/>
    <w:qFormat/>
    <w:rsid w:val="00AD1029"/>
    <w:pPr>
      <w:keepNext/>
      <w:keepLines/>
      <w:spacing w:before="240" w:after="0" w:line="240" w:lineRule="auto"/>
      <w:ind w:right="0" w:firstLine="0"/>
      <w:jc w:val="left"/>
      <w:outlineLvl w:val="0"/>
    </w:pPr>
    <w:rPr>
      <w:rFonts w:asciiTheme="majorHAnsi" w:eastAsiaTheme="majorEastAsia" w:hAnsiTheme="majorHAnsi" w:cstheme="majorBidi"/>
      <w:color w:val="2F5496" w:themeColor="accent1" w:themeShade="BF"/>
      <w:sz w:val="32"/>
      <w:szCs w:val="32"/>
      <w:lang w:val="en-CA" w:eastAsia="en-US"/>
    </w:rPr>
  </w:style>
  <w:style w:type="paragraph" w:styleId="Heading2">
    <w:name w:val="heading 2"/>
    <w:basedOn w:val="Normal"/>
    <w:next w:val="Normal"/>
    <w:link w:val="Heading2Char"/>
    <w:uiPriority w:val="9"/>
    <w:semiHidden/>
    <w:unhideWhenUsed/>
    <w:qFormat/>
    <w:rsid w:val="0035217D"/>
    <w:pPr>
      <w:keepNext/>
      <w:keepLines/>
      <w:spacing w:before="40" w:after="0" w:line="240" w:lineRule="auto"/>
      <w:ind w:right="0" w:firstLine="0"/>
      <w:jc w:val="left"/>
      <w:outlineLvl w:val="1"/>
    </w:pPr>
    <w:rPr>
      <w:rFonts w:asciiTheme="majorHAnsi" w:eastAsiaTheme="majorEastAsia" w:hAnsiTheme="majorHAnsi" w:cstheme="majorBidi"/>
      <w:color w:val="2F5496" w:themeColor="accent1" w:themeShade="BF"/>
      <w:sz w:val="26"/>
      <w:szCs w:val="26"/>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029"/>
    <w:rPr>
      <w:rFonts w:asciiTheme="majorHAnsi" w:eastAsiaTheme="majorEastAsia" w:hAnsiTheme="majorHAnsi" w:cstheme="majorBidi"/>
      <w:color w:val="2F5496" w:themeColor="accent1" w:themeShade="BF"/>
      <w:sz w:val="32"/>
      <w:szCs w:val="32"/>
      <w:lang w:val="en-CA"/>
    </w:rPr>
  </w:style>
  <w:style w:type="character" w:styleId="CommentReference">
    <w:name w:val="annotation reference"/>
    <w:basedOn w:val="DefaultParagraphFont"/>
    <w:uiPriority w:val="99"/>
    <w:semiHidden/>
    <w:unhideWhenUsed/>
    <w:rsid w:val="0009136D"/>
    <w:rPr>
      <w:sz w:val="16"/>
      <w:szCs w:val="16"/>
    </w:rPr>
  </w:style>
  <w:style w:type="paragraph" w:styleId="CommentText">
    <w:name w:val="annotation text"/>
    <w:basedOn w:val="Normal"/>
    <w:link w:val="CommentTextChar"/>
    <w:uiPriority w:val="99"/>
    <w:unhideWhenUsed/>
    <w:rsid w:val="0009136D"/>
    <w:pPr>
      <w:spacing w:line="240" w:lineRule="auto"/>
    </w:pPr>
    <w:rPr>
      <w:szCs w:val="20"/>
    </w:rPr>
  </w:style>
  <w:style w:type="character" w:customStyle="1" w:styleId="CommentTextChar">
    <w:name w:val="Comment Text Char"/>
    <w:basedOn w:val="DefaultParagraphFont"/>
    <w:link w:val="CommentText"/>
    <w:uiPriority w:val="99"/>
    <w:rsid w:val="0009136D"/>
    <w:rPr>
      <w:rFonts w:ascii="Cambria" w:eastAsia="Cambria" w:hAnsi="Cambria" w:cs="Cambria"/>
      <w:color w:val="000000"/>
      <w:sz w:val="20"/>
      <w:szCs w:val="20"/>
      <w:lang w:val="en-GB" w:eastAsia="en-GB"/>
    </w:rPr>
  </w:style>
  <w:style w:type="paragraph" w:styleId="BalloonText">
    <w:name w:val="Balloon Text"/>
    <w:basedOn w:val="Normal"/>
    <w:link w:val="BalloonTextChar"/>
    <w:uiPriority w:val="99"/>
    <w:semiHidden/>
    <w:unhideWhenUsed/>
    <w:rsid w:val="0009136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9136D"/>
    <w:rPr>
      <w:rFonts w:ascii="Times New Roman" w:eastAsia="Cambria" w:hAnsi="Times New Roman" w:cs="Times New Roman"/>
      <w:color w:val="000000"/>
      <w:sz w:val="18"/>
      <w:szCs w:val="18"/>
      <w:lang w:val="en-GB" w:eastAsia="en-GB"/>
    </w:rPr>
  </w:style>
  <w:style w:type="paragraph" w:styleId="CommentSubject">
    <w:name w:val="annotation subject"/>
    <w:basedOn w:val="CommentText"/>
    <w:next w:val="CommentText"/>
    <w:link w:val="CommentSubjectChar"/>
    <w:uiPriority w:val="99"/>
    <w:semiHidden/>
    <w:unhideWhenUsed/>
    <w:rsid w:val="00AF23F0"/>
    <w:rPr>
      <w:b/>
      <w:bCs/>
    </w:rPr>
  </w:style>
  <w:style w:type="character" w:customStyle="1" w:styleId="CommentSubjectChar">
    <w:name w:val="Comment Subject Char"/>
    <w:basedOn w:val="CommentTextChar"/>
    <w:link w:val="CommentSubject"/>
    <w:uiPriority w:val="99"/>
    <w:semiHidden/>
    <w:rsid w:val="00AF23F0"/>
    <w:rPr>
      <w:rFonts w:ascii="Cambria" w:eastAsia="Cambria" w:hAnsi="Cambria" w:cs="Cambria"/>
      <w:b/>
      <w:bCs/>
      <w:color w:val="000000"/>
      <w:sz w:val="20"/>
      <w:szCs w:val="20"/>
      <w:lang w:val="en-GB" w:eastAsia="en-GB"/>
    </w:rPr>
  </w:style>
  <w:style w:type="paragraph" w:styleId="NormalWeb">
    <w:name w:val="Normal (Web)"/>
    <w:basedOn w:val="Normal"/>
    <w:uiPriority w:val="99"/>
    <w:unhideWhenUsed/>
    <w:rsid w:val="00AA6902"/>
    <w:pPr>
      <w:spacing w:before="100" w:beforeAutospacing="1" w:after="100" w:afterAutospacing="1" w:line="240" w:lineRule="auto"/>
      <w:ind w:right="0" w:firstLine="0"/>
      <w:jc w:val="left"/>
    </w:pPr>
    <w:rPr>
      <w:rFonts w:ascii="Times New Roman" w:eastAsia="Times New Roman" w:hAnsi="Times New Roman" w:cs="Times New Roman"/>
      <w:color w:val="auto"/>
      <w:sz w:val="24"/>
      <w:szCs w:val="24"/>
      <w:lang w:val="en-CA" w:eastAsia="en-US"/>
    </w:rPr>
  </w:style>
  <w:style w:type="paragraph" w:styleId="ListParagraph">
    <w:name w:val="List Paragraph"/>
    <w:basedOn w:val="Normal"/>
    <w:uiPriority w:val="34"/>
    <w:qFormat/>
    <w:rsid w:val="00575B47"/>
    <w:pPr>
      <w:ind w:left="720"/>
      <w:contextualSpacing/>
    </w:pPr>
  </w:style>
  <w:style w:type="table" w:styleId="TableGrid">
    <w:name w:val="Table Grid"/>
    <w:basedOn w:val="TableNormal"/>
    <w:uiPriority w:val="39"/>
    <w:rsid w:val="00C744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36BBC"/>
    <w:rPr>
      <w:color w:val="0000FF"/>
      <w:u w:val="single"/>
    </w:rPr>
  </w:style>
  <w:style w:type="character" w:styleId="FollowedHyperlink">
    <w:name w:val="FollowedHyperlink"/>
    <w:basedOn w:val="DefaultParagraphFont"/>
    <w:uiPriority w:val="99"/>
    <w:semiHidden/>
    <w:unhideWhenUsed/>
    <w:rsid w:val="00D52F60"/>
    <w:rPr>
      <w:color w:val="954F72" w:themeColor="followedHyperlink"/>
      <w:u w:val="single"/>
    </w:rPr>
  </w:style>
  <w:style w:type="character" w:styleId="UnresolvedMention">
    <w:name w:val="Unresolved Mention"/>
    <w:basedOn w:val="DefaultParagraphFont"/>
    <w:uiPriority w:val="99"/>
    <w:rsid w:val="00AD1029"/>
    <w:rPr>
      <w:color w:val="605E5C"/>
      <w:shd w:val="clear" w:color="auto" w:fill="E1DFDD"/>
    </w:rPr>
  </w:style>
  <w:style w:type="character" w:customStyle="1" w:styleId="Heading2Char">
    <w:name w:val="Heading 2 Char"/>
    <w:basedOn w:val="DefaultParagraphFont"/>
    <w:link w:val="Heading2"/>
    <w:uiPriority w:val="9"/>
    <w:semiHidden/>
    <w:rsid w:val="0035217D"/>
    <w:rPr>
      <w:rFonts w:asciiTheme="majorHAnsi" w:eastAsiaTheme="majorEastAsia" w:hAnsiTheme="majorHAnsi" w:cstheme="majorBidi"/>
      <w:color w:val="2F5496" w:themeColor="accent1" w:themeShade="BF"/>
      <w:sz w:val="26"/>
      <w:szCs w:val="26"/>
      <w:lang w:val="en-CA"/>
    </w:rPr>
  </w:style>
  <w:style w:type="paragraph" w:styleId="Revision">
    <w:name w:val="Revision"/>
    <w:hidden/>
    <w:uiPriority w:val="99"/>
    <w:semiHidden/>
    <w:rsid w:val="0035217D"/>
    <w:rPr>
      <w:lang w:val="en-CA"/>
    </w:rPr>
  </w:style>
  <w:style w:type="paragraph" w:styleId="FootnoteText">
    <w:name w:val="footnote text"/>
    <w:basedOn w:val="Normal"/>
    <w:link w:val="FootnoteTextChar"/>
    <w:uiPriority w:val="99"/>
    <w:semiHidden/>
    <w:unhideWhenUsed/>
    <w:rsid w:val="0035217D"/>
    <w:pPr>
      <w:spacing w:after="0" w:line="240" w:lineRule="auto"/>
      <w:ind w:right="0" w:firstLine="0"/>
      <w:jc w:val="left"/>
    </w:pPr>
    <w:rPr>
      <w:rFonts w:asciiTheme="minorHAnsi" w:eastAsiaTheme="minorHAnsi" w:hAnsiTheme="minorHAnsi" w:cstheme="minorBidi"/>
      <w:color w:val="auto"/>
      <w:szCs w:val="20"/>
      <w:lang w:val="en-CA" w:eastAsia="en-US"/>
    </w:rPr>
  </w:style>
  <w:style w:type="character" w:customStyle="1" w:styleId="FootnoteTextChar">
    <w:name w:val="Footnote Text Char"/>
    <w:basedOn w:val="DefaultParagraphFont"/>
    <w:link w:val="FootnoteText"/>
    <w:uiPriority w:val="99"/>
    <w:semiHidden/>
    <w:rsid w:val="0035217D"/>
    <w:rPr>
      <w:sz w:val="20"/>
      <w:szCs w:val="20"/>
      <w:lang w:val="en-CA"/>
    </w:rPr>
  </w:style>
  <w:style w:type="character" w:styleId="FootnoteReference">
    <w:name w:val="footnote reference"/>
    <w:basedOn w:val="DefaultParagraphFont"/>
    <w:uiPriority w:val="99"/>
    <w:semiHidden/>
    <w:unhideWhenUsed/>
    <w:rsid w:val="0035217D"/>
    <w:rPr>
      <w:vertAlign w:val="superscript"/>
    </w:rPr>
  </w:style>
  <w:style w:type="character" w:customStyle="1" w:styleId="st">
    <w:name w:val="st"/>
    <w:basedOn w:val="DefaultParagraphFont"/>
    <w:rsid w:val="0035217D"/>
  </w:style>
  <w:style w:type="character" w:styleId="Emphasis">
    <w:name w:val="Emphasis"/>
    <w:basedOn w:val="DefaultParagraphFont"/>
    <w:uiPriority w:val="20"/>
    <w:qFormat/>
    <w:rsid w:val="0035217D"/>
    <w:rPr>
      <w:i/>
      <w:iCs/>
    </w:rPr>
  </w:style>
  <w:style w:type="character" w:customStyle="1" w:styleId="highlight">
    <w:name w:val="highlight"/>
    <w:basedOn w:val="DefaultParagraphFont"/>
    <w:rsid w:val="002029B0"/>
  </w:style>
  <w:style w:type="paragraph" w:styleId="Header">
    <w:name w:val="header"/>
    <w:basedOn w:val="Normal"/>
    <w:link w:val="HeaderChar"/>
    <w:uiPriority w:val="99"/>
    <w:unhideWhenUsed/>
    <w:rsid w:val="00161D6C"/>
    <w:pPr>
      <w:tabs>
        <w:tab w:val="center" w:pos="4680"/>
        <w:tab w:val="right" w:pos="9360"/>
      </w:tabs>
      <w:spacing w:after="0" w:line="240" w:lineRule="auto"/>
      <w:ind w:right="0" w:firstLine="0"/>
      <w:jc w:val="left"/>
    </w:pPr>
    <w:rPr>
      <w:rFonts w:asciiTheme="minorHAnsi" w:eastAsiaTheme="minorHAnsi" w:hAnsiTheme="minorHAnsi" w:cstheme="minorBidi"/>
      <w:color w:val="auto"/>
      <w:sz w:val="24"/>
      <w:szCs w:val="24"/>
      <w:lang w:val="en-CA" w:eastAsia="en-US"/>
    </w:rPr>
  </w:style>
  <w:style w:type="character" w:customStyle="1" w:styleId="HeaderChar">
    <w:name w:val="Header Char"/>
    <w:basedOn w:val="DefaultParagraphFont"/>
    <w:link w:val="Header"/>
    <w:uiPriority w:val="99"/>
    <w:rsid w:val="00161D6C"/>
    <w:rPr>
      <w:lang w:val="en-CA"/>
    </w:rPr>
  </w:style>
  <w:style w:type="paragraph" w:styleId="Footer">
    <w:name w:val="footer"/>
    <w:basedOn w:val="Normal"/>
    <w:link w:val="FooterChar"/>
    <w:uiPriority w:val="99"/>
    <w:unhideWhenUsed/>
    <w:rsid w:val="00161D6C"/>
    <w:pPr>
      <w:tabs>
        <w:tab w:val="center" w:pos="4680"/>
        <w:tab w:val="right" w:pos="9360"/>
      </w:tabs>
      <w:spacing w:after="0" w:line="240" w:lineRule="auto"/>
      <w:ind w:right="0" w:firstLine="0"/>
      <w:jc w:val="left"/>
    </w:pPr>
    <w:rPr>
      <w:rFonts w:asciiTheme="minorHAnsi" w:eastAsiaTheme="minorHAnsi" w:hAnsiTheme="minorHAnsi" w:cstheme="minorBidi"/>
      <w:color w:val="auto"/>
      <w:sz w:val="24"/>
      <w:szCs w:val="24"/>
      <w:lang w:val="en-CA" w:eastAsia="en-US"/>
    </w:rPr>
  </w:style>
  <w:style w:type="character" w:customStyle="1" w:styleId="FooterChar">
    <w:name w:val="Footer Char"/>
    <w:basedOn w:val="DefaultParagraphFont"/>
    <w:link w:val="Footer"/>
    <w:uiPriority w:val="99"/>
    <w:rsid w:val="00161D6C"/>
    <w:rPr>
      <w:lang w:val="en-CA"/>
    </w:rPr>
  </w:style>
  <w:style w:type="character" w:customStyle="1" w:styleId="ref-journal">
    <w:name w:val="ref-journal"/>
    <w:basedOn w:val="DefaultParagraphFont"/>
    <w:rsid w:val="00161D6C"/>
  </w:style>
  <w:style w:type="character" w:customStyle="1" w:styleId="ref-vol">
    <w:name w:val="ref-vol"/>
    <w:basedOn w:val="DefaultParagraphFont"/>
    <w:rsid w:val="00161D6C"/>
  </w:style>
  <w:style w:type="paragraph" w:styleId="HTMLPreformatted">
    <w:name w:val="HTML Preformatted"/>
    <w:basedOn w:val="Normal"/>
    <w:link w:val="HTMLPreformattedChar"/>
    <w:uiPriority w:val="99"/>
    <w:semiHidden/>
    <w:unhideWhenUsed/>
    <w:rsid w:val="005B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firstLine="0"/>
      <w:jc w:val="left"/>
    </w:pPr>
    <w:rPr>
      <w:rFonts w:ascii="Courier New" w:eastAsia="Times New Roman" w:hAnsi="Courier New" w:cs="Courier New"/>
      <w:color w:val="auto"/>
      <w:szCs w:val="20"/>
      <w:lang w:val="en-CA" w:eastAsia="en-US"/>
    </w:rPr>
  </w:style>
  <w:style w:type="character" w:customStyle="1" w:styleId="HTMLPreformattedChar">
    <w:name w:val="HTML Preformatted Char"/>
    <w:basedOn w:val="DefaultParagraphFont"/>
    <w:link w:val="HTMLPreformatted"/>
    <w:uiPriority w:val="99"/>
    <w:semiHidden/>
    <w:rsid w:val="005B0AB4"/>
    <w:rPr>
      <w:rFonts w:ascii="Courier New" w:eastAsia="Times New Roman" w:hAnsi="Courier New" w:cs="Courier New"/>
      <w:sz w:val="20"/>
      <w:szCs w:val="20"/>
      <w:lang w:val="en-CA"/>
    </w:rPr>
  </w:style>
  <w:style w:type="character" w:customStyle="1" w:styleId="f1000-at-ignore">
    <w:name w:val="f1000-at-ignore"/>
    <w:basedOn w:val="DefaultParagraphFont"/>
    <w:rsid w:val="00630551"/>
  </w:style>
  <w:style w:type="paragraph" w:customStyle="1" w:styleId="c-bibliographic-informationcitation">
    <w:name w:val="c-bibliographic-information__citation"/>
    <w:basedOn w:val="Normal"/>
    <w:rsid w:val="00DB40F6"/>
    <w:pPr>
      <w:spacing w:before="100" w:beforeAutospacing="1" w:after="100" w:afterAutospacing="1" w:line="240" w:lineRule="auto"/>
      <w:ind w:right="0" w:firstLine="0"/>
      <w:jc w:val="left"/>
    </w:pPr>
    <w:rPr>
      <w:rFonts w:ascii="Times New Roman" w:eastAsia="Times New Roman" w:hAnsi="Times New Roman" w:cs="Times New Roman"/>
      <w:color w:val="auto"/>
      <w:sz w:val="24"/>
      <w:szCs w:val="24"/>
      <w:lang w:val="en-CA" w:eastAsia="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7722">
      <w:bodyDiv w:val="1"/>
      <w:marLeft w:val="0"/>
      <w:marRight w:val="0"/>
      <w:marTop w:val="0"/>
      <w:marBottom w:val="0"/>
      <w:divBdr>
        <w:top w:val="none" w:sz="0" w:space="0" w:color="auto"/>
        <w:left w:val="none" w:sz="0" w:space="0" w:color="auto"/>
        <w:bottom w:val="none" w:sz="0" w:space="0" w:color="auto"/>
        <w:right w:val="none" w:sz="0" w:space="0" w:color="auto"/>
      </w:divBdr>
    </w:div>
    <w:div w:id="31654295">
      <w:bodyDiv w:val="1"/>
      <w:marLeft w:val="0"/>
      <w:marRight w:val="0"/>
      <w:marTop w:val="0"/>
      <w:marBottom w:val="0"/>
      <w:divBdr>
        <w:top w:val="none" w:sz="0" w:space="0" w:color="auto"/>
        <w:left w:val="none" w:sz="0" w:space="0" w:color="auto"/>
        <w:bottom w:val="none" w:sz="0" w:space="0" w:color="auto"/>
        <w:right w:val="none" w:sz="0" w:space="0" w:color="auto"/>
      </w:divBdr>
    </w:div>
    <w:div w:id="73477449">
      <w:bodyDiv w:val="1"/>
      <w:marLeft w:val="0"/>
      <w:marRight w:val="0"/>
      <w:marTop w:val="0"/>
      <w:marBottom w:val="0"/>
      <w:divBdr>
        <w:top w:val="none" w:sz="0" w:space="0" w:color="auto"/>
        <w:left w:val="none" w:sz="0" w:space="0" w:color="auto"/>
        <w:bottom w:val="none" w:sz="0" w:space="0" w:color="auto"/>
        <w:right w:val="none" w:sz="0" w:space="0" w:color="auto"/>
      </w:divBdr>
    </w:div>
    <w:div w:id="81147682">
      <w:bodyDiv w:val="1"/>
      <w:marLeft w:val="0"/>
      <w:marRight w:val="0"/>
      <w:marTop w:val="0"/>
      <w:marBottom w:val="0"/>
      <w:divBdr>
        <w:top w:val="none" w:sz="0" w:space="0" w:color="auto"/>
        <w:left w:val="none" w:sz="0" w:space="0" w:color="auto"/>
        <w:bottom w:val="none" w:sz="0" w:space="0" w:color="auto"/>
        <w:right w:val="none" w:sz="0" w:space="0" w:color="auto"/>
      </w:divBdr>
    </w:div>
    <w:div w:id="99106136">
      <w:bodyDiv w:val="1"/>
      <w:marLeft w:val="0"/>
      <w:marRight w:val="0"/>
      <w:marTop w:val="0"/>
      <w:marBottom w:val="0"/>
      <w:divBdr>
        <w:top w:val="none" w:sz="0" w:space="0" w:color="auto"/>
        <w:left w:val="none" w:sz="0" w:space="0" w:color="auto"/>
        <w:bottom w:val="none" w:sz="0" w:space="0" w:color="auto"/>
        <w:right w:val="none" w:sz="0" w:space="0" w:color="auto"/>
      </w:divBdr>
    </w:div>
    <w:div w:id="113914582">
      <w:bodyDiv w:val="1"/>
      <w:marLeft w:val="0"/>
      <w:marRight w:val="0"/>
      <w:marTop w:val="0"/>
      <w:marBottom w:val="0"/>
      <w:divBdr>
        <w:top w:val="none" w:sz="0" w:space="0" w:color="auto"/>
        <w:left w:val="none" w:sz="0" w:space="0" w:color="auto"/>
        <w:bottom w:val="none" w:sz="0" w:space="0" w:color="auto"/>
        <w:right w:val="none" w:sz="0" w:space="0" w:color="auto"/>
      </w:divBdr>
    </w:div>
    <w:div w:id="164706399">
      <w:bodyDiv w:val="1"/>
      <w:marLeft w:val="0"/>
      <w:marRight w:val="0"/>
      <w:marTop w:val="0"/>
      <w:marBottom w:val="0"/>
      <w:divBdr>
        <w:top w:val="none" w:sz="0" w:space="0" w:color="auto"/>
        <w:left w:val="none" w:sz="0" w:space="0" w:color="auto"/>
        <w:bottom w:val="none" w:sz="0" w:space="0" w:color="auto"/>
        <w:right w:val="none" w:sz="0" w:space="0" w:color="auto"/>
      </w:divBdr>
    </w:div>
    <w:div w:id="182943683">
      <w:bodyDiv w:val="1"/>
      <w:marLeft w:val="0"/>
      <w:marRight w:val="0"/>
      <w:marTop w:val="0"/>
      <w:marBottom w:val="0"/>
      <w:divBdr>
        <w:top w:val="none" w:sz="0" w:space="0" w:color="auto"/>
        <w:left w:val="none" w:sz="0" w:space="0" w:color="auto"/>
        <w:bottom w:val="none" w:sz="0" w:space="0" w:color="auto"/>
        <w:right w:val="none" w:sz="0" w:space="0" w:color="auto"/>
      </w:divBdr>
    </w:div>
    <w:div w:id="196747738">
      <w:bodyDiv w:val="1"/>
      <w:marLeft w:val="0"/>
      <w:marRight w:val="0"/>
      <w:marTop w:val="0"/>
      <w:marBottom w:val="0"/>
      <w:divBdr>
        <w:top w:val="none" w:sz="0" w:space="0" w:color="auto"/>
        <w:left w:val="none" w:sz="0" w:space="0" w:color="auto"/>
        <w:bottom w:val="none" w:sz="0" w:space="0" w:color="auto"/>
        <w:right w:val="none" w:sz="0" w:space="0" w:color="auto"/>
      </w:divBdr>
    </w:div>
    <w:div w:id="206836568">
      <w:bodyDiv w:val="1"/>
      <w:marLeft w:val="0"/>
      <w:marRight w:val="0"/>
      <w:marTop w:val="0"/>
      <w:marBottom w:val="0"/>
      <w:divBdr>
        <w:top w:val="none" w:sz="0" w:space="0" w:color="auto"/>
        <w:left w:val="none" w:sz="0" w:space="0" w:color="auto"/>
        <w:bottom w:val="none" w:sz="0" w:space="0" w:color="auto"/>
        <w:right w:val="none" w:sz="0" w:space="0" w:color="auto"/>
      </w:divBdr>
    </w:div>
    <w:div w:id="208148057">
      <w:bodyDiv w:val="1"/>
      <w:marLeft w:val="0"/>
      <w:marRight w:val="0"/>
      <w:marTop w:val="0"/>
      <w:marBottom w:val="0"/>
      <w:divBdr>
        <w:top w:val="none" w:sz="0" w:space="0" w:color="auto"/>
        <w:left w:val="none" w:sz="0" w:space="0" w:color="auto"/>
        <w:bottom w:val="none" w:sz="0" w:space="0" w:color="auto"/>
        <w:right w:val="none" w:sz="0" w:space="0" w:color="auto"/>
      </w:divBdr>
    </w:div>
    <w:div w:id="249316329">
      <w:bodyDiv w:val="1"/>
      <w:marLeft w:val="0"/>
      <w:marRight w:val="0"/>
      <w:marTop w:val="0"/>
      <w:marBottom w:val="0"/>
      <w:divBdr>
        <w:top w:val="none" w:sz="0" w:space="0" w:color="auto"/>
        <w:left w:val="none" w:sz="0" w:space="0" w:color="auto"/>
        <w:bottom w:val="none" w:sz="0" w:space="0" w:color="auto"/>
        <w:right w:val="none" w:sz="0" w:space="0" w:color="auto"/>
      </w:divBdr>
    </w:div>
    <w:div w:id="254436057">
      <w:bodyDiv w:val="1"/>
      <w:marLeft w:val="0"/>
      <w:marRight w:val="0"/>
      <w:marTop w:val="0"/>
      <w:marBottom w:val="0"/>
      <w:divBdr>
        <w:top w:val="none" w:sz="0" w:space="0" w:color="auto"/>
        <w:left w:val="none" w:sz="0" w:space="0" w:color="auto"/>
        <w:bottom w:val="none" w:sz="0" w:space="0" w:color="auto"/>
        <w:right w:val="none" w:sz="0" w:space="0" w:color="auto"/>
      </w:divBdr>
    </w:div>
    <w:div w:id="261107268">
      <w:bodyDiv w:val="1"/>
      <w:marLeft w:val="0"/>
      <w:marRight w:val="0"/>
      <w:marTop w:val="0"/>
      <w:marBottom w:val="0"/>
      <w:divBdr>
        <w:top w:val="none" w:sz="0" w:space="0" w:color="auto"/>
        <w:left w:val="none" w:sz="0" w:space="0" w:color="auto"/>
        <w:bottom w:val="none" w:sz="0" w:space="0" w:color="auto"/>
        <w:right w:val="none" w:sz="0" w:space="0" w:color="auto"/>
      </w:divBdr>
    </w:div>
    <w:div w:id="264924031">
      <w:bodyDiv w:val="1"/>
      <w:marLeft w:val="0"/>
      <w:marRight w:val="0"/>
      <w:marTop w:val="0"/>
      <w:marBottom w:val="0"/>
      <w:divBdr>
        <w:top w:val="none" w:sz="0" w:space="0" w:color="auto"/>
        <w:left w:val="none" w:sz="0" w:space="0" w:color="auto"/>
        <w:bottom w:val="none" w:sz="0" w:space="0" w:color="auto"/>
        <w:right w:val="none" w:sz="0" w:space="0" w:color="auto"/>
      </w:divBdr>
    </w:div>
    <w:div w:id="275253346">
      <w:bodyDiv w:val="1"/>
      <w:marLeft w:val="0"/>
      <w:marRight w:val="0"/>
      <w:marTop w:val="0"/>
      <w:marBottom w:val="0"/>
      <w:divBdr>
        <w:top w:val="none" w:sz="0" w:space="0" w:color="auto"/>
        <w:left w:val="none" w:sz="0" w:space="0" w:color="auto"/>
        <w:bottom w:val="none" w:sz="0" w:space="0" w:color="auto"/>
        <w:right w:val="none" w:sz="0" w:space="0" w:color="auto"/>
      </w:divBdr>
    </w:div>
    <w:div w:id="294988037">
      <w:bodyDiv w:val="1"/>
      <w:marLeft w:val="0"/>
      <w:marRight w:val="0"/>
      <w:marTop w:val="0"/>
      <w:marBottom w:val="0"/>
      <w:divBdr>
        <w:top w:val="none" w:sz="0" w:space="0" w:color="auto"/>
        <w:left w:val="none" w:sz="0" w:space="0" w:color="auto"/>
        <w:bottom w:val="none" w:sz="0" w:space="0" w:color="auto"/>
        <w:right w:val="none" w:sz="0" w:space="0" w:color="auto"/>
      </w:divBdr>
    </w:div>
    <w:div w:id="311251436">
      <w:bodyDiv w:val="1"/>
      <w:marLeft w:val="0"/>
      <w:marRight w:val="0"/>
      <w:marTop w:val="0"/>
      <w:marBottom w:val="0"/>
      <w:divBdr>
        <w:top w:val="none" w:sz="0" w:space="0" w:color="auto"/>
        <w:left w:val="none" w:sz="0" w:space="0" w:color="auto"/>
        <w:bottom w:val="none" w:sz="0" w:space="0" w:color="auto"/>
        <w:right w:val="none" w:sz="0" w:space="0" w:color="auto"/>
      </w:divBdr>
    </w:div>
    <w:div w:id="398479262">
      <w:bodyDiv w:val="1"/>
      <w:marLeft w:val="0"/>
      <w:marRight w:val="0"/>
      <w:marTop w:val="0"/>
      <w:marBottom w:val="0"/>
      <w:divBdr>
        <w:top w:val="none" w:sz="0" w:space="0" w:color="auto"/>
        <w:left w:val="none" w:sz="0" w:space="0" w:color="auto"/>
        <w:bottom w:val="none" w:sz="0" w:space="0" w:color="auto"/>
        <w:right w:val="none" w:sz="0" w:space="0" w:color="auto"/>
      </w:divBdr>
    </w:div>
    <w:div w:id="411975193">
      <w:bodyDiv w:val="1"/>
      <w:marLeft w:val="0"/>
      <w:marRight w:val="0"/>
      <w:marTop w:val="0"/>
      <w:marBottom w:val="0"/>
      <w:divBdr>
        <w:top w:val="none" w:sz="0" w:space="0" w:color="auto"/>
        <w:left w:val="none" w:sz="0" w:space="0" w:color="auto"/>
        <w:bottom w:val="none" w:sz="0" w:space="0" w:color="auto"/>
        <w:right w:val="none" w:sz="0" w:space="0" w:color="auto"/>
      </w:divBdr>
    </w:div>
    <w:div w:id="428819518">
      <w:bodyDiv w:val="1"/>
      <w:marLeft w:val="0"/>
      <w:marRight w:val="0"/>
      <w:marTop w:val="0"/>
      <w:marBottom w:val="0"/>
      <w:divBdr>
        <w:top w:val="none" w:sz="0" w:space="0" w:color="auto"/>
        <w:left w:val="none" w:sz="0" w:space="0" w:color="auto"/>
        <w:bottom w:val="none" w:sz="0" w:space="0" w:color="auto"/>
        <w:right w:val="none" w:sz="0" w:space="0" w:color="auto"/>
      </w:divBdr>
    </w:div>
    <w:div w:id="473370071">
      <w:bodyDiv w:val="1"/>
      <w:marLeft w:val="0"/>
      <w:marRight w:val="0"/>
      <w:marTop w:val="0"/>
      <w:marBottom w:val="0"/>
      <w:divBdr>
        <w:top w:val="none" w:sz="0" w:space="0" w:color="auto"/>
        <w:left w:val="none" w:sz="0" w:space="0" w:color="auto"/>
        <w:bottom w:val="none" w:sz="0" w:space="0" w:color="auto"/>
        <w:right w:val="none" w:sz="0" w:space="0" w:color="auto"/>
      </w:divBdr>
    </w:div>
    <w:div w:id="479927189">
      <w:bodyDiv w:val="1"/>
      <w:marLeft w:val="0"/>
      <w:marRight w:val="0"/>
      <w:marTop w:val="0"/>
      <w:marBottom w:val="0"/>
      <w:divBdr>
        <w:top w:val="none" w:sz="0" w:space="0" w:color="auto"/>
        <w:left w:val="none" w:sz="0" w:space="0" w:color="auto"/>
        <w:bottom w:val="none" w:sz="0" w:space="0" w:color="auto"/>
        <w:right w:val="none" w:sz="0" w:space="0" w:color="auto"/>
      </w:divBdr>
    </w:div>
    <w:div w:id="512912642">
      <w:bodyDiv w:val="1"/>
      <w:marLeft w:val="0"/>
      <w:marRight w:val="0"/>
      <w:marTop w:val="0"/>
      <w:marBottom w:val="0"/>
      <w:divBdr>
        <w:top w:val="none" w:sz="0" w:space="0" w:color="auto"/>
        <w:left w:val="none" w:sz="0" w:space="0" w:color="auto"/>
        <w:bottom w:val="none" w:sz="0" w:space="0" w:color="auto"/>
        <w:right w:val="none" w:sz="0" w:space="0" w:color="auto"/>
      </w:divBdr>
    </w:div>
    <w:div w:id="522060325">
      <w:bodyDiv w:val="1"/>
      <w:marLeft w:val="0"/>
      <w:marRight w:val="0"/>
      <w:marTop w:val="0"/>
      <w:marBottom w:val="0"/>
      <w:divBdr>
        <w:top w:val="none" w:sz="0" w:space="0" w:color="auto"/>
        <w:left w:val="none" w:sz="0" w:space="0" w:color="auto"/>
        <w:bottom w:val="none" w:sz="0" w:space="0" w:color="auto"/>
        <w:right w:val="none" w:sz="0" w:space="0" w:color="auto"/>
      </w:divBdr>
      <w:divsChild>
        <w:div w:id="488179453">
          <w:marLeft w:val="0"/>
          <w:marRight w:val="0"/>
          <w:marTop w:val="0"/>
          <w:marBottom w:val="0"/>
          <w:divBdr>
            <w:top w:val="none" w:sz="0" w:space="0" w:color="auto"/>
            <w:left w:val="none" w:sz="0" w:space="0" w:color="auto"/>
            <w:bottom w:val="none" w:sz="0" w:space="0" w:color="auto"/>
            <w:right w:val="none" w:sz="0" w:space="0" w:color="auto"/>
          </w:divBdr>
          <w:divsChild>
            <w:div w:id="2105565068">
              <w:marLeft w:val="0"/>
              <w:marRight w:val="0"/>
              <w:marTop w:val="0"/>
              <w:marBottom w:val="0"/>
              <w:divBdr>
                <w:top w:val="none" w:sz="0" w:space="0" w:color="auto"/>
                <w:left w:val="none" w:sz="0" w:space="0" w:color="auto"/>
                <w:bottom w:val="none" w:sz="0" w:space="0" w:color="auto"/>
                <w:right w:val="none" w:sz="0" w:space="0" w:color="auto"/>
              </w:divBdr>
              <w:divsChild>
                <w:div w:id="1395470079">
                  <w:marLeft w:val="0"/>
                  <w:marRight w:val="0"/>
                  <w:marTop w:val="0"/>
                  <w:marBottom w:val="0"/>
                  <w:divBdr>
                    <w:top w:val="none" w:sz="0" w:space="0" w:color="auto"/>
                    <w:left w:val="none" w:sz="0" w:space="0" w:color="auto"/>
                    <w:bottom w:val="none" w:sz="0" w:space="0" w:color="auto"/>
                    <w:right w:val="none" w:sz="0" w:space="0" w:color="auto"/>
                  </w:divBdr>
                  <w:divsChild>
                    <w:div w:id="1931115874">
                      <w:marLeft w:val="0"/>
                      <w:marRight w:val="0"/>
                      <w:marTop w:val="0"/>
                      <w:marBottom w:val="0"/>
                      <w:divBdr>
                        <w:top w:val="none" w:sz="0" w:space="0" w:color="auto"/>
                        <w:left w:val="none" w:sz="0" w:space="0" w:color="auto"/>
                        <w:bottom w:val="none" w:sz="0" w:space="0" w:color="auto"/>
                        <w:right w:val="none" w:sz="0" w:space="0" w:color="auto"/>
                      </w:divBdr>
                      <w:divsChild>
                        <w:div w:id="148373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1138010">
      <w:bodyDiv w:val="1"/>
      <w:marLeft w:val="0"/>
      <w:marRight w:val="0"/>
      <w:marTop w:val="0"/>
      <w:marBottom w:val="0"/>
      <w:divBdr>
        <w:top w:val="none" w:sz="0" w:space="0" w:color="auto"/>
        <w:left w:val="none" w:sz="0" w:space="0" w:color="auto"/>
        <w:bottom w:val="none" w:sz="0" w:space="0" w:color="auto"/>
        <w:right w:val="none" w:sz="0" w:space="0" w:color="auto"/>
      </w:divBdr>
    </w:div>
    <w:div w:id="623539497">
      <w:bodyDiv w:val="1"/>
      <w:marLeft w:val="0"/>
      <w:marRight w:val="0"/>
      <w:marTop w:val="0"/>
      <w:marBottom w:val="0"/>
      <w:divBdr>
        <w:top w:val="none" w:sz="0" w:space="0" w:color="auto"/>
        <w:left w:val="none" w:sz="0" w:space="0" w:color="auto"/>
        <w:bottom w:val="none" w:sz="0" w:space="0" w:color="auto"/>
        <w:right w:val="none" w:sz="0" w:space="0" w:color="auto"/>
      </w:divBdr>
    </w:div>
    <w:div w:id="636422513">
      <w:bodyDiv w:val="1"/>
      <w:marLeft w:val="0"/>
      <w:marRight w:val="0"/>
      <w:marTop w:val="0"/>
      <w:marBottom w:val="0"/>
      <w:divBdr>
        <w:top w:val="none" w:sz="0" w:space="0" w:color="auto"/>
        <w:left w:val="none" w:sz="0" w:space="0" w:color="auto"/>
        <w:bottom w:val="none" w:sz="0" w:space="0" w:color="auto"/>
        <w:right w:val="none" w:sz="0" w:space="0" w:color="auto"/>
      </w:divBdr>
    </w:div>
    <w:div w:id="644823087">
      <w:bodyDiv w:val="1"/>
      <w:marLeft w:val="0"/>
      <w:marRight w:val="0"/>
      <w:marTop w:val="0"/>
      <w:marBottom w:val="0"/>
      <w:divBdr>
        <w:top w:val="none" w:sz="0" w:space="0" w:color="auto"/>
        <w:left w:val="none" w:sz="0" w:space="0" w:color="auto"/>
        <w:bottom w:val="none" w:sz="0" w:space="0" w:color="auto"/>
        <w:right w:val="none" w:sz="0" w:space="0" w:color="auto"/>
      </w:divBdr>
    </w:div>
    <w:div w:id="650451427">
      <w:bodyDiv w:val="1"/>
      <w:marLeft w:val="0"/>
      <w:marRight w:val="0"/>
      <w:marTop w:val="0"/>
      <w:marBottom w:val="0"/>
      <w:divBdr>
        <w:top w:val="none" w:sz="0" w:space="0" w:color="auto"/>
        <w:left w:val="none" w:sz="0" w:space="0" w:color="auto"/>
        <w:bottom w:val="none" w:sz="0" w:space="0" w:color="auto"/>
        <w:right w:val="none" w:sz="0" w:space="0" w:color="auto"/>
      </w:divBdr>
    </w:div>
    <w:div w:id="672420099">
      <w:bodyDiv w:val="1"/>
      <w:marLeft w:val="0"/>
      <w:marRight w:val="0"/>
      <w:marTop w:val="0"/>
      <w:marBottom w:val="0"/>
      <w:divBdr>
        <w:top w:val="none" w:sz="0" w:space="0" w:color="auto"/>
        <w:left w:val="none" w:sz="0" w:space="0" w:color="auto"/>
        <w:bottom w:val="none" w:sz="0" w:space="0" w:color="auto"/>
        <w:right w:val="none" w:sz="0" w:space="0" w:color="auto"/>
      </w:divBdr>
    </w:div>
    <w:div w:id="710686373">
      <w:bodyDiv w:val="1"/>
      <w:marLeft w:val="0"/>
      <w:marRight w:val="0"/>
      <w:marTop w:val="0"/>
      <w:marBottom w:val="0"/>
      <w:divBdr>
        <w:top w:val="none" w:sz="0" w:space="0" w:color="auto"/>
        <w:left w:val="none" w:sz="0" w:space="0" w:color="auto"/>
        <w:bottom w:val="none" w:sz="0" w:space="0" w:color="auto"/>
        <w:right w:val="none" w:sz="0" w:space="0" w:color="auto"/>
      </w:divBdr>
    </w:div>
    <w:div w:id="738287427">
      <w:bodyDiv w:val="1"/>
      <w:marLeft w:val="0"/>
      <w:marRight w:val="0"/>
      <w:marTop w:val="0"/>
      <w:marBottom w:val="0"/>
      <w:divBdr>
        <w:top w:val="none" w:sz="0" w:space="0" w:color="auto"/>
        <w:left w:val="none" w:sz="0" w:space="0" w:color="auto"/>
        <w:bottom w:val="none" w:sz="0" w:space="0" w:color="auto"/>
        <w:right w:val="none" w:sz="0" w:space="0" w:color="auto"/>
      </w:divBdr>
    </w:div>
    <w:div w:id="804814749">
      <w:bodyDiv w:val="1"/>
      <w:marLeft w:val="0"/>
      <w:marRight w:val="0"/>
      <w:marTop w:val="0"/>
      <w:marBottom w:val="0"/>
      <w:divBdr>
        <w:top w:val="none" w:sz="0" w:space="0" w:color="auto"/>
        <w:left w:val="none" w:sz="0" w:space="0" w:color="auto"/>
        <w:bottom w:val="none" w:sz="0" w:space="0" w:color="auto"/>
        <w:right w:val="none" w:sz="0" w:space="0" w:color="auto"/>
      </w:divBdr>
    </w:div>
    <w:div w:id="824977489">
      <w:bodyDiv w:val="1"/>
      <w:marLeft w:val="0"/>
      <w:marRight w:val="0"/>
      <w:marTop w:val="0"/>
      <w:marBottom w:val="0"/>
      <w:divBdr>
        <w:top w:val="none" w:sz="0" w:space="0" w:color="auto"/>
        <w:left w:val="none" w:sz="0" w:space="0" w:color="auto"/>
        <w:bottom w:val="none" w:sz="0" w:space="0" w:color="auto"/>
        <w:right w:val="none" w:sz="0" w:space="0" w:color="auto"/>
      </w:divBdr>
    </w:div>
    <w:div w:id="839007221">
      <w:bodyDiv w:val="1"/>
      <w:marLeft w:val="0"/>
      <w:marRight w:val="0"/>
      <w:marTop w:val="0"/>
      <w:marBottom w:val="0"/>
      <w:divBdr>
        <w:top w:val="none" w:sz="0" w:space="0" w:color="auto"/>
        <w:left w:val="none" w:sz="0" w:space="0" w:color="auto"/>
        <w:bottom w:val="none" w:sz="0" w:space="0" w:color="auto"/>
        <w:right w:val="none" w:sz="0" w:space="0" w:color="auto"/>
      </w:divBdr>
    </w:div>
    <w:div w:id="841317996">
      <w:bodyDiv w:val="1"/>
      <w:marLeft w:val="0"/>
      <w:marRight w:val="0"/>
      <w:marTop w:val="0"/>
      <w:marBottom w:val="0"/>
      <w:divBdr>
        <w:top w:val="none" w:sz="0" w:space="0" w:color="auto"/>
        <w:left w:val="none" w:sz="0" w:space="0" w:color="auto"/>
        <w:bottom w:val="none" w:sz="0" w:space="0" w:color="auto"/>
        <w:right w:val="none" w:sz="0" w:space="0" w:color="auto"/>
      </w:divBdr>
    </w:div>
    <w:div w:id="843594816">
      <w:bodyDiv w:val="1"/>
      <w:marLeft w:val="0"/>
      <w:marRight w:val="0"/>
      <w:marTop w:val="0"/>
      <w:marBottom w:val="0"/>
      <w:divBdr>
        <w:top w:val="none" w:sz="0" w:space="0" w:color="auto"/>
        <w:left w:val="none" w:sz="0" w:space="0" w:color="auto"/>
        <w:bottom w:val="none" w:sz="0" w:space="0" w:color="auto"/>
        <w:right w:val="none" w:sz="0" w:space="0" w:color="auto"/>
      </w:divBdr>
    </w:div>
    <w:div w:id="908541607">
      <w:bodyDiv w:val="1"/>
      <w:marLeft w:val="0"/>
      <w:marRight w:val="0"/>
      <w:marTop w:val="0"/>
      <w:marBottom w:val="0"/>
      <w:divBdr>
        <w:top w:val="none" w:sz="0" w:space="0" w:color="auto"/>
        <w:left w:val="none" w:sz="0" w:space="0" w:color="auto"/>
        <w:bottom w:val="none" w:sz="0" w:space="0" w:color="auto"/>
        <w:right w:val="none" w:sz="0" w:space="0" w:color="auto"/>
      </w:divBdr>
    </w:div>
    <w:div w:id="925117819">
      <w:bodyDiv w:val="1"/>
      <w:marLeft w:val="0"/>
      <w:marRight w:val="0"/>
      <w:marTop w:val="0"/>
      <w:marBottom w:val="0"/>
      <w:divBdr>
        <w:top w:val="none" w:sz="0" w:space="0" w:color="auto"/>
        <w:left w:val="none" w:sz="0" w:space="0" w:color="auto"/>
        <w:bottom w:val="none" w:sz="0" w:space="0" w:color="auto"/>
        <w:right w:val="none" w:sz="0" w:space="0" w:color="auto"/>
      </w:divBdr>
    </w:div>
    <w:div w:id="942616616">
      <w:bodyDiv w:val="1"/>
      <w:marLeft w:val="0"/>
      <w:marRight w:val="0"/>
      <w:marTop w:val="0"/>
      <w:marBottom w:val="0"/>
      <w:divBdr>
        <w:top w:val="none" w:sz="0" w:space="0" w:color="auto"/>
        <w:left w:val="none" w:sz="0" w:space="0" w:color="auto"/>
        <w:bottom w:val="none" w:sz="0" w:space="0" w:color="auto"/>
        <w:right w:val="none" w:sz="0" w:space="0" w:color="auto"/>
      </w:divBdr>
    </w:div>
    <w:div w:id="976757960">
      <w:bodyDiv w:val="1"/>
      <w:marLeft w:val="0"/>
      <w:marRight w:val="0"/>
      <w:marTop w:val="0"/>
      <w:marBottom w:val="0"/>
      <w:divBdr>
        <w:top w:val="none" w:sz="0" w:space="0" w:color="auto"/>
        <w:left w:val="none" w:sz="0" w:space="0" w:color="auto"/>
        <w:bottom w:val="none" w:sz="0" w:space="0" w:color="auto"/>
        <w:right w:val="none" w:sz="0" w:space="0" w:color="auto"/>
      </w:divBdr>
    </w:div>
    <w:div w:id="996420023">
      <w:bodyDiv w:val="1"/>
      <w:marLeft w:val="0"/>
      <w:marRight w:val="0"/>
      <w:marTop w:val="0"/>
      <w:marBottom w:val="0"/>
      <w:divBdr>
        <w:top w:val="none" w:sz="0" w:space="0" w:color="auto"/>
        <w:left w:val="none" w:sz="0" w:space="0" w:color="auto"/>
        <w:bottom w:val="none" w:sz="0" w:space="0" w:color="auto"/>
        <w:right w:val="none" w:sz="0" w:space="0" w:color="auto"/>
      </w:divBdr>
    </w:div>
    <w:div w:id="1060863055">
      <w:bodyDiv w:val="1"/>
      <w:marLeft w:val="0"/>
      <w:marRight w:val="0"/>
      <w:marTop w:val="0"/>
      <w:marBottom w:val="0"/>
      <w:divBdr>
        <w:top w:val="none" w:sz="0" w:space="0" w:color="auto"/>
        <w:left w:val="none" w:sz="0" w:space="0" w:color="auto"/>
        <w:bottom w:val="none" w:sz="0" w:space="0" w:color="auto"/>
        <w:right w:val="none" w:sz="0" w:space="0" w:color="auto"/>
      </w:divBdr>
    </w:div>
    <w:div w:id="1112628346">
      <w:bodyDiv w:val="1"/>
      <w:marLeft w:val="0"/>
      <w:marRight w:val="0"/>
      <w:marTop w:val="0"/>
      <w:marBottom w:val="0"/>
      <w:divBdr>
        <w:top w:val="none" w:sz="0" w:space="0" w:color="auto"/>
        <w:left w:val="none" w:sz="0" w:space="0" w:color="auto"/>
        <w:bottom w:val="none" w:sz="0" w:space="0" w:color="auto"/>
        <w:right w:val="none" w:sz="0" w:space="0" w:color="auto"/>
      </w:divBdr>
    </w:div>
    <w:div w:id="1118833785">
      <w:bodyDiv w:val="1"/>
      <w:marLeft w:val="0"/>
      <w:marRight w:val="0"/>
      <w:marTop w:val="0"/>
      <w:marBottom w:val="0"/>
      <w:divBdr>
        <w:top w:val="none" w:sz="0" w:space="0" w:color="auto"/>
        <w:left w:val="none" w:sz="0" w:space="0" w:color="auto"/>
        <w:bottom w:val="none" w:sz="0" w:space="0" w:color="auto"/>
        <w:right w:val="none" w:sz="0" w:space="0" w:color="auto"/>
      </w:divBdr>
    </w:div>
    <w:div w:id="1130778614">
      <w:bodyDiv w:val="1"/>
      <w:marLeft w:val="0"/>
      <w:marRight w:val="0"/>
      <w:marTop w:val="0"/>
      <w:marBottom w:val="0"/>
      <w:divBdr>
        <w:top w:val="none" w:sz="0" w:space="0" w:color="auto"/>
        <w:left w:val="none" w:sz="0" w:space="0" w:color="auto"/>
        <w:bottom w:val="none" w:sz="0" w:space="0" w:color="auto"/>
        <w:right w:val="none" w:sz="0" w:space="0" w:color="auto"/>
      </w:divBdr>
    </w:div>
    <w:div w:id="1136995367">
      <w:bodyDiv w:val="1"/>
      <w:marLeft w:val="0"/>
      <w:marRight w:val="0"/>
      <w:marTop w:val="0"/>
      <w:marBottom w:val="0"/>
      <w:divBdr>
        <w:top w:val="none" w:sz="0" w:space="0" w:color="auto"/>
        <w:left w:val="none" w:sz="0" w:space="0" w:color="auto"/>
        <w:bottom w:val="none" w:sz="0" w:space="0" w:color="auto"/>
        <w:right w:val="none" w:sz="0" w:space="0" w:color="auto"/>
      </w:divBdr>
    </w:div>
    <w:div w:id="1173838756">
      <w:bodyDiv w:val="1"/>
      <w:marLeft w:val="0"/>
      <w:marRight w:val="0"/>
      <w:marTop w:val="0"/>
      <w:marBottom w:val="0"/>
      <w:divBdr>
        <w:top w:val="none" w:sz="0" w:space="0" w:color="auto"/>
        <w:left w:val="none" w:sz="0" w:space="0" w:color="auto"/>
        <w:bottom w:val="none" w:sz="0" w:space="0" w:color="auto"/>
        <w:right w:val="none" w:sz="0" w:space="0" w:color="auto"/>
      </w:divBdr>
    </w:div>
    <w:div w:id="1189946359">
      <w:bodyDiv w:val="1"/>
      <w:marLeft w:val="0"/>
      <w:marRight w:val="0"/>
      <w:marTop w:val="0"/>
      <w:marBottom w:val="0"/>
      <w:divBdr>
        <w:top w:val="none" w:sz="0" w:space="0" w:color="auto"/>
        <w:left w:val="none" w:sz="0" w:space="0" w:color="auto"/>
        <w:bottom w:val="none" w:sz="0" w:space="0" w:color="auto"/>
        <w:right w:val="none" w:sz="0" w:space="0" w:color="auto"/>
      </w:divBdr>
    </w:div>
    <w:div w:id="1198738887">
      <w:bodyDiv w:val="1"/>
      <w:marLeft w:val="0"/>
      <w:marRight w:val="0"/>
      <w:marTop w:val="0"/>
      <w:marBottom w:val="0"/>
      <w:divBdr>
        <w:top w:val="none" w:sz="0" w:space="0" w:color="auto"/>
        <w:left w:val="none" w:sz="0" w:space="0" w:color="auto"/>
        <w:bottom w:val="none" w:sz="0" w:space="0" w:color="auto"/>
        <w:right w:val="none" w:sz="0" w:space="0" w:color="auto"/>
      </w:divBdr>
      <w:divsChild>
        <w:div w:id="221672558">
          <w:marLeft w:val="0"/>
          <w:marRight w:val="0"/>
          <w:marTop w:val="0"/>
          <w:marBottom w:val="0"/>
          <w:divBdr>
            <w:top w:val="none" w:sz="0" w:space="0" w:color="auto"/>
            <w:left w:val="none" w:sz="0" w:space="0" w:color="auto"/>
            <w:bottom w:val="none" w:sz="0" w:space="0" w:color="auto"/>
            <w:right w:val="none" w:sz="0" w:space="0" w:color="auto"/>
          </w:divBdr>
        </w:div>
        <w:div w:id="358044324">
          <w:marLeft w:val="0"/>
          <w:marRight w:val="0"/>
          <w:marTop w:val="0"/>
          <w:marBottom w:val="0"/>
          <w:divBdr>
            <w:top w:val="none" w:sz="0" w:space="0" w:color="auto"/>
            <w:left w:val="none" w:sz="0" w:space="0" w:color="auto"/>
            <w:bottom w:val="none" w:sz="0" w:space="0" w:color="auto"/>
            <w:right w:val="none" w:sz="0" w:space="0" w:color="auto"/>
          </w:divBdr>
        </w:div>
      </w:divsChild>
    </w:div>
    <w:div w:id="1199006496">
      <w:bodyDiv w:val="1"/>
      <w:marLeft w:val="0"/>
      <w:marRight w:val="0"/>
      <w:marTop w:val="0"/>
      <w:marBottom w:val="0"/>
      <w:divBdr>
        <w:top w:val="none" w:sz="0" w:space="0" w:color="auto"/>
        <w:left w:val="none" w:sz="0" w:space="0" w:color="auto"/>
        <w:bottom w:val="none" w:sz="0" w:space="0" w:color="auto"/>
        <w:right w:val="none" w:sz="0" w:space="0" w:color="auto"/>
      </w:divBdr>
    </w:div>
    <w:div w:id="1201867391">
      <w:bodyDiv w:val="1"/>
      <w:marLeft w:val="0"/>
      <w:marRight w:val="0"/>
      <w:marTop w:val="0"/>
      <w:marBottom w:val="0"/>
      <w:divBdr>
        <w:top w:val="none" w:sz="0" w:space="0" w:color="auto"/>
        <w:left w:val="none" w:sz="0" w:space="0" w:color="auto"/>
        <w:bottom w:val="none" w:sz="0" w:space="0" w:color="auto"/>
        <w:right w:val="none" w:sz="0" w:space="0" w:color="auto"/>
      </w:divBdr>
    </w:div>
    <w:div w:id="1213618486">
      <w:bodyDiv w:val="1"/>
      <w:marLeft w:val="0"/>
      <w:marRight w:val="0"/>
      <w:marTop w:val="0"/>
      <w:marBottom w:val="0"/>
      <w:divBdr>
        <w:top w:val="none" w:sz="0" w:space="0" w:color="auto"/>
        <w:left w:val="none" w:sz="0" w:space="0" w:color="auto"/>
        <w:bottom w:val="none" w:sz="0" w:space="0" w:color="auto"/>
        <w:right w:val="none" w:sz="0" w:space="0" w:color="auto"/>
      </w:divBdr>
      <w:divsChild>
        <w:div w:id="825245285">
          <w:marLeft w:val="0"/>
          <w:marRight w:val="0"/>
          <w:marTop w:val="0"/>
          <w:marBottom w:val="0"/>
          <w:divBdr>
            <w:top w:val="none" w:sz="0" w:space="0" w:color="auto"/>
            <w:left w:val="none" w:sz="0" w:space="0" w:color="auto"/>
            <w:bottom w:val="none" w:sz="0" w:space="0" w:color="auto"/>
            <w:right w:val="none" w:sz="0" w:space="0" w:color="auto"/>
          </w:divBdr>
        </w:div>
      </w:divsChild>
    </w:div>
    <w:div w:id="1222641604">
      <w:bodyDiv w:val="1"/>
      <w:marLeft w:val="0"/>
      <w:marRight w:val="0"/>
      <w:marTop w:val="0"/>
      <w:marBottom w:val="0"/>
      <w:divBdr>
        <w:top w:val="none" w:sz="0" w:space="0" w:color="auto"/>
        <w:left w:val="none" w:sz="0" w:space="0" w:color="auto"/>
        <w:bottom w:val="none" w:sz="0" w:space="0" w:color="auto"/>
        <w:right w:val="none" w:sz="0" w:space="0" w:color="auto"/>
      </w:divBdr>
    </w:div>
    <w:div w:id="1223902650">
      <w:bodyDiv w:val="1"/>
      <w:marLeft w:val="0"/>
      <w:marRight w:val="0"/>
      <w:marTop w:val="0"/>
      <w:marBottom w:val="0"/>
      <w:divBdr>
        <w:top w:val="none" w:sz="0" w:space="0" w:color="auto"/>
        <w:left w:val="none" w:sz="0" w:space="0" w:color="auto"/>
        <w:bottom w:val="none" w:sz="0" w:space="0" w:color="auto"/>
        <w:right w:val="none" w:sz="0" w:space="0" w:color="auto"/>
      </w:divBdr>
    </w:div>
    <w:div w:id="1249853429">
      <w:bodyDiv w:val="1"/>
      <w:marLeft w:val="0"/>
      <w:marRight w:val="0"/>
      <w:marTop w:val="0"/>
      <w:marBottom w:val="0"/>
      <w:divBdr>
        <w:top w:val="none" w:sz="0" w:space="0" w:color="auto"/>
        <w:left w:val="none" w:sz="0" w:space="0" w:color="auto"/>
        <w:bottom w:val="none" w:sz="0" w:space="0" w:color="auto"/>
        <w:right w:val="none" w:sz="0" w:space="0" w:color="auto"/>
      </w:divBdr>
    </w:div>
    <w:div w:id="1251234422">
      <w:bodyDiv w:val="1"/>
      <w:marLeft w:val="0"/>
      <w:marRight w:val="0"/>
      <w:marTop w:val="0"/>
      <w:marBottom w:val="0"/>
      <w:divBdr>
        <w:top w:val="none" w:sz="0" w:space="0" w:color="auto"/>
        <w:left w:val="none" w:sz="0" w:space="0" w:color="auto"/>
        <w:bottom w:val="none" w:sz="0" w:space="0" w:color="auto"/>
        <w:right w:val="none" w:sz="0" w:space="0" w:color="auto"/>
      </w:divBdr>
    </w:div>
    <w:div w:id="1261336077">
      <w:bodyDiv w:val="1"/>
      <w:marLeft w:val="0"/>
      <w:marRight w:val="0"/>
      <w:marTop w:val="0"/>
      <w:marBottom w:val="0"/>
      <w:divBdr>
        <w:top w:val="none" w:sz="0" w:space="0" w:color="auto"/>
        <w:left w:val="none" w:sz="0" w:space="0" w:color="auto"/>
        <w:bottom w:val="none" w:sz="0" w:space="0" w:color="auto"/>
        <w:right w:val="none" w:sz="0" w:space="0" w:color="auto"/>
      </w:divBdr>
    </w:div>
    <w:div w:id="1290740060">
      <w:bodyDiv w:val="1"/>
      <w:marLeft w:val="0"/>
      <w:marRight w:val="0"/>
      <w:marTop w:val="0"/>
      <w:marBottom w:val="0"/>
      <w:divBdr>
        <w:top w:val="none" w:sz="0" w:space="0" w:color="auto"/>
        <w:left w:val="none" w:sz="0" w:space="0" w:color="auto"/>
        <w:bottom w:val="none" w:sz="0" w:space="0" w:color="auto"/>
        <w:right w:val="none" w:sz="0" w:space="0" w:color="auto"/>
      </w:divBdr>
    </w:div>
    <w:div w:id="1293091860">
      <w:bodyDiv w:val="1"/>
      <w:marLeft w:val="0"/>
      <w:marRight w:val="0"/>
      <w:marTop w:val="0"/>
      <w:marBottom w:val="0"/>
      <w:divBdr>
        <w:top w:val="none" w:sz="0" w:space="0" w:color="auto"/>
        <w:left w:val="none" w:sz="0" w:space="0" w:color="auto"/>
        <w:bottom w:val="none" w:sz="0" w:space="0" w:color="auto"/>
        <w:right w:val="none" w:sz="0" w:space="0" w:color="auto"/>
      </w:divBdr>
    </w:div>
    <w:div w:id="1334456008">
      <w:bodyDiv w:val="1"/>
      <w:marLeft w:val="0"/>
      <w:marRight w:val="0"/>
      <w:marTop w:val="0"/>
      <w:marBottom w:val="0"/>
      <w:divBdr>
        <w:top w:val="none" w:sz="0" w:space="0" w:color="auto"/>
        <w:left w:val="none" w:sz="0" w:space="0" w:color="auto"/>
        <w:bottom w:val="none" w:sz="0" w:space="0" w:color="auto"/>
        <w:right w:val="none" w:sz="0" w:space="0" w:color="auto"/>
      </w:divBdr>
    </w:div>
    <w:div w:id="1359695795">
      <w:bodyDiv w:val="1"/>
      <w:marLeft w:val="0"/>
      <w:marRight w:val="0"/>
      <w:marTop w:val="0"/>
      <w:marBottom w:val="0"/>
      <w:divBdr>
        <w:top w:val="none" w:sz="0" w:space="0" w:color="auto"/>
        <w:left w:val="none" w:sz="0" w:space="0" w:color="auto"/>
        <w:bottom w:val="none" w:sz="0" w:space="0" w:color="auto"/>
        <w:right w:val="none" w:sz="0" w:space="0" w:color="auto"/>
      </w:divBdr>
    </w:div>
    <w:div w:id="1376857571">
      <w:bodyDiv w:val="1"/>
      <w:marLeft w:val="0"/>
      <w:marRight w:val="0"/>
      <w:marTop w:val="0"/>
      <w:marBottom w:val="0"/>
      <w:divBdr>
        <w:top w:val="none" w:sz="0" w:space="0" w:color="auto"/>
        <w:left w:val="none" w:sz="0" w:space="0" w:color="auto"/>
        <w:bottom w:val="none" w:sz="0" w:space="0" w:color="auto"/>
        <w:right w:val="none" w:sz="0" w:space="0" w:color="auto"/>
      </w:divBdr>
    </w:div>
    <w:div w:id="1402556376">
      <w:bodyDiv w:val="1"/>
      <w:marLeft w:val="0"/>
      <w:marRight w:val="0"/>
      <w:marTop w:val="0"/>
      <w:marBottom w:val="0"/>
      <w:divBdr>
        <w:top w:val="none" w:sz="0" w:space="0" w:color="auto"/>
        <w:left w:val="none" w:sz="0" w:space="0" w:color="auto"/>
        <w:bottom w:val="none" w:sz="0" w:space="0" w:color="auto"/>
        <w:right w:val="none" w:sz="0" w:space="0" w:color="auto"/>
      </w:divBdr>
    </w:div>
    <w:div w:id="1442260571">
      <w:bodyDiv w:val="1"/>
      <w:marLeft w:val="0"/>
      <w:marRight w:val="0"/>
      <w:marTop w:val="0"/>
      <w:marBottom w:val="0"/>
      <w:divBdr>
        <w:top w:val="none" w:sz="0" w:space="0" w:color="auto"/>
        <w:left w:val="none" w:sz="0" w:space="0" w:color="auto"/>
        <w:bottom w:val="none" w:sz="0" w:space="0" w:color="auto"/>
        <w:right w:val="none" w:sz="0" w:space="0" w:color="auto"/>
      </w:divBdr>
    </w:div>
    <w:div w:id="1449549036">
      <w:bodyDiv w:val="1"/>
      <w:marLeft w:val="0"/>
      <w:marRight w:val="0"/>
      <w:marTop w:val="0"/>
      <w:marBottom w:val="0"/>
      <w:divBdr>
        <w:top w:val="none" w:sz="0" w:space="0" w:color="auto"/>
        <w:left w:val="none" w:sz="0" w:space="0" w:color="auto"/>
        <w:bottom w:val="none" w:sz="0" w:space="0" w:color="auto"/>
        <w:right w:val="none" w:sz="0" w:space="0" w:color="auto"/>
      </w:divBdr>
    </w:div>
    <w:div w:id="1450394518">
      <w:bodyDiv w:val="1"/>
      <w:marLeft w:val="0"/>
      <w:marRight w:val="0"/>
      <w:marTop w:val="0"/>
      <w:marBottom w:val="0"/>
      <w:divBdr>
        <w:top w:val="none" w:sz="0" w:space="0" w:color="auto"/>
        <w:left w:val="none" w:sz="0" w:space="0" w:color="auto"/>
        <w:bottom w:val="none" w:sz="0" w:space="0" w:color="auto"/>
        <w:right w:val="none" w:sz="0" w:space="0" w:color="auto"/>
      </w:divBdr>
    </w:div>
    <w:div w:id="1493832472">
      <w:bodyDiv w:val="1"/>
      <w:marLeft w:val="0"/>
      <w:marRight w:val="0"/>
      <w:marTop w:val="0"/>
      <w:marBottom w:val="0"/>
      <w:divBdr>
        <w:top w:val="none" w:sz="0" w:space="0" w:color="auto"/>
        <w:left w:val="none" w:sz="0" w:space="0" w:color="auto"/>
        <w:bottom w:val="none" w:sz="0" w:space="0" w:color="auto"/>
        <w:right w:val="none" w:sz="0" w:space="0" w:color="auto"/>
      </w:divBdr>
    </w:div>
    <w:div w:id="1494564545">
      <w:bodyDiv w:val="1"/>
      <w:marLeft w:val="0"/>
      <w:marRight w:val="0"/>
      <w:marTop w:val="0"/>
      <w:marBottom w:val="0"/>
      <w:divBdr>
        <w:top w:val="none" w:sz="0" w:space="0" w:color="auto"/>
        <w:left w:val="none" w:sz="0" w:space="0" w:color="auto"/>
        <w:bottom w:val="none" w:sz="0" w:space="0" w:color="auto"/>
        <w:right w:val="none" w:sz="0" w:space="0" w:color="auto"/>
      </w:divBdr>
    </w:div>
    <w:div w:id="1505895713">
      <w:bodyDiv w:val="1"/>
      <w:marLeft w:val="0"/>
      <w:marRight w:val="0"/>
      <w:marTop w:val="0"/>
      <w:marBottom w:val="0"/>
      <w:divBdr>
        <w:top w:val="none" w:sz="0" w:space="0" w:color="auto"/>
        <w:left w:val="none" w:sz="0" w:space="0" w:color="auto"/>
        <w:bottom w:val="none" w:sz="0" w:space="0" w:color="auto"/>
        <w:right w:val="none" w:sz="0" w:space="0" w:color="auto"/>
      </w:divBdr>
    </w:div>
    <w:div w:id="1516576765">
      <w:bodyDiv w:val="1"/>
      <w:marLeft w:val="0"/>
      <w:marRight w:val="0"/>
      <w:marTop w:val="0"/>
      <w:marBottom w:val="0"/>
      <w:divBdr>
        <w:top w:val="none" w:sz="0" w:space="0" w:color="auto"/>
        <w:left w:val="none" w:sz="0" w:space="0" w:color="auto"/>
        <w:bottom w:val="none" w:sz="0" w:space="0" w:color="auto"/>
        <w:right w:val="none" w:sz="0" w:space="0" w:color="auto"/>
      </w:divBdr>
    </w:div>
    <w:div w:id="1531993127">
      <w:bodyDiv w:val="1"/>
      <w:marLeft w:val="0"/>
      <w:marRight w:val="0"/>
      <w:marTop w:val="0"/>
      <w:marBottom w:val="0"/>
      <w:divBdr>
        <w:top w:val="none" w:sz="0" w:space="0" w:color="auto"/>
        <w:left w:val="none" w:sz="0" w:space="0" w:color="auto"/>
        <w:bottom w:val="none" w:sz="0" w:space="0" w:color="auto"/>
        <w:right w:val="none" w:sz="0" w:space="0" w:color="auto"/>
      </w:divBdr>
    </w:div>
    <w:div w:id="1534683676">
      <w:bodyDiv w:val="1"/>
      <w:marLeft w:val="0"/>
      <w:marRight w:val="0"/>
      <w:marTop w:val="0"/>
      <w:marBottom w:val="0"/>
      <w:divBdr>
        <w:top w:val="none" w:sz="0" w:space="0" w:color="auto"/>
        <w:left w:val="none" w:sz="0" w:space="0" w:color="auto"/>
        <w:bottom w:val="none" w:sz="0" w:space="0" w:color="auto"/>
        <w:right w:val="none" w:sz="0" w:space="0" w:color="auto"/>
      </w:divBdr>
    </w:div>
    <w:div w:id="1534732201">
      <w:bodyDiv w:val="1"/>
      <w:marLeft w:val="0"/>
      <w:marRight w:val="0"/>
      <w:marTop w:val="0"/>
      <w:marBottom w:val="0"/>
      <w:divBdr>
        <w:top w:val="none" w:sz="0" w:space="0" w:color="auto"/>
        <w:left w:val="none" w:sz="0" w:space="0" w:color="auto"/>
        <w:bottom w:val="none" w:sz="0" w:space="0" w:color="auto"/>
        <w:right w:val="none" w:sz="0" w:space="0" w:color="auto"/>
      </w:divBdr>
    </w:div>
    <w:div w:id="1653942278">
      <w:bodyDiv w:val="1"/>
      <w:marLeft w:val="0"/>
      <w:marRight w:val="0"/>
      <w:marTop w:val="0"/>
      <w:marBottom w:val="0"/>
      <w:divBdr>
        <w:top w:val="none" w:sz="0" w:space="0" w:color="auto"/>
        <w:left w:val="none" w:sz="0" w:space="0" w:color="auto"/>
        <w:bottom w:val="none" w:sz="0" w:space="0" w:color="auto"/>
        <w:right w:val="none" w:sz="0" w:space="0" w:color="auto"/>
      </w:divBdr>
    </w:div>
    <w:div w:id="1657105726">
      <w:bodyDiv w:val="1"/>
      <w:marLeft w:val="0"/>
      <w:marRight w:val="0"/>
      <w:marTop w:val="0"/>
      <w:marBottom w:val="0"/>
      <w:divBdr>
        <w:top w:val="none" w:sz="0" w:space="0" w:color="auto"/>
        <w:left w:val="none" w:sz="0" w:space="0" w:color="auto"/>
        <w:bottom w:val="none" w:sz="0" w:space="0" w:color="auto"/>
        <w:right w:val="none" w:sz="0" w:space="0" w:color="auto"/>
      </w:divBdr>
    </w:div>
    <w:div w:id="1661082164">
      <w:bodyDiv w:val="1"/>
      <w:marLeft w:val="0"/>
      <w:marRight w:val="0"/>
      <w:marTop w:val="0"/>
      <w:marBottom w:val="0"/>
      <w:divBdr>
        <w:top w:val="none" w:sz="0" w:space="0" w:color="auto"/>
        <w:left w:val="none" w:sz="0" w:space="0" w:color="auto"/>
        <w:bottom w:val="none" w:sz="0" w:space="0" w:color="auto"/>
        <w:right w:val="none" w:sz="0" w:space="0" w:color="auto"/>
      </w:divBdr>
    </w:div>
    <w:div w:id="1668823431">
      <w:bodyDiv w:val="1"/>
      <w:marLeft w:val="0"/>
      <w:marRight w:val="0"/>
      <w:marTop w:val="0"/>
      <w:marBottom w:val="0"/>
      <w:divBdr>
        <w:top w:val="none" w:sz="0" w:space="0" w:color="auto"/>
        <w:left w:val="none" w:sz="0" w:space="0" w:color="auto"/>
        <w:bottom w:val="none" w:sz="0" w:space="0" w:color="auto"/>
        <w:right w:val="none" w:sz="0" w:space="0" w:color="auto"/>
      </w:divBdr>
    </w:div>
    <w:div w:id="1686007672">
      <w:bodyDiv w:val="1"/>
      <w:marLeft w:val="0"/>
      <w:marRight w:val="0"/>
      <w:marTop w:val="0"/>
      <w:marBottom w:val="0"/>
      <w:divBdr>
        <w:top w:val="none" w:sz="0" w:space="0" w:color="auto"/>
        <w:left w:val="none" w:sz="0" w:space="0" w:color="auto"/>
        <w:bottom w:val="none" w:sz="0" w:space="0" w:color="auto"/>
        <w:right w:val="none" w:sz="0" w:space="0" w:color="auto"/>
      </w:divBdr>
    </w:div>
    <w:div w:id="1726640877">
      <w:bodyDiv w:val="1"/>
      <w:marLeft w:val="0"/>
      <w:marRight w:val="0"/>
      <w:marTop w:val="0"/>
      <w:marBottom w:val="0"/>
      <w:divBdr>
        <w:top w:val="none" w:sz="0" w:space="0" w:color="auto"/>
        <w:left w:val="none" w:sz="0" w:space="0" w:color="auto"/>
        <w:bottom w:val="none" w:sz="0" w:space="0" w:color="auto"/>
        <w:right w:val="none" w:sz="0" w:space="0" w:color="auto"/>
      </w:divBdr>
    </w:div>
    <w:div w:id="1790389314">
      <w:bodyDiv w:val="1"/>
      <w:marLeft w:val="0"/>
      <w:marRight w:val="0"/>
      <w:marTop w:val="0"/>
      <w:marBottom w:val="0"/>
      <w:divBdr>
        <w:top w:val="none" w:sz="0" w:space="0" w:color="auto"/>
        <w:left w:val="none" w:sz="0" w:space="0" w:color="auto"/>
        <w:bottom w:val="none" w:sz="0" w:space="0" w:color="auto"/>
        <w:right w:val="none" w:sz="0" w:space="0" w:color="auto"/>
      </w:divBdr>
    </w:div>
    <w:div w:id="1806316710">
      <w:bodyDiv w:val="1"/>
      <w:marLeft w:val="0"/>
      <w:marRight w:val="0"/>
      <w:marTop w:val="0"/>
      <w:marBottom w:val="0"/>
      <w:divBdr>
        <w:top w:val="none" w:sz="0" w:space="0" w:color="auto"/>
        <w:left w:val="none" w:sz="0" w:space="0" w:color="auto"/>
        <w:bottom w:val="none" w:sz="0" w:space="0" w:color="auto"/>
        <w:right w:val="none" w:sz="0" w:space="0" w:color="auto"/>
      </w:divBdr>
    </w:div>
    <w:div w:id="1818104850">
      <w:bodyDiv w:val="1"/>
      <w:marLeft w:val="0"/>
      <w:marRight w:val="0"/>
      <w:marTop w:val="0"/>
      <w:marBottom w:val="0"/>
      <w:divBdr>
        <w:top w:val="none" w:sz="0" w:space="0" w:color="auto"/>
        <w:left w:val="none" w:sz="0" w:space="0" w:color="auto"/>
        <w:bottom w:val="none" w:sz="0" w:space="0" w:color="auto"/>
        <w:right w:val="none" w:sz="0" w:space="0" w:color="auto"/>
      </w:divBdr>
    </w:div>
    <w:div w:id="1851873819">
      <w:bodyDiv w:val="1"/>
      <w:marLeft w:val="0"/>
      <w:marRight w:val="0"/>
      <w:marTop w:val="0"/>
      <w:marBottom w:val="0"/>
      <w:divBdr>
        <w:top w:val="none" w:sz="0" w:space="0" w:color="auto"/>
        <w:left w:val="none" w:sz="0" w:space="0" w:color="auto"/>
        <w:bottom w:val="none" w:sz="0" w:space="0" w:color="auto"/>
        <w:right w:val="none" w:sz="0" w:space="0" w:color="auto"/>
      </w:divBdr>
    </w:div>
    <w:div w:id="1869298617">
      <w:bodyDiv w:val="1"/>
      <w:marLeft w:val="0"/>
      <w:marRight w:val="0"/>
      <w:marTop w:val="0"/>
      <w:marBottom w:val="0"/>
      <w:divBdr>
        <w:top w:val="none" w:sz="0" w:space="0" w:color="auto"/>
        <w:left w:val="none" w:sz="0" w:space="0" w:color="auto"/>
        <w:bottom w:val="none" w:sz="0" w:space="0" w:color="auto"/>
        <w:right w:val="none" w:sz="0" w:space="0" w:color="auto"/>
      </w:divBdr>
    </w:div>
    <w:div w:id="1931154438">
      <w:bodyDiv w:val="1"/>
      <w:marLeft w:val="0"/>
      <w:marRight w:val="0"/>
      <w:marTop w:val="0"/>
      <w:marBottom w:val="0"/>
      <w:divBdr>
        <w:top w:val="none" w:sz="0" w:space="0" w:color="auto"/>
        <w:left w:val="none" w:sz="0" w:space="0" w:color="auto"/>
        <w:bottom w:val="none" w:sz="0" w:space="0" w:color="auto"/>
        <w:right w:val="none" w:sz="0" w:space="0" w:color="auto"/>
      </w:divBdr>
    </w:div>
    <w:div w:id="1933317142">
      <w:bodyDiv w:val="1"/>
      <w:marLeft w:val="0"/>
      <w:marRight w:val="0"/>
      <w:marTop w:val="0"/>
      <w:marBottom w:val="0"/>
      <w:divBdr>
        <w:top w:val="none" w:sz="0" w:space="0" w:color="auto"/>
        <w:left w:val="none" w:sz="0" w:space="0" w:color="auto"/>
        <w:bottom w:val="none" w:sz="0" w:space="0" w:color="auto"/>
        <w:right w:val="none" w:sz="0" w:space="0" w:color="auto"/>
      </w:divBdr>
      <w:divsChild>
        <w:div w:id="1688871438">
          <w:marLeft w:val="0"/>
          <w:marRight w:val="0"/>
          <w:marTop w:val="0"/>
          <w:marBottom w:val="0"/>
          <w:divBdr>
            <w:top w:val="none" w:sz="0" w:space="0" w:color="auto"/>
            <w:left w:val="none" w:sz="0" w:space="0" w:color="auto"/>
            <w:bottom w:val="none" w:sz="0" w:space="0" w:color="auto"/>
            <w:right w:val="none" w:sz="0" w:space="0" w:color="auto"/>
          </w:divBdr>
        </w:div>
      </w:divsChild>
    </w:div>
    <w:div w:id="1935237040">
      <w:bodyDiv w:val="1"/>
      <w:marLeft w:val="0"/>
      <w:marRight w:val="0"/>
      <w:marTop w:val="0"/>
      <w:marBottom w:val="0"/>
      <w:divBdr>
        <w:top w:val="none" w:sz="0" w:space="0" w:color="auto"/>
        <w:left w:val="none" w:sz="0" w:space="0" w:color="auto"/>
        <w:bottom w:val="none" w:sz="0" w:space="0" w:color="auto"/>
        <w:right w:val="none" w:sz="0" w:space="0" w:color="auto"/>
      </w:divBdr>
    </w:div>
    <w:div w:id="1938367315">
      <w:bodyDiv w:val="1"/>
      <w:marLeft w:val="0"/>
      <w:marRight w:val="0"/>
      <w:marTop w:val="0"/>
      <w:marBottom w:val="0"/>
      <w:divBdr>
        <w:top w:val="none" w:sz="0" w:space="0" w:color="auto"/>
        <w:left w:val="none" w:sz="0" w:space="0" w:color="auto"/>
        <w:bottom w:val="none" w:sz="0" w:space="0" w:color="auto"/>
        <w:right w:val="none" w:sz="0" w:space="0" w:color="auto"/>
      </w:divBdr>
    </w:div>
    <w:div w:id="1954627751">
      <w:bodyDiv w:val="1"/>
      <w:marLeft w:val="0"/>
      <w:marRight w:val="0"/>
      <w:marTop w:val="0"/>
      <w:marBottom w:val="0"/>
      <w:divBdr>
        <w:top w:val="none" w:sz="0" w:space="0" w:color="auto"/>
        <w:left w:val="none" w:sz="0" w:space="0" w:color="auto"/>
        <w:bottom w:val="none" w:sz="0" w:space="0" w:color="auto"/>
        <w:right w:val="none" w:sz="0" w:space="0" w:color="auto"/>
      </w:divBdr>
    </w:div>
    <w:div w:id="1968392845">
      <w:bodyDiv w:val="1"/>
      <w:marLeft w:val="0"/>
      <w:marRight w:val="0"/>
      <w:marTop w:val="0"/>
      <w:marBottom w:val="0"/>
      <w:divBdr>
        <w:top w:val="none" w:sz="0" w:space="0" w:color="auto"/>
        <w:left w:val="none" w:sz="0" w:space="0" w:color="auto"/>
        <w:bottom w:val="none" w:sz="0" w:space="0" w:color="auto"/>
        <w:right w:val="none" w:sz="0" w:space="0" w:color="auto"/>
      </w:divBdr>
    </w:div>
    <w:div w:id="1977952007">
      <w:bodyDiv w:val="1"/>
      <w:marLeft w:val="0"/>
      <w:marRight w:val="0"/>
      <w:marTop w:val="0"/>
      <w:marBottom w:val="0"/>
      <w:divBdr>
        <w:top w:val="none" w:sz="0" w:space="0" w:color="auto"/>
        <w:left w:val="none" w:sz="0" w:space="0" w:color="auto"/>
        <w:bottom w:val="none" w:sz="0" w:space="0" w:color="auto"/>
        <w:right w:val="none" w:sz="0" w:space="0" w:color="auto"/>
      </w:divBdr>
    </w:div>
    <w:div w:id="1984694338">
      <w:bodyDiv w:val="1"/>
      <w:marLeft w:val="0"/>
      <w:marRight w:val="0"/>
      <w:marTop w:val="0"/>
      <w:marBottom w:val="0"/>
      <w:divBdr>
        <w:top w:val="none" w:sz="0" w:space="0" w:color="auto"/>
        <w:left w:val="none" w:sz="0" w:space="0" w:color="auto"/>
        <w:bottom w:val="none" w:sz="0" w:space="0" w:color="auto"/>
        <w:right w:val="none" w:sz="0" w:space="0" w:color="auto"/>
      </w:divBdr>
    </w:div>
    <w:div w:id="2016029782">
      <w:bodyDiv w:val="1"/>
      <w:marLeft w:val="0"/>
      <w:marRight w:val="0"/>
      <w:marTop w:val="0"/>
      <w:marBottom w:val="0"/>
      <w:divBdr>
        <w:top w:val="none" w:sz="0" w:space="0" w:color="auto"/>
        <w:left w:val="none" w:sz="0" w:space="0" w:color="auto"/>
        <w:bottom w:val="none" w:sz="0" w:space="0" w:color="auto"/>
        <w:right w:val="none" w:sz="0" w:space="0" w:color="auto"/>
      </w:divBdr>
    </w:div>
    <w:div w:id="2019577775">
      <w:bodyDiv w:val="1"/>
      <w:marLeft w:val="0"/>
      <w:marRight w:val="0"/>
      <w:marTop w:val="0"/>
      <w:marBottom w:val="0"/>
      <w:divBdr>
        <w:top w:val="none" w:sz="0" w:space="0" w:color="auto"/>
        <w:left w:val="none" w:sz="0" w:space="0" w:color="auto"/>
        <w:bottom w:val="none" w:sz="0" w:space="0" w:color="auto"/>
        <w:right w:val="none" w:sz="0" w:space="0" w:color="auto"/>
      </w:divBdr>
      <w:divsChild>
        <w:div w:id="1249072911">
          <w:marLeft w:val="0"/>
          <w:marRight w:val="0"/>
          <w:marTop w:val="0"/>
          <w:marBottom w:val="0"/>
          <w:divBdr>
            <w:top w:val="none" w:sz="0" w:space="0" w:color="auto"/>
            <w:left w:val="none" w:sz="0" w:space="0" w:color="auto"/>
            <w:bottom w:val="none" w:sz="0" w:space="0" w:color="auto"/>
            <w:right w:val="none" w:sz="0" w:space="0" w:color="auto"/>
          </w:divBdr>
          <w:divsChild>
            <w:div w:id="1886289220">
              <w:marLeft w:val="0"/>
              <w:marRight w:val="0"/>
              <w:marTop w:val="0"/>
              <w:marBottom w:val="0"/>
              <w:divBdr>
                <w:top w:val="none" w:sz="0" w:space="0" w:color="auto"/>
                <w:left w:val="none" w:sz="0" w:space="0" w:color="auto"/>
                <w:bottom w:val="none" w:sz="0" w:space="0" w:color="auto"/>
                <w:right w:val="none" w:sz="0" w:space="0" w:color="auto"/>
              </w:divBdr>
              <w:divsChild>
                <w:div w:id="115267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502433">
      <w:bodyDiv w:val="1"/>
      <w:marLeft w:val="0"/>
      <w:marRight w:val="0"/>
      <w:marTop w:val="0"/>
      <w:marBottom w:val="0"/>
      <w:divBdr>
        <w:top w:val="none" w:sz="0" w:space="0" w:color="auto"/>
        <w:left w:val="none" w:sz="0" w:space="0" w:color="auto"/>
        <w:bottom w:val="none" w:sz="0" w:space="0" w:color="auto"/>
        <w:right w:val="none" w:sz="0" w:space="0" w:color="auto"/>
      </w:divBdr>
    </w:div>
    <w:div w:id="2032758298">
      <w:bodyDiv w:val="1"/>
      <w:marLeft w:val="0"/>
      <w:marRight w:val="0"/>
      <w:marTop w:val="0"/>
      <w:marBottom w:val="0"/>
      <w:divBdr>
        <w:top w:val="none" w:sz="0" w:space="0" w:color="auto"/>
        <w:left w:val="none" w:sz="0" w:space="0" w:color="auto"/>
        <w:bottom w:val="none" w:sz="0" w:space="0" w:color="auto"/>
        <w:right w:val="none" w:sz="0" w:space="0" w:color="auto"/>
      </w:divBdr>
    </w:div>
    <w:div w:id="2033920091">
      <w:bodyDiv w:val="1"/>
      <w:marLeft w:val="0"/>
      <w:marRight w:val="0"/>
      <w:marTop w:val="0"/>
      <w:marBottom w:val="0"/>
      <w:divBdr>
        <w:top w:val="none" w:sz="0" w:space="0" w:color="auto"/>
        <w:left w:val="none" w:sz="0" w:space="0" w:color="auto"/>
        <w:bottom w:val="none" w:sz="0" w:space="0" w:color="auto"/>
        <w:right w:val="none" w:sz="0" w:space="0" w:color="auto"/>
      </w:divBdr>
    </w:div>
    <w:div w:id="2039156510">
      <w:bodyDiv w:val="1"/>
      <w:marLeft w:val="0"/>
      <w:marRight w:val="0"/>
      <w:marTop w:val="0"/>
      <w:marBottom w:val="0"/>
      <w:divBdr>
        <w:top w:val="none" w:sz="0" w:space="0" w:color="auto"/>
        <w:left w:val="none" w:sz="0" w:space="0" w:color="auto"/>
        <w:bottom w:val="none" w:sz="0" w:space="0" w:color="auto"/>
        <w:right w:val="none" w:sz="0" w:space="0" w:color="auto"/>
      </w:divBdr>
    </w:div>
    <w:div w:id="2051493417">
      <w:bodyDiv w:val="1"/>
      <w:marLeft w:val="0"/>
      <w:marRight w:val="0"/>
      <w:marTop w:val="0"/>
      <w:marBottom w:val="0"/>
      <w:divBdr>
        <w:top w:val="none" w:sz="0" w:space="0" w:color="auto"/>
        <w:left w:val="none" w:sz="0" w:space="0" w:color="auto"/>
        <w:bottom w:val="none" w:sz="0" w:space="0" w:color="auto"/>
        <w:right w:val="none" w:sz="0" w:space="0" w:color="auto"/>
      </w:divBdr>
      <w:divsChild>
        <w:div w:id="1224636347">
          <w:marLeft w:val="0"/>
          <w:marRight w:val="0"/>
          <w:marTop w:val="0"/>
          <w:marBottom w:val="0"/>
          <w:divBdr>
            <w:top w:val="none" w:sz="0" w:space="0" w:color="auto"/>
            <w:left w:val="none" w:sz="0" w:space="0" w:color="auto"/>
            <w:bottom w:val="none" w:sz="0" w:space="0" w:color="auto"/>
            <w:right w:val="none" w:sz="0" w:space="0" w:color="auto"/>
          </w:divBdr>
        </w:div>
      </w:divsChild>
    </w:div>
    <w:div w:id="2074422185">
      <w:bodyDiv w:val="1"/>
      <w:marLeft w:val="0"/>
      <w:marRight w:val="0"/>
      <w:marTop w:val="0"/>
      <w:marBottom w:val="0"/>
      <w:divBdr>
        <w:top w:val="none" w:sz="0" w:space="0" w:color="auto"/>
        <w:left w:val="none" w:sz="0" w:space="0" w:color="auto"/>
        <w:bottom w:val="none" w:sz="0" w:space="0" w:color="auto"/>
        <w:right w:val="none" w:sz="0" w:space="0" w:color="auto"/>
      </w:divBdr>
    </w:div>
    <w:div w:id="2074573010">
      <w:bodyDiv w:val="1"/>
      <w:marLeft w:val="0"/>
      <w:marRight w:val="0"/>
      <w:marTop w:val="0"/>
      <w:marBottom w:val="0"/>
      <w:divBdr>
        <w:top w:val="none" w:sz="0" w:space="0" w:color="auto"/>
        <w:left w:val="none" w:sz="0" w:space="0" w:color="auto"/>
        <w:bottom w:val="none" w:sz="0" w:space="0" w:color="auto"/>
        <w:right w:val="none" w:sz="0" w:space="0" w:color="auto"/>
      </w:divBdr>
    </w:div>
    <w:div w:id="2075619355">
      <w:bodyDiv w:val="1"/>
      <w:marLeft w:val="0"/>
      <w:marRight w:val="0"/>
      <w:marTop w:val="0"/>
      <w:marBottom w:val="0"/>
      <w:divBdr>
        <w:top w:val="none" w:sz="0" w:space="0" w:color="auto"/>
        <w:left w:val="none" w:sz="0" w:space="0" w:color="auto"/>
        <w:bottom w:val="none" w:sz="0" w:space="0" w:color="auto"/>
        <w:right w:val="none" w:sz="0" w:space="0" w:color="auto"/>
      </w:divBdr>
    </w:div>
    <w:div w:id="2082409790">
      <w:bodyDiv w:val="1"/>
      <w:marLeft w:val="0"/>
      <w:marRight w:val="0"/>
      <w:marTop w:val="0"/>
      <w:marBottom w:val="0"/>
      <w:divBdr>
        <w:top w:val="none" w:sz="0" w:space="0" w:color="auto"/>
        <w:left w:val="none" w:sz="0" w:space="0" w:color="auto"/>
        <w:bottom w:val="none" w:sz="0" w:space="0" w:color="auto"/>
        <w:right w:val="none" w:sz="0" w:space="0" w:color="auto"/>
      </w:divBdr>
    </w:div>
    <w:div w:id="2082867513">
      <w:bodyDiv w:val="1"/>
      <w:marLeft w:val="0"/>
      <w:marRight w:val="0"/>
      <w:marTop w:val="0"/>
      <w:marBottom w:val="0"/>
      <w:divBdr>
        <w:top w:val="none" w:sz="0" w:space="0" w:color="auto"/>
        <w:left w:val="none" w:sz="0" w:space="0" w:color="auto"/>
        <w:bottom w:val="none" w:sz="0" w:space="0" w:color="auto"/>
        <w:right w:val="none" w:sz="0" w:space="0" w:color="auto"/>
      </w:divBdr>
    </w:div>
    <w:div w:id="2118482350">
      <w:bodyDiv w:val="1"/>
      <w:marLeft w:val="0"/>
      <w:marRight w:val="0"/>
      <w:marTop w:val="0"/>
      <w:marBottom w:val="0"/>
      <w:divBdr>
        <w:top w:val="none" w:sz="0" w:space="0" w:color="auto"/>
        <w:left w:val="none" w:sz="0" w:space="0" w:color="auto"/>
        <w:bottom w:val="none" w:sz="0" w:space="0" w:color="auto"/>
        <w:right w:val="none" w:sz="0" w:space="0" w:color="auto"/>
      </w:divBdr>
    </w:div>
    <w:div w:id="2132819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2E19ED-FD11-3948-B749-BD209105F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946</TotalTime>
  <Pages>8</Pages>
  <Words>28187</Words>
  <Characters>160672</Characters>
  <Application>Microsoft Office Word</Application>
  <DocSecurity>0</DocSecurity>
  <Lines>1338</Lines>
  <Paragraphs>376</Paragraphs>
  <ScaleCrop>false</ScaleCrop>
  <Company/>
  <LinksUpToDate>false</LinksUpToDate>
  <CharactersWithSpaces>188483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Nash</dc:creator>
  <cp:keywords/>
  <dc:description/>
  <cp:lastModifiedBy>Three Shlien</cp:lastModifiedBy>
  <cp:revision>1434</cp:revision>
  <dcterms:created xsi:type="dcterms:W3CDTF">2021-04-01T02:18:00Z</dcterms:created>
  <dcterms:modified xsi:type="dcterms:W3CDTF">2021-12-09T10:53:00Z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http://www.zotero.org/styles/acs-chemical-neuroscience</vt:lpwstr>
  </property>
  <property fmtid="{D5CDD505-2E9C-101B-9397-08002B2CF9AE}" pid="3" name="Mendeley Recent Style Name 0_1">
    <vt:lpwstr>ACS Chemical Neuroscience</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http://www.zotero.org/styles/american-political-science-association</vt:lpwstr>
  </property>
  <property fmtid="{D5CDD505-2E9C-101B-9397-08002B2CF9AE}" pid="7" name="Mendeley Recent Style Name 2_1">
    <vt:lpwstr>American Political Science Association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6a69f3e3-3f3f-3613-a95c-0fe54e654586</vt:lpwstr>
  </property>
  <property fmtid="{D5CDD505-2E9C-101B-9397-08002B2CF9AE}" pid="24" name="Mendeley Citation Style_1">
    <vt:lpwstr>http://www.zotero.org/styles/ieee</vt:lpwstr>
  </property>
  <property fmtid="{D5CDD505-2E9C-101B-9397-08002B2CF9AE}" pid="25" name="StyleId">
    <vt:lpwstr>http://www.zotero.org/styles/nature</vt:lpwstr>
  </property>
  <property fmtid="{D5CDD505-2E9C-101B-9397-08002B2CF9AE}" pid="26" name="InsertAsFootnote">
    <vt:lpwstr>0</vt:lpwstr>
  </property>
  <property fmtid="{D5CDD505-2E9C-101B-9397-08002B2CF9AE}" pid="27" name="AutoFormat">
    <vt:lpwstr>True</vt:lpwstr>
  </property>
</Properties>
</file>