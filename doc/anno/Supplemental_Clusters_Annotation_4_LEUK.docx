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6396" w14:textId="229FCF50" w:rsidR="36E3A1C7" w:rsidRDefault="48243C31" w:rsidP="48243C31">
      <w:pPr>
        <w:spacing w:beforeAutospacing="1" w:afterAutospacing="1" w:line="240" w:lineRule="auto"/>
        <w:ind w:firstLine="0"/>
        <w:rPr>
          <w:color w:val="000000" w:themeColor="text1"/>
          <w:szCs w:val="20"/>
          <w:lang w:val="en-US"/>
        </w:rPr>
      </w:pPr>
      <w:r w:rsidRPr="48243C31">
        <w:rPr>
          <w:b/>
          <w:bCs/>
          <w:color w:val="000000" w:themeColor="text1"/>
          <w:szCs w:val="20"/>
        </w:rPr>
        <w:t xml:space="preserve">IMPORTANT NOTE: </w:t>
      </w:r>
      <w:r w:rsidRPr="48243C31">
        <w:rPr>
          <w:color w:val="000000" w:themeColor="text1"/>
          <w:szCs w:val="20"/>
        </w:rPr>
        <w:t xml:space="preserve">The following is a thorough annotation of a subset of clusters we identified within our transcriptional heterogeneity analysis project. Currently we are considering publishing this series of documents independently of the main paper, as an online resource for users to reference when diving into our pan-cancer atlas. These will be then updated with time as new and better information emerges. Alternatively, a stripped-down version could be published as supplemental information.                  </w:t>
      </w:r>
    </w:p>
    <w:p w14:paraId="37B953F7" w14:textId="51A0FB72" w:rsidR="36E3A1C7" w:rsidRDefault="36E3A1C7" w:rsidP="36E3A1C7">
      <w:pPr>
        <w:spacing w:line="240" w:lineRule="auto"/>
        <w:ind w:right="0" w:firstLine="0"/>
        <w:rPr>
          <w:b/>
          <w:bCs/>
          <w:color w:val="000000" w:themeColor="text1"/>
          <w:szCs w:val="20"/>
        </w:rPr>
      </w:pPr>
    </w:p>
    <w:p w14:paraId="23A24852" w14:textId="048FB605" w:rsidR="36E3A1C7" w:rsidRDefault="36E3A1C7" w:rsidP="36E3A1C7">
      <w:pPr>
        <w:spacing w:line="240" w:lineRule="auto"/>
        <w:ind w:right="0" w:firstLine="0"/>
        <w:rPr>
          <w:b/>
          <w:bCs/>
          <w:color w:val="auto"/>
        </w:rPr>
      </w:pPr>
    </w:p>
    <w:p w14:paraId="1BC8D5F0" w14:textId="27F8B2A9" w:rsidR="00C15BFF" w:rsidRPr="00E466DA" w:rsidRDefault="00C15BFF" w:rsidP="00C15BFF">
      <w:pPr>
        <w:spacing w:line="240" w:lineRule="auto"/>
        <w:ind w:right="0" w:firstLine="0"/>
        <w:rPr>
          <w:color w:val="auto"/>
        </w:rPr>
      </w:pPr>
      <w:r w:rsidRPr="00E466DA">
        <w:rPr>
          <w:b/>
          <w:bCs/>
          <w:color w:val="auto"/>
          <w:szCs w:val="20"/>
        </w:rPr>
        <w:t>T00</w:t>
      </w:r>
      <w:r w:rsidR="00EB19A3">
        <w:rPr>
          <w:b/>
          <w:bCs/>
          <w:color w:val="auto"/>
          <w:szCs w:val="20"/>
        </w:rPr>
        <w:t>5</w:t>
      </w:r>
      <w:r w:rsidRPr="00E466DA">
        <w:rPr>
          <w:b/>
          <w:bCs/>
          <w:color w:val="auto"/>
          <w:szCs w:val="20"/>
        </w:rPr>
        <w:t xml:space="preserve"> L</w:t>
      </w:r>
      <w:r w:rsidR="003919C0">
        <w:rPr>
          <w:b/>
          <w:bCs/>
          <w:color w:val="auto"/>
          <w:szCs w:val="20"/>
        </w:rPr>
        <w:t>eukemi</w:t>
      </w:r>
      <w:r w:rsidRPr="00E466DA">
        <w:rPr>
          <w:b/>
          <w:bCs/>
          <w:color w:val="auto"/>
          <w:szCs w:val="20"/>
        </w:rPr>
        <w:t>a</w:t>
      </w:r>
    </w:p>
    <w:p w14:paraId="02C419C1" w14:textId="77777777" w:rsidR="00C15BFF" w:rsidRPr="00E466DA" w:rsidRDefault="00C15BFF" w:rsidP="00C15BFF">
      <w:pPr>
        <w:spacing w:line="240" w:lineRule="auto"/>
        <w:ind w:right="0" w:firstLine="0"/>
        <w:rPr>
          <w:color w:val="auto"/>
        </w:rPr>
      </w:pPr>
    </w:p>
    <w:p w14:paraId="381CB21E" w14:textId="20EA1E23" w:rsidR="00C15BFF" w:rsidRPr="00E466DA" w:rsidRDefault="00C15BFF" w:rsidP="00C15BFF">
      <w:pPr>
        <w:spacing w:line="240" w:lineRule="auto"/>
        <w:ind w:right="0" w:firstLine="0"/>
        <w:rPr>
          <w:color w:val="auto"/>
        </w:rPr>
      </w:pPr>
      <w:r w:rsidRPr="00E466DA">
        <w:rPr>
          <w:color w:val="auto"/>
        </w:rPr>
        <w:t>We observe a separation between lymphoblastic l</w:t>
      </w:r>
      <w:r w:rsidR="003919C0">
        <w:rPr>
          <w:color w:val="auto"/>
        </w:rPr>
        <w:t>eukemi</w:t>
      </w:r>
      <w:r w:rsidRPr="00E466DA">
        <w:rPr>
          <w:color w:val="auto"/>
        </w:rPr>
        <w:t xml:space="preserve">as, </w:t>
      </w:r>
      <w:r w:rsidRPr="00E466DA">
        <w:rPr>
          <w:b/>
          <w:bCs/>
          <w:color w:val="auto"/>
        </w:rPr>
        <w:t>T119 ALL</w:t>
      </w:r>
      <w:r w:rsidRPr="00E466DA">
        <w:rPr>
          <w:color w:val="auto"/>
        </w:rPr>
        <w:t xml:space="preserve"> (n = 334), and myeloid leukemias, </w:t>
      </w:r>
      <w:r w:rsidRPr="00E466DA">
        <w:rPr>
          <w:b/>
          <w:bCs/>
          <w:color w:val="auto"/>
        </w:rPr>
        <w:t>T120 AML</w:t>
      </w:r>
      <w:r w:rsidRPr="00E466DA">
        <w:rPr>
          <w:color w:val="auto"/>
        </w:rPr>
        <w:t xml:space="preserve"> (n = 472)</w:t>
      </w:r>
      <w:r w:rsidR="002B3CE9" w:rsidRPr="00E466DA">
        <w:rPr>
          <w:color w:val="auto"/>
        </w:rPr>
        <w:t xml:space="preserve"> at the second hierarchical level</w:t>
      </w:r>
      <w:r w:rsidRPr="00E466DA">
        <w:rPr>
          <w:color w:val="auto"/>
        </w:rPr>
        <w:t>. A significant difference in age is expected due to the different etiologies (median age 7.16 vs 16.76 y.o., MWU p-value = 2.98e-23)</w:t>
      </w:r>
      <w:r w:rsidR="00EB19A3">
        <w:rPr>
          <w:color w:val="auto"/>
        </w:rPr>
        <w:t xml:space="preserve"> and the presence of both adult and pediatric populations in both groups to different degrees. </w:t>
      </w:r>
      <w:r w:rsidRPr="00E466DA">
        <w:rPr>
          <w:color w:val="auto"/>
        </w:rPr>
        <w:t xml:space="preserve"> </w:t>
      </w:r>
      <w:r w:rsidR="00EB19A3">
        <w:rPr>
          <w:color w:val="auto"/>
        </w:rPr>
        <w:t>N</w:t>
      </w:r>
      <w:r w:rsidRPr="00E466DA">
        <w:rPr>
          <w:color w:val="auto"/>
        </w:rPr>
        <w:t>o significant difference in survival is observed.</w:t>
      </w:r>
    </w:p>
    <w:p w14:paraId="3FE9FACC" w14:textId="77777777" w:rsidR="00C15BFF" w:rsidRPr="00E466DA" w:rsidRDefault="00C15BFF" w:rsidP="00C15BFF">
      <w:pPr>
        <w:spacing w:line="240" w:lineRule="auto"/>
        <w:ind w:right="0" w:firstLine="0"/>
        <w:rPr>
          <w:b/>
          <w:bCs/>
          <w:color w:val="auto"/>
        </w:rPr>
      </w:pPr>
    </w:p>
    <w:p w14:paraId="0E47430C" w14:textId="07C7F3B7" w:rsidR="00C15BFF" w:rsidRPr="00E466DA" w:rsidRDefault="00C15BFF" w:rsidP="00C15BFF">
      <w:pPr>
        <w:spacing w:line="240" w:lineRule="auto"/>
        <w:ind w:right="0" w:firstLine="0"/>
        <w:rPr>
          <w:b/>
          <w:bCs/>
          <w:color w:val="auto"/>
        </w:rPr>
      </w:pPr>
      <w:r w:rsidRPr="00E466DA">
        <w:rPr>
          <w:b/>
          <w:bCs/>
          <w:color w:val="auto"/>
        </w:rPr>
        <w:t>Acute lymphoblastic l</w:t>
      </w:r>
      <w:r w:rsidR="003919C0">
        <w:rPr>
          <w:b/>
          <w:bCs/>
          <w:color w:val="auto"/>
        </w:rPr>
        <w:t>eukemi</w:t>
      </w:r>
      <w:r w:rsidRPr="00E466DA">
        <w:rPr>
          <w:b/>
          <w:bCs/>
          <w:color w:val="auto"/>
        </w:rPr>
        <w:t>a</w:t>
      </w:r>
    </w:p>
    <w:p w14:paraId="5EE3DC27" w14:textId="77777777" w:rsidR="00C15BFF" w:rsidRPr="00E466DA" w:rsidRDefault="00C15BFF" w:rsidP="00C15BFF">
      <w:pPr>
        <w:spacing w:line="240" w:lineRule="auto"/>
        <w:ind w:right="0" w:firstLine="0"/>
        <w:rPr>
          <w:color w:val="auto"/>
        </w:rPr>
      </w:pPr>
    </w:p>
    <w:p w14:paraId="19859723" w14:textId="74D7B5C4" w:rsidR="00C15BFF" w:rsidRPr="00E466DA" w:rsidRDefault="289385EC" w:rsidP="289385EC">
      <w:pPr>
        <w:spacing w:line="240" w:lineRule="auto"/>
        <w:ind w:right="0" w:firstLine="0"/>
        <w:rPr>
          <w:color w:val="auto"/>
        </w:rPr>
      </w:pPr>
      <w:r w:rsidRPr="00E466DA">
        <w:rPr>
          <w:color w:val="auto"/>
        </w:rPr>
        <w:t>Along the lymphoblastic branch we immediately observe the separation of a small group</w:t>
      </w:r>
      <w:r w:rsidR="002A7756">
        <w:rPr>
          <w:color w:val="auto"/>
        </w:rPr>
        <w:t xml:space="preserve"> of</w:t>
      </w:r>
      <w:r w:rsidRPr="00E466DA">
        <w:rPr>
          <w:color w:val="auto"/>
        </w:rPr>
        <w:t xml:space="preserve"> infant leukemias with </w:t>
      </w:r>
      <w:commentRangeStart w:id="0"/>
      <w:r w:rsidRPr="00E466DA">
        <w:rPr>
          <w:i/>
          <w:iCs/>
          <w:color w:val="auto"/>
        </w:rPr>
        <w:t>MLL</w:t>
      </w:r>
      <w:commentRangeEnd w:id="0"/>
      <w:r w:rsidR="008E33F8">
        <w:rPr>
          <w:rStyle w:val="CommentReference"/>
        </w:rPr>
        <w:commentReference w:id="0"/>
      </w:r>
      <w:r w:rsidRPr="00E466DA">
        <w:rPr>
          <w:color w:val="auto"/>
        </w:rPr>
        <w:t xml:space="preserve"> rearrangements, found in </w:t>
      </w:r>
      <w:r w:rsidRPr="00E466DA">
        <w:rPr>
          <w:b/>
          <w:bCs/>
          <w:color w:val="auto"/>
        </w:rPr>
        <w:t>T121 ALL INF MLLr</w:t>
      </w:r>
      <w:r w:rsidRPr="00E466DA">
        <w:rPr>
          <w:color w:val="auto"/>
        </w:rPr>
        <w:t xml:space="preserve"> (n =14), from all other diagnoses, in </w:t>
      </w:r>
      <w:r w:rsidRPr="00E466DA">
        <w:rPr>
          <w:b/>
          <w:bCs/>
          <w:color w:val="auto"/>
        </w:rPr>
        <w:t>T122 ALL A</w:t>
      </w:r>
      <w:r w:rsidRPr="00E466DA">
        <w:rPr>
          <w:color w:val="auto"/>
        </w:rPr>
        <w:t xml:space="preserve"> (n = 320) (</w:t>
      </w:r>
      <w:r w:rsidR="00E466DA" w:rsidRPr="00E466DA">
        <w:rPr>
          <w:color w:val="auto"/>
        </w:rPr>
        <w:t>Fig. S</w:t>
      </w:r>
      <w:r w:rsidRPr="00E466DA">
        <w:rPr>
          <w:color w:val="auto"/>
        </w:rPr>
        <w:t>25a</w:t>
      </w:r>
      <w:r w:rsidR="00E466DA" w:rsidRPr="00E466DA">
        <w:rPr>
          <w:color w:val="auto"/>
        </w:rPr>
        <w:t>,</w:t>
      </w:r>
      <w:r w:rsidRPr="00E466DA">
        <w:rPr>
          <w:color w:val="auto"/>
        </w:rPr>
        <w:t xml:space="preserve"> b). </w:t>
      </w:r>
      <w:r w:rsidRPr="00E466DA">
        <w:rPr>
          <w:b/>
          <w:bCs/>
          <w:color w:val="auto"/>
        </w:rPr>
        <w:t>T121</w:t>
      </w:r>
      <w:r w:rsidRPr="00E466DA">
        <w:rPr>
          <w:color w:val="auto"/>
        </w:rPr>
        <w:t xml:space="preserve"> contains most samples marked as infant (6 vs 1 </w:t>
      </w:r>
      <w:r w:rsidRPr="00E466DA">
        <w:rPr>
          <w:color w:val="auto"/>
          <w:lang w:val="el-GR"/>
        </w:rPr>
        <w:t>χ</w:t>
      </w:r>
      <w:r w:rsidRPr="00E466DA">
        <w:rPr>
          <w:color w:val="auto"/>
          <w:vertAlign w:val="superscript"/>
        </w:rPr>
        <w:t>2</w:t>
      </w:r>
      <w:r w:rsidRPr="00E466DA">
        <w:rPr>
          <w:color w:val="auto"/>
        </w:rPr>
        <w:t xml:space="preserve"> p-val &lt; 2.20e-16) and mixed-lineage l</w:t>
      </w:r>
      <w:r w:rsidR="003919C0">
        <w:rPr>
          <w:color w:val="auto"/>
        </w:rPr>
        <w:t>eukemi</w:t>
      </w:r>
      <w:r w:rsidRPr="00E466DA">
        <w:rPr>
          <w:color w:val="auto"/>
        </w:rPr>
        <w:t xml:space="preserve">a (4 vs 0, </w:t>
      </w:r>
      <w:r w:rsidRPr="00E466DA">
        <w:rPr>
          <w:color w:val="auto"/>
          <w:lang w:val="el-GR"/>
        </w:rPr>
        <w:t>χ</w:t>
      </w:r>
      <w:r w:rsidRPr="00E466DA">
        <w:rPr>
          <w:color w:val="auto"/>
          <w:vertAlign w:val="superscript"/>
        </w:rPr>
        <w:t>2</w:t>
      </w:r>
      <w:r w:rsidRPr="00E466DA">
        <w:rPr>
          <w:color w:val="auto"/>
        </w:rPr>
        <w:t xml:space="preserve"> p-val &lt; 2.20e-16) and has a significantly younger median age (0.73 vs 7.20 y.o., MWU p-value = 4.37e-02). We confirmed this annotation with gene sets, as </w:t>
      </w:r>
      <w:r w:rsidRPr="00E466DA">
        <w:rPr>
          <w:b/>
          <w:bCs/>
          <w:color w:val="auto"/>
        </w:rPr>
        <w:t>T121</w:t>
      </w:r>
      <w:r w:rsidRPr="00E466DA">
        <w:rPr>
          <w:color w:val="auto"/>
        </w:rPr>
        <w:t xml:space="preserve"> is highly enriched for </w:t>
      </w:r>
      <w:r w:rsidRPr="00E466DA">
        <w:rPr>
          <w:i/>
          <w:iCs/>
          <w:color w:val="auto"/>
        </w:rPr>
        <w:t>MLL</w:t>
      </w:r>
      <w:r w:rsidRPr="00E466DA">
        <w:rPr>
          <w:color w:val="auto"/>
        </w:rPr>
        <w:t xml:space="preserve"> downstream targets (medNES = 1.50 , MWU adj. p-val = 2.47e-09)</w:t>
      </w:r>
      <w:r w:rsidR="212AB1F7" w:rsidRPr="00E466DA">
        <w:rPr>
          <w:color w:val="auto"/>
        </w:rPr>
        <w:fldChar w:fldCharType="begin"/>
      </w:r>
      <w:r w:rsidR="212AB1F7" w:rsidRPr="00E466DA">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w:instrText>
      </w:r>
      <w:r w:rsidR="212AB1F7" w:rsidRPr="00E466DA">
        <w:rPr>
          <w:color w:val="auto"/>
        </w:rPr>
        <w:fldChar w:fldCharType="separate"/>
      </w:r>
      <w:r w:rsidR="0002571B" w:rsidRPr="0002571B">
        <w:rPr>
          <w:noProof/>
          <w:color w:val="auto"/>
          <w:vertAlign w:val="superscript"/>
        </w:rPr>
        <w:t>1</w:t>
      </w:r>
      <w:r w:rsidR="212AB1F7" w:rsidRPr="00E466DA">
        <w:rPr>
          <w:color w:val="auto"/>
        </w:rPr>
        <w:fldChar w:fldCharType="end"/>
      </w:r>
      <w:r w:rsidRPr="00E466DA">
        <w:rPr>
          <w:color w:val="auto"/>
        </w:rPr>
        <w:t xml:space="preserve"> </w:t>
      </w:r>
      <w:r w:rsidRPr="00E466DA">
        <w:rPr>
          <w:color w:val="auto"/>
          <w:szCs w:val="20"/>
          <w:u w:val="single"/>
        </w:rPr>
        <w:t>(</w:t>
      </w:r>
      <w:r w:rsidR="00E466DA" w:rsidRPr="00E466DA">
        <w:rPr>
          <w:color w:val="auto"/>
          <w:sz w:val="19"/>
          <w:szCs w:val="19"/>
        </w:rPr>
        <w:t>Fig. S</w:t>
      </w:r>
      <w:r w:rsidRPr="00E466DA">
        <w:rPr>
          <w:color w:val="auto"/>
          <w:sz w:val="19"/>
          <w:szCs w:val="19"/>
        </w:rPr>
        <w:t>25e).</w:t>
      </w:r>
    </w:p>
    <w:p w14:paraId="3503DC2D" w14:textId="77777777" w:rsidR="00C15BFF" w:rsidRPr="00E466DA" w:rsidRDefault="00C15BFF" w:rsidP="00C15BFF">
      <w:pPr>
        <w:spacing w:line="240" w:lineRule="auto"/>
        <w:ind w:right="0" w:firstLine="0"/>
        <w:rPr>
          <w:color w:val="auto"/>
        </w:rPr>
      </w:pPr>
    </w:p>
    <w:p w14:paraId="7022889B" w14:textId="4DF4D7CE" w:rsidR="00C15BFF" w:rsidRPr="00E466DA" w:rsidRDefault="289385EC" w:rsidP="289385EC">
      <w:pPr>
        <w:spacing w:line="240" w:lineRule="auto"/>
        <w:ind w:right="0" w:firstLine="0"/>
        <w:rPr>
          <w:color w:val="auto"/>
        </w:rPr>
      </w:pPr>
      <w:r w:rsidRPr="00E466DA">
        <w:rPr>
          <w:b/>
          <w:bCs/>
          <w:color w:val="auto"/>
        </w:rPr>
        <w:t>T122</w:t>
      </w:r>
      <w:r w:rsidRPr="00E466DA">
        <w:rPr>
          <w:color w:val="auto"/>
        </w:rPr>
        <w:t xml:space="preserve"> further splits into two subclasses, </w:t>
      </w:r>
      <w:r w:rsidRPr="00E466DA">
        <w:rPr>
          <w:b/>
          <w:bCs/>
          <w:color w:val="auto"/>
        </w:rPr>
        <w:t>T123 ALL B</w:t>
      </w:r>
      <w:r w:rsidRPr="00E466DA">
        <w:rPr>
          <w:color w:val="auto"/>
        </w:rPr>
        <w:t xml:space="preserve"> (n = 127) and </w:t>
      </w:r>
      <w:r w:rsidRPr="00E466DA">
        <w:rPr>
          <w:b/>
          <w:bCs/>
          <w:color w:val="auto"/>
        </w:rPr>
        <w:t>T124 ALL TRG</w:t>
      </w:r>
      <w:r w:rsidRPr="00E466DA">
        <w:rPr>
          <w:color w:val="auto"/>
        </w:rPr>
        <w:t xml:space="preserve"> (n = 193) </w:t>
      </w:r>
      <w:r w:rsidRPr="00E466DA">
        <w:rPr>
          <w:color w:val="auto"/>
          <w:szCs w:val="20"/>
          <w:u w:val="single"/>
        </w:rPr>
        <w:t>(</w:t>
      </w:r>
      <w:r w:rsidR="00E466DA" w:rsidRPr="00E466DA">
        <w:rPr>
          <w:color w:val="auto"/>
          <w:sz w:val="19"/>
          <w:szCs w:val="19"/>
        </w:rPr>
        <w:t>Fig. S</w:t>
      </w:r>
      <w:r w:rsidRPr="00E466DA">
        <w:rPr>
          <w:color w:val="auto"/>
          <w:sz w:val="19"/>
          <w:szCs w:val="19"/>
        </w:rPr>
        <w:t>25a</w:t>
      </w:r>
      <w:r w:rsidR="00E466DA" w:rsidRPr="00E466DA">
        <w:rPr>
          <w:color w:val="auto"/>
          <w:sz w:val="19"/>
          <w:szCs w:val="19"/>
        </w:rPr>
        <w:t>,</w:t>
      </w:r>
      <w:r w:rsidRPr="00E466DA">
        <w:rPr>
          <w:color w:val="auto"/>
          <w:sz w:val="19"/>
          <w:szCs w:val="19"/>
        </w:rPr>
        <w:t xml:space="preserve"> b)</w:t>
      </w:r>
      <w:r w:rsidRPr="00E466DA">
        <w:rPr>
          <w:color w:val="auto"/>
        </w:rPr>
        <w:t>, containing most of samples from TARGET. Gene sets analysis between all TARGET l</w:t>
      </w:r>
      <w:r w:rsidR="003919C0">
        <w:rPr>
          <w:color w:val="auto"/>
        </w:rPr>
        <w:t>eukemi</w:t>
      </w:r>
      <w:r w:rsidRPr="00E466DA">
        <w:rPr>
          <w:color w:val="auto"/>
        </w:rPr>
        <w:t>a samples and the remaining cohort shows enrichment (MWU adj. p-val &lt; 1.00e-10) of poly-A RNA binding, ribonucleoprotein complex, RNA processing, ribosomal and mitochondrial pathways, and oxidative phosphorylation (Gene Ontology</w:t>
      </w:r>
      <w:r w:rsidR="00C15BFF" w:rsidRPr="00E466DA">
        <w:rPr>
          <w:color w:val="auto"/>
        </w:rPr>
        <w:fldChar w:fldCharType="begin"/>
      </w:r>
      <w:r w:rsidR="00C15BFF" w:rsidRPr="00E466DA">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C15BFF" w:rsidRPr="00E466DA">
        <w:rPr>
          <w:color w:val="auto"/>
        </w:rPr>
        <w:fldChar w:fldCharType="separate"/>
      </w:r>
      <w:r w:rsidR="0002571B" w:rsidRPr="0002571B">
        <w:rPr>
          <w:noProof/>
          <w:color w:val="auto"/>
          <w:vertAlign w:val="superscript"/>
        </w:rPr>
        <w:t>2,3</w:t>
      </w:r>
      <w:r w:rsidR="00C15BFF" w:rsidRPr="00E466DA">
        <w:rPr>
          <w:color w:val="auto"/>
        </w:rPr>
        <w:fldChar w:fldCharType="end"/>
      </w:r>
      <w:r w:rsidRPr="00E466DA">
        <w:rPr>
          <w:color w:val="auto"/>
        </w:rPr>
        <w:t xml:space="preserve">) in </w:t>
      </w:r>
      <w:r w:rsidRPr="00E466DA">
        <w:rPr>
          <w:b/>
          <w:bCs/>
          <w:color w:val="auto"/>
        </w:rPr>
        <w:t>T124</w:t>
      </w:r>
      <w:r w:rsidRPr="00E466DA">
        <w:rPr>
          <w:color w:val="auto"/>
        </w:rPr>
        <w:t xml:space="preserve">. Furthermore, </w:t>
      </w:r>
      <w:r w:rsidRPr="00E466DA">
        <w:rPr>
          <w:b/>
          <w:bCs/>
          <w:color w:val="auto"/>
        </w:rPr>
        <w:t xml:space="preserve">T124 ALL TRG </w:t>
      </w:r>
      <w:r w:rsidRPr="00E466DA">
        <w:rPr>
          <w:color w:val="auto"/>
        </w:rPr>
        <w:t xml:space="preserve">has a lower median age (6.41 vs 13.17 y.o., MWU adj. p-val = 5.04e-08). </w:t>
      </w:r>
      <w:commentRangeStart w:id="1"/>
      <w:r w:rsidRPr="00E466DA">
        <w:rPr>
          <w:color w:val="auto"/>
        </w:rPr>
        <w:t xml:space="preserve">We couldn’t identify with statistical certainty any biological driver behind the split between </w:t>
      </w:r>
      <w:r w:rsidRPr="00E466DA">
        <w:rPr>
          <w:b/>
          <w:bCs/>
          <w:color w:val="auto"/>
        </w:rPr>
        <w:t>T123</w:t>
      </w:r>
      <w:r w:rsidRPr="00E466DA">
        <w:rPr>
          <w:color w:val="auto"/>
        </w:rPr>
        <w:t xml:space="preserve"> and </w:t>
      </w:r>
      <w:r w:rsidRPr="00E466DA">
        <w:rPr>
          <w:b/>
          <w:bCs/>
          <w:color w:val="auto"/>
        </w:rPr>
        <w:t>T124</w:t>
      </w:r>
      <w:r w:rsidRPr="00E466DA">
        <w:rPr>
          <w:color w:val="auto"/>
        </w:rPr>
        <w:t>; stringent low variance genes removal or more advanced batch effect removal methods (e.g. COMBaT</w:t>
      </w:r>
      <w:r w:rsidR="00C15BFF" w:rsidRPr="00E466DA">
        <w:rPr>
          <w:color w:val="auto"/>
        </w:rPr>
        <w:fldChar w:fldCharType="begin"/>
      </w:r>
      <w:r w:rsidR="00C15BFF" w:rsidRPr="00E466DA">
        <w:rPr>
          <w:color w:val="auto"/>
        </w:rPr>
        <w:instrText>ADDIN F1000_CSL_CITATION&lt;~#@#~&gt;[{"DOI":"10.1093/bib/bbs037","First":false,"Last":false,"PMID":"22851511","abstract":"Genomic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 ","author":[{"family":"Lazar","given":"Cosmin"},{"family":"Meganck","given":"Stijn"},{"family":"Taminau","given":"Jonatan"},{"family":"Steenhoff","given":"David"},{"family":"Coletta","given":"Alain"},{"family":"Molter","given":"Colin"},{"family":"Weiss-Solís","given":"David Y"},{"family":"Duque","given":"Robin"},{"family":"Bersini","given":"Hugues"},{"family":"Nowé","given":"Ann"}],"authorYearDisplayFormat":false,"citation-label":"791457","container-title":"Briefings in Bioinformatics","container-title-short":"Brief. Bioinformatics","id":"791457","invisible":false,"issue":"4","issued":{"date-parts":[["2013","7"]]},"journalAbbreviation":"Brief. Bioinformatics","page":"469-490","suppress-author":false,"title":"Batch effect removal methods for microarray gene expression data integration: a survey.","type":"article-journal","volume":"14"}]</w:instrText>
      </w:r>
      <w:r w:rsidR="00C15BFF" w:rsidRPr="00E466DA">
        <w:rPr>
          <w:color w:val="auto"/>
        </w:rPr>
        <w:fldChar w:fldCharType="separate"/>
      </w:r>
      <w:r w:rsidR="0002571B" w:rsidRPr="0002571B">
        <w:rPr>
          <w:noProof/>
          <w:color w:val="auto"/>
          <w:vertAlign w:val="superscript"/>
        </w:rPr>
        <w:t>4</w:t>
      </w:r>
      <w:r w:rsidR="00C15BFF" w:rsidRPr="00E466DA">
        <w:rPr>
          <w:color w:val="auto"/>
        </w:rPr>
        <w:fldChar w:fldCharType="end"/>
      </w:r>
      <w:r w:rsidRPr="00E466DA">
        <w:rPr>
          <w:color w:val="auto"/>
        </w:rPr>
        <w:t>) weren’t enough to assure complete compatibility between the TARGET cohort and the rest of the dataset without the loss of information and damage to the subtyping process. We decided to keep the clusters separate as by choice of the algorithm and further investigate their subtypes independently, to maintain tumour subtypes that were exclusive of one or the other cohorts and increase the classifier range.</w:t>
      </w:r>
      <w:commentRangeEnd w:id="1"/>
      <w:r w:rsidR="00724F01">
        <w:rPr>
          <w:rStyle w:val="CommentReference"/>
        </w:rPr>
        <w:commentReference w:id="1"/>
      </w:r>
      <w:r w:rsidRPr="00E466DA">
        <w:rPr>
          <w:color w:val="auto"/>
        </w:rPr>
        <w:t xml:space="preserve"> </w:t>
      </w:r>
    </w:p>
    <w:p w14:paraId="77DF8F7A" w14:textId="77777777" w:rsidR="00C15BFF" w:rsidRPr="00E466DA" w:rsidRDefault="00C15BFF" w:rsidP="00C15BFF">
      <w:pPr>
        <w:spacing w:line="240" w:lineRule="auto"/>
        <w:ind w:right="0" w:firstLine="0"/>
        <w:rPr>
          <w:color w:val="auto"/>
        </w:rPr>
      </w:pPr>
      <w:r w:rsidRPr="00E466DA">
        <w:rPr>
          <w:color w:val="auto"/>
        </w:rPr>
        <w:t xml:space="preserve"> </w:t>
      </w:r>
    </w:p>
    <w:p w14:paraId="56902E2F" w14:textId="42AC2972" w:rsidR="00C15BFF" w:rsidRPr="00E466DA" w:rsidRDefault="289385EC" w:rsidP="289385EC">
      <w:pPr>
        <w:spacing w:line="240" w:lineRule="auto"/>
        <w:ind w:right="0" w:firstLine="0"/>
        <w:rPr>
          <w:color w:val="auto"/>
        </w:rPr>
      </w:pPr>
      <w:r w:rsidRPr="00E466DA">
        <w:rPr>
          <w:color w:val="auto"/>
        </w:rPr>
        <w:t xml:space="preserve">At the next level within </w:t>
      </w:r>
      <w:r w:rsidRPr="00E466DA">
        <w:rPr>
          <w:b/>
          <w:bCs/>
          <w:color w:val="auto"/>
        </w:rPr>
        <w:t>T123</w:t>
      </w:r>
      <w:r w:rsidRPr="00E466DA">
        <w:rPr>
          <w:color w:val="auto"/>
        </w:rPr>
        <w:t xml:space="preserve">, we observe the separation of </w:t>
      </w:r>
      <w:r w:rsidRPr="00E466DA">
        <w:rPr>
          <w:b/>
          <w:bCs/>
          <w:color w:val="auto"/>
        </w:rPr>
        <w:t>T126 ALL ETV6-RUNX1</w:t>
      </w:r>
      <w:r w:rsidRPr="00E466DA">
        <w:rPr>
          <w:color w:val="auto"/>
        </w:rPr>
        <w:t xml:space="preserve"> (n = 20) a small class of samples marked with </w:t>
      </w:r>
      <w:r w:rsidRPr="00E466DA">
        <w:rPr>
          <w:i/>
          <w:iCs/>
          <w:color w:val="auto"/>
        </w:rPr>
        <w:t>ETV6-RUNX1</w:t>
      </w:r>
      <w:r w:rsidRPr="00E466DA">
        <w:rPr>
          <w:color w:val="auto"/>
        </w:rPr>
        <w:t xml:space="preserve"> fusion (</w:t>
      </w:r>
      <w:r w:rsidRPr="00E466DA">
        <w:rPr>
          <w:color w:val="auto"/>
          <w:lang w:val="el-GR"/>
        </w:rPr>
        <w:t>χ</w:t>
      </w:r>
      <w:r w:rsidRPr="00E466DA">
        <w:rPr>
          <w:color w:val="auto"/>
          <w:vertAlign w:val="superscript"/>
        </w:rPr>
        <w:t>2</w:t>
      </w:r>
      <w:r w:rsidRPr="00E466DA">
        <w:rPr>
          <w:color w:val="auto"/>
        </w:rPr>
        <w:t xml:space="preserve"> p-value &lt; 2.20e-16) from the remaining ALLs in </w:t>
      </w:r>
      <w:r w:rsidRPr="00E466DA">
        <w:rPr>
          <w:b/>
          <w:bCs/>
          <w:color w:val="auto"/>
        </w:rPr>
        <w:t xml:space="preserve">T125 ALL C </w:t>
      </w:r>
      <w:r w:rsidRPr="00E466DA">
        <w:rPr>
          <w:color w:val="auto"/>
        </w:rPr>
        <w:t>(n=107) (</w:t>
      </w:r>
      <w:r w:rsidR="00E466DA" w:rsidRPr="00E466DA">
        <w:rPr>
          <w:color w:val="auto"/>
          <w:sz w:val="19"/>
          <w:szCs w:val="19"/>
        </w:rPr>
        <w:t>Fig. S</w:t>
      </w:r>
      <w:r w:rsidRPr="00E466DA">
        <w:rPr>
          <w:color w:val="auto"/>
          <w:sz w:val="19"/>
          <w:szCs w:val="19"/>
        </w:rPr>
        <w:t>25a</w:t>
      </w:r>
      <w:r w:rsidR="00E466DA" w:rsidRPr="00E466DA">
        <w:rPr>
          <w:color w:val="auto"/>
          <w:sz w:val="19"/>
          <w:szCs w:val="19"/>
        </w:rPr>
        <w:t xml:space="preserve">, </w:t>
      </w:r>
      <w:r w:rsidRPr="00E466DA">
        <w:rPr>
          <w:color w:val="auto"/>
          <w:sz w:val="19"/>
          <w:szCs w:val="19"/>
        </w:rPr>
        <w:t xml:space="preserve"> b)</w:t>
      </w:r>
      <w:r w:rsidRPr="00E466DA">
        <w:rPr>
          <w:color w:val="auto"/>
        </w:rPr>
        <w:t xml:space="preserve">. The t(12;21)(p13;q22) translocation which results from this fusion is often accompanied by copy number gains in </w:t>
      </w:r>
      <w:r w:rsidRPr="00E466DA">
        <w:rPr>
          <w:i/>
          <w:iCs/>
          <w:color w:val="auto"/>
        </w:rPr>
        <w:t>RUNX1</w:t>
      </w:r>
      <w:r w:rsidRPr="00E466DA">
        <w:rPr>
          <w:color w:val="auto"/>
        </w:rPr>
        <w:t xml:space="preserve">, which is overexpressed in this group (logFC = 4.17e-01, FDR = 3.33e-03). Compared to samples in </w:t>
      </w:r>
      <w:r w:rsidRPr="00E466DA">
        <w:rPr>
          <w:b/>
          <w:bCs/>
          <w:color w:val="auto"/>
        </w:rPr>
        <w:t>T125</w:t>
      </w:r>
      <w:r w:rsidRPr="00E466DA">
        <w:rPr>
          <w:color w:val="auto"/>
        </w:rPr>
        <w:t xml:space="preserve">, </w:t>
      </w:r>
      <w:r w:rsidRPr="00E466DA">
        <w:rPr>
          <w:b/>
          <w:bCs/>
          <w:color w:val="auto"/>
        </w:rPr>
        <w:t>T126</w:t>
      </w:r>
      <w:r w:rsidRPr="00E466DA">
        <w:rPr>
          <w:color w:val="auto"/>
        </w:rPr>
        <w:t xml:space="preserve"> is significantly younger (14.5 vs. 4.46 y.o., MWU p-val = 3.29e-08)</w:t>
      </w:r>
      <w:r w:rsidR="00C15BFF" w:rsidRPr="00E466DA">
        <w:rPr>
          <w:color w:val="auto"/>
        </w:rPr>
        <w:fldChar w:fldCharType="begin"/>
      </w:r>
      <w:r w:rsidR="00C15BFF" w:rsidRPr="00E466DA">
        <w:rPr>
          <w:color w:val="auto"/>
        </w:rPr>
        <w:instrText>ADDIN F1000_CSL_CITATION&lt;~#@#~&gt;[{"DOI":"10.18632/oncotarget.16367","First":false,"Last":false,"PMCID":"PMC5471068","PMID":"28418909","abstract":"ETV6/RUNX1 (E/R) is the most common fusion gene in childhood acute lymphoblastic leukemia (ALL). Multiple lines of evidence imply a \"two-hit\" model for the molecular pathogenesis of E/R-positive ALL, whereby E/R rearrangement is followed by a series of secondary mutations that trigger overt leukemia. The cellular framework in which E/R arises and the maintenance of a pre-leukemic condition by E/R are fundamental to the mechanism that underlies leukemogenesis. Accordingly, a variety of studies have focused on the relationship between the clones giving rise to the primary and recurrent E/R-positive ALL. We review here the most recent insights into the pathogenic mechanisms underlying E/R-positive ALL, as well as the molecular abnormalities prevailing at relapse.","author":[{"family":"Sun","given":"Congcong"},{"family":"Chang","given":"Lixian"},{"family":"Zhu","given":"Xiaofan"}],"authorYearDisplayFormat":false,"citation-label":"5980191","container-title":"Oncotarget","container-title-short":"Oncotarget","id":"5980191","invisible":false,"issue":"21","issued":{"date-parts":[["2017","5","23"]]},"journalAbbreviation":"Oncotarget","page":"35445-35459","suppress-author":false,"title":"Pathogenesis of ETV6/RUNX1-positive childhood acute lymphoblastic leukemia and mechanisms underlying its relapse.","type":"article-journal","volume":"8"}]</w:instrText>
      </w:r>
      <w:r w:rsidR="00C15BFF" w:rsidRPr="00E466DA">
        <w:rPr>
          <w:color w:val="auto"/>
        </w:rPr>
        <w:fldChar w:fldCharType="separate"/>
      </w:r>
      <w:r w:rsidR="0002571B" w:rsidRPr="0002571B">
        <w:rPr>
          <w:noProof/>
          <w:color w:val="auto"/>
          <w:vertAlign w:val="superscript"/>
        </w:rPr>
        <w:t>5</w:t>
      </w:r>
      <w:r w:rsidR="00C15BFF" w:rsidRPr="00E466DA">
        <w:rPr>
          <w:color w:val="auto"/>
        </w:rPr>
        <w:fldChar w:fldCharType="end"/>
      </w:r>
      <w:r w:rsidRPr="00E466DA">
        <w:rPr>
          <w:color w:val="auto"/>
        </w:rPr>
        <w:t>.</w:t>
      </w:r>
    </w:p>
    <w:p w14:paraId="7448AC72" w14:textId="77777777" w:rsidR="00C15BFF" w:rsidRPr="00E466DA" w:rsidRDefault="00C15BFF" w:rsidP="00C15BFF">
      <w:pPr>
        <w:spacing w:line="240" w:lineRule="auto"/>
        <w:ind w:right="0" w:firstLine="0"/>
        <w:rPr>
          <w:b/>
          <w:bCs/>
          <w:color w:val="auto"/>
        </w:rPr>
      </w:pPr>
    </w:p>
    <w:p w14:paraId="230C766B" w14:textId="6ECD246E" w:rsidR="00C15BFF" w:rsidRPr="00E466DA" w:rsidRDefault="289385EC" w:rsidP="289385EC">
      <w:pPr>
        <w:spacing w:line="240" w:lineRule="auto"/>
        <w:ind w:right="0" w:firstLine="0"/>
        <w:rPr>
          <w:color w:val="auto"/>
        </w:rPr>
      </w:pPr>
      <w:r w:rsidRPr="00E466DA">
        <w:rPr>
          <w:color w:val="auto"/>
        </w:rPr>
        <w:t xml:space="preserve">Following a similar pattern, samples in </w:t>
      </w:r>
      <w:r w:rsidRPr="00E466DA">
        <w:rPr>
          <w:b/>
          <w:bCs/>
          <w:color w:val="auto"/>
        </w:rPr>
        <w:t>T128</w:t>
      </w:r>
      <w:r w:rsidRPr="00E466DA">
        <w:rPr>
          <w:color w:val="auto"/>
        </w:rPr>
        <w:t xml:space="preserve"> </w:t>
      </w:r>
      <w:r w:rsidRPr="00E466DA">
        <w:rPr>
          <w:b/>
          <w:bCs/>
          <w:color w:val="auto"/>
        </w:rPr>
        <w:t>ALL ERGdel</w:t>
      </w:r>
      <w:r w:rsidRPr="00E466DA">
        <w:rPr>
          <w:color w:val="auto"/>
        </w:rPr>
        <w:t xml:space="preserve"> (n = 36), a child class of </w:t>
      </w:r>
      <w:r w:rsidRPr="00E466DA">
        <w:rPr>
          <w:b/>
          <w:bCs/>
          <w:color w:val="auto"/>
        </w:rPr>
        <w:t>T126</w:t>
      </w:r>
      <w:r w:rsidRPr="00E466DA">
        <w:rPr>
          <w:color w:val="auto"/>
        </w:rPr>
        <w:t xml:space="preserve">, separate from the remaining samples </w:t>
      </w:r>
      <w:r w:rsidRPr="00E466DA">
        <w:rPr>
          <w:b/>
          <w:bCs/>
          <w:color w:val="auto"/>
        </w:rPr>
        <w:t>T127 ALL Ph-like</w:t>
      </w:r>
      <w:r w:rsidRPr="00E466DA">
        <w:rPr>
          <w:color w:val="auto"/>
        </w:rPr>
        <w:t xml:space="preserve"> (n = 71) </w:t>
      </w:r>
      <w:r w:rsidRPr="00E466DA">
        <w:rPr>
          <w:color w:val="auto"/>
          <w:szCs w:val="20"/>
          <w:u w:val="single"/>
        </w:rPr>
        <w:t>(</w:t>
      </w:r>
      <w:r w:rsidR="00E466DA" w:rsidRPr="00E466DA">
        <w:rPr>
          <w:color w:val="auto"/>
          <w:sz w:val="19"/>
          <w:szCs w:val="19"/>
        </w:rPr>
        <w:t>Fig. S</w:t>
      </w:r>
      <w:r w:rsidRPr="00E466DA">
        <w:rPr>
          <w:color w:val="auto"/>
          <w:sz w:val="19"/>
          <w:szCs w:val="19"/>
        </w:rPr>
        <w:t>25a</w:t>
      </w:r>
      <w:r w:rsidR="00E466DA" w:rsidRPr="00E466DA">
        <w:rPr>
          <w:color w:val="auto"/>
          <w:sz w:val="19"/>
          <w:szCs w:val="19"/>
        </w:rPr>
        <w:t>,</w:t>
      </w:r>
      <w:r w:rsidRPr="00E466DA">
        <w:rPr>
          <w:color w:val="auto"/>
          <w:sz w:val="19"/>
          <w:szCs w:val="19"/>
        </w:rPr>
        <w:t xml:space="preserve"> b)</w:t>
      </w:r>
      <w:r w:rsidRPr="00E466DA">
        <w:rPr>
          <w:color w:val="auto"/>
        </w:rPr>
        <w:t xml:space="preserve">. </w:t>
      </w:r>
      <w:r w:rsidRPr="00E466DA">
        <w:rPr>
          <w:b/>
          <w:bCs/>
          <w:color w:val="auto"/>
        </w:rPr>
        <w:t>T128</w:t>
      </w:r>
      <w:r w:rsidRPr="00E466DA">
        <w:rPr>
          <w:color w:val="auto"/>
        </w:rPr>
        <w:t xml:space="preserve"> is characterized by tumours carrying </w:t>
      </w:r>
      <w:r w:rsidRPr="00E466DA">
        <w:rPr>
          <w:i/>
          <w:iCs/>
          <w:color w:val="auto"/>
        </w:rPr>
        <w:t>ERG</w:t>
      </w:r>
      <w:r w:rsidRPr="00E466DA">
        <w:rPr>
          <w:color w:val="auto"/>
        </w:rPr>
        <w:t xml:space="preserve"> deletions (15 vs. 55, </w:t>
      </w:r>
      <w:r w:rsidRPr="00E466DA">
        <w:rPr>
          <w:color w:val="auto"/>
          <w:lang w:val="el-GR"/>
        </w:rPr>
        <w:t>χ</w:t>
      </w:r>
      <w:r w:rsidRPr="00E466DA">
        <w:rPr>
          <w:color w:val="auto"/>
          <w:vertAlign w:val="superscript"/>
        </w:rPr>
        <w:t>2</w:t>
      </w:r>
      <w:r w:rsidRPr="00E466DA">
        <w:rPr>
          <w:color w:val="auto"/>
        </w:rPr>
        <w:t xml:space="preserve"> p-val &lt; 2.20e-16), and exhibits characteristic overexpression of </w:t>
      </w:r>
      <w:r w:rsidRPr="00E466DA">
        <w:rPr>
          <w:i/>
          <w:iCs/>
          <w:color w:val="auto"/>
        </w:rPr>
        <w:t xml:space="preserve">CHST2 </w:t>
      </w:r>
      <w:r w:rsidRPr="00E466DA">
        <w:rPr>
          <w:color w:val="auto"/>
        </w:rPr>
        <w:t xml:space="preserve">(logFC = -4.48, FDR = 5.742e-33), </w:t>
      </w:r>
      <w:r w:rsidRPr="00E466DA">
        <w:rPr>
          <w:i/>
          <w:iCs/>
          <w:color w:val="auto"/>
        </w:rPr>
        <w:t xml:space="preserve">PTPRM </w:t>
      </w:r>
      <w:r w:rsidRPr="00E466DA">
        <w:rPr>
          <w:color w:val="auto"/>
        </w:rPr>
        <w:t>(logFC = -7.64, FDR = 2.987e-32), and GPR49/</w:t>
      </w:r>
      <w:r w:rsidRPr="00E466DA">
        <w:rPr>
          <w:i/>
          <w:iCs/>
          <w:color w:val="auto"/>
        </w:rPr>
        <w:t xml:space="preserve">AGAP1 </w:t>
      </w:r>
      <w:r w:rsidRPr="00E466DA">
        <w:rPr>
          <w:color w:val="auto"/>
        </w:rPr>
        <w:t>(logFC = -6.23, FDR = 3.201e-31)</w:t>
      </w:r>
      <w:r w:rsidR="212AB1F7" w:rsidRPr="00E466DA">
        <w:rPr>
          <w:color w:val="auto"/>
        </w:rPr>
        <w:fldChar w:fldCharType="begin"/>
      </w:r>
      <w:r w:rsidR="212AB1F7" w:rsidRPr="00E466DA">
        <w:rPr>
          <w:color w:val="auto"/>
        </w:rPr>
        <w:instrText>ADDIN F1000_CSL_CITATION&lt;~#@#~&gt;[{"DOI":"10.1016/s1535-6108(02)00032-6","First":false,"Last":false,"PMID":"12086872","abstract":"Treatment of pediatric acute lymphoblastic leukemia (ALL) is based on the concept of tailoring the intensity of therapy to a patient's risk of relapse. To determine whether gene expression profiling could enhance risk assignment, we used oligonucleotide microarrays to analyze the pattern of genes expressed in leukemic blasts from 360 pediatric ALL patients. Distinct expression profiles identified each of the prognostically important leukemia subtypes, including T-ALL, E2A-PBX1, BCR-ABL, TEL-AML1, MLL rearrangement, and hyperdiploid &gt;50 chromosomes. In addition, another ALL subgroup was identified based on its unique expression profile. Examination of the genes comprising the expression signatures provided important insights into the biology of these leukemia subgroups. Further, within some genetic subgroups, expression profiles identified those patients that would eventually fail therapy. Thus, the single platform of expression profiling should enhance the accurate risk stratification of pediatric ALL patients.","author":[{"family":"Yeoh","given":"Eng-Juh"},{"family":"Ross","given":"Mary E"},{"family":"Shurtleff","given":"Sheila A"},{"family":"Williams","given":"W Kent"},{"family":"Patel","given":"Divyen"},{"family":"Mahfouz","given":"Rami"},{"family":"Behm","given":"Fred G"},{"family":"Raimondi","given":"Susana C"},{"family":"Relling","given":"Mary V"},{"family":"Patel","given":"Anami"},{"family":"Cheng","given":"Cheng"},{"family":"Campana","given":"Dario"},{"family":"Wilkins","given":"Dawn"},{"family":"Zhou","given":"Xiaodong"},{"family":"Li","given":"Jinyan"},{"family":"Liu","given":"Huiqing"},{"family":"Pui","given":"Ching-Hon"},{"family":"Evans","given":"William E"},{"family":"Naeve","given":"Clayton"},{"family":"Wong","given":"Limsoon"},{"family":"Downing","given":"James R"}],"authorYearDisplayFormat":false,"citation-label":"148111","container-title":"Cancer Cell","container-title-short":"Cancer Cell","id":"148111","invisible":false,"issue":"2","issued":{"date-parts":[["2002","3"]]},"journalAbbreviation":"Cancer Cell","page":"133-143","suppress-author":false,"title":"Classification, subtype discovery, and prediction of outcome in pediatric acute lymphoblastic leukemia by gene expression profiling.","type":"article-journal","volume":"1"}]</w:instrText>
      </w:r>
      <w:r w:rsidR="212AB1F7" w:rsidRPr="00E466DA">
        <w:rPr>
          <w:color w:val="auto"/>
        </w:rPr>
        <w:fldChar w:fldCharType="separate"/>
      </w:r>
      <w:r w:rsidR="0002571B" w:rsidRPr="0002571B">
        <w:rPr>
          <w:noProof/>
          <w:color w:val="auto"/>
          <w:vertAlign w:val="superscript"/>
        </w:rPr>
        <w:t>6</w:t>
      </w:r>
      <w:r w:rsidR="212AB1F7" w:rsidRPr="00E466DA">
        <w:rPr>
          <w:color w:val="auto"/>
        </w:rPr>
        <w:fldChar w:fldCharType="end"/>
      </w:r>
      <w:r w:rsidRPr="00E466DA">
        <w:rPr>
          <w:color w:val="auto"/>
        </w:rPr>
        <w:t xml:space="preserve">. The majority of samples in </w:t>
      </w:r>
      <w:r w:rsidRPr="00E466DA">
        <w:rPr>
          <w:b/>
          <w:bCs/>
          <w:color w:val="auto"/>
        </w:rPr>
        <w:t>T127</w:t>
      </w:r>
      <w:r w:rsidRPr="00E466DA">
        <w:rPr>
          <w:color w:val="auto"/>
        </w:rPr>
        <w:t xml:space="preserve"> are composed of Ph-like tumours of various classes (</w:t>
      </w:r>
      <w:r w:rsidRPr="00E466DA">
        <w:rPr>
          <w:color w:val="auto"/>
          <w:lang w:val="el-GR"/>
        </w:rPr>
        <w:t>χ</w:t>
      </w:r>
      <w:r w:rsidRPr="00E466DA">
        <w:rPr>
          <w:color w:val="auto"/>
          <w:vertAlign w:val="superscript"/>
        </w:rPr>
        <w:t>2</w:t>
      </w:r>
      <w:r w:rsidRPr="00E466DA">
        <w:rPr>
          <w:color w:val="auto"/>
        </w:rPr>
        <w:t xml:space="preserve"> p-val &lt; 2.2e-16)</w:t>
      </w:r>
      <w:r w:rsidR="212AB1F7" w:rsidRPr="00E466DA">
        <w:rPr>
          <w:color w:val="auto"/>
        </w:rPr>
        <w:fldChar w:fldCharType="begin"/>
      </w:r>
      <w:r w:rsidR="212AB1F7" w:rsidRPr="00E466DA">
        <w:rPr>
          <w:color w:val="auto"/>
        </w:rPr>
        <w:instrText>ADDIN F1000_CSL_CITATION&lt;~#@#~&gt;[{"DOI":"10.1182/blood-2016-07-726588","First":false,"Last":false,"PMCID":"PMC5290985","PMID":"27919910","abstract":"Philadelphia chromosome (Ph)-like acute lymphoblastic leukemia (ALL) is a high-risk subtype of ALL in children. There are conflicting data on the incidence and prognosis of Ph-like ALL in adults. Patients with newly diagnosed B-cell ALL (B-ALL) who received frontline chemotherapy at MD Anderson Cancer Center underwent gene expression profiling of leukemic cells. Of 148 patients, 33.1% had Ph-like, 31.1% had Ph+, and 35.8% had other B-ALL subtypes (B-other). Within the Ph-like ALL cohort, 61% had cytokine receptor-like factor 2 (CRLF2) overexpression. Patients with Ph-like ALL had significantly worse overall survival (OS), and event-free survival compared with B-other with a 5-year survival of 23% (vs 59% for B-other, P = .006). Sixty-eight percent of patients with Ph-like ALL were of Hispanic ethnicity. The following were associated with inferior OS on multivariable analysis: age (hazard ratio [HR], 3.299; P &lt;  .001), white blood cell count (HR, 1.910; P = .017), platelet count (HR, 7.437; P = .005), and Ph-like ALL (HR, 1.818; P = .03). Next-generation sequencing of the CRLF2+ group identified mutations in the JAK-STAT and Ras pathway in 85% of patients, and 20% had a CRLF2 mutation. Within the CRLF2+ group, JAK2 mutation was associated with inferior outcomes. Our findings show high frequency of Ph-like ALL in adults, an increased frequency of Ph-like ALL in adults of Hispanic ethnicity, significantly inferior outcomes of adult patients with Ph-like ALL, and significantly worse outcomes in the CRLF2+ subset of Ph-like ALL. Novel strategies are needed to improve the outcome of these patients.&lt;br&gt;&lt;br&gt;© 2017 by The American Society of Hematology.","author":[{"family":"Jain","given":"Nitin"},{"family":"Roberts","given":"Kathryn G"},{"family":"Jabbour","given":"Elias"},{"family":"Patel","given":"Keyur"},{"family":"Eterovic","given":"Agda Karina"},{"family":"Chen","given":"Ken"},{"family":"Zweidler-McKay","given":"Patrick"},{"family":"Lu","given":"Xinyan"},{"family":"Fawcett","given":"Gloria"},{"family":"Wang","given":"Sa A"},{"family":"Konoplev","given":"Sergej"},{"family":"Harvey","given":"Richard C"},{"family":"Chen","given":"I-Ming"},{"family":"Payne-Turner","given":"Debbie"},{"family":"Valentine","given":"Marcus"},{"family":"Thomas","given":"Deborah"},{"family":"Garcia-Manero","given":"Guillermo"},{"family":"Ravandi","given":"Farhad"},{"family":"Cortes","given":"Jorge"},{"family":"Kornblau","given":"Steven"},{"family":"O'Brien","given":"Susan"},{"family":"Pierce","given":"Sherry"},{"family":"Jorgensen","given":"Jeffrey"},{"family":"Shaw","given":"Kenna R Mills"},{"family":"Willman","given":"Cheryl L"},{"family":"Mullighan","given":"Charles G"},{"family":"Kantarjian","given":"Hagop"},{"family":"Konopleva","given":"Marina"}],"authorYearDisplayFormat":false,"citation-label":"4096744","container-title":"Blood","container-title-short":"Blood","id":"4096744","invisible":false,"issue":"5","issued":{"date-parts":[["2017","2","2"]]},"journalAbbreviation":"Blood","page":"572-581","suppress-author":false,"title":"Ph-like acute lymphoblastic leukemia: a high-risk subtype in adults.","type":"article-journal","volume":"129"}]</w:instrText>
      </w:r>
      <w:r w:rsidR="212AB1F7" w:rsidRPr="00E466DA">
        <w:rPr>
          <w:color w:val="auto"/>
        </w:rPr>
        <w:fldChar w:fldCharType="separate"/>
      </w:r>
      <w:r w:rsidR="0002571B" w:rsidRPr="0002571B">
        <w:rPr>
          <w:noProof/>
          <w:color w:val="auto"/>
          <w:vertAlign w:val="superscript"/>
        </w:rPr>
        <w:t>7</w:t>
      </w:r>
      <w:r w:rsidR="212AB1F7" w:rsidRPr="00E466DA">
        <w:rPr>
          <w:color w:val="auto"/>
        </w:rPr>
        <w:fldChar w:fldCharType="end"/>
      </w:r>
      <w:r w:rsidRPr="00E466DA">
        <w:rPr>
          <w:color w:val="auto"/>
        </w:rPr>
        <w:t xml:space="preserve">. </w:t>
      </w:r>
    </w:p>
    <w:p w14:paraId="3027BB04" w14:textId="77777777" w:rsidR="00C15BFF" w:rsidRPr="00E466DA" w:rsidRDefault="00C15BFF" w:rsidP="00C15BFF">
      <w:pPr>
        <w:spacing w:line="240" w:lineRule="auto"/>
        <w:ind w:right="0" w:firstLine="0"/>
        <w:rPr>
          <w:color w:val="auto"/>
        </w:rPr>
      </w:pPr>
    </w:p>
    <w:p w14:paraId="7DDA7CBB" w14:textId="33E6E175" w:rsidR="00FB3DB6" w:rsidRPr="00E466DA" w:rsidRDefault="289385EC" w:rsidP="289385EC">
      <w:pPr>
        <w:spacing w:line="240" w:lineRule="auto"/>
        <w:ind w:right="0" w:firstLine="0"/>
        <w:rPr>
          <w:color w:val="auto"/>
        </w:rPr>
      </w:pPr>
      <w:r w:rsidRPr="00E466DA">
        <w:rPr>
          <w:b/>
          <w:bCs/>
          <w:color w:val="auto"/>
        </w:rPr>
        <w:t>T128</w:t>
      </w:r>
      <w:r w:rsidRPr="00E466DA">
        <w:rPr>
          <w:color w:val="auto"/>
        </w:rPr>
        <w:t xml:space="preserve"> is further subdivided in two child nodes, </w:t>
      </w:r>
      <w:r w:rsidRPr="00E466DA">
        <w:rPr>
          <w:b/>
          <w:bCs/>
          <w:color w:val="auto"/>
        </w:rPr>
        <w:t>T129 ALL Ph-like A</w:t>
      </w:r>
      <w:r w:rsidRPr="00E466DA">
        <w:rPr>
          <w:color w:val="auto"/>
        </w:rPr>
        <w:t xml:space="preserve"> (n = 41) and </w:t>
      </w:r>
      <w:r w:rsidRPr="00E466DA">
        <w:rPr>
          <w:b/>
          <w:bCs/>
          <w:color w:val="auto"/>
        </w:rPr>
        <w:t>T130 ALL Ph-like IKZF1/JAK2</w:t>
      </w:r>
      <w:r w:rsidRPr="00E466DA">
        <w:rPr>
          <w:color w:val="auto"/>
        </w:rPr>
        <w:t xml:space="preserve"> (n = 29) </w:t>
      </w:r>
      <w:r w:rsidRPr="00E466DA">
        <w:rPr>
          <w:color w:val="auto"/>
          <w:szCs w:val="20"/>
          <w:u w:val="single"/>
        </w:rPr>
        <w:t>(</w:t>
      </w:r>
      <w:r w:rsidR="00E466DA" w:rsidRPr="00E466DA">
        <w:rPr>
          <w:color w:val="auto"/>
          <w:sz w:val="19"/>
          <w:szCs w:val="19"/>
        </w:rPr>
        <w:t>Fig. S</w:t>
      </w:r>
      <w:r w:rsidRPr="00E466DA">
        <w:rPr>
          <w:color w:val="auto"/>
          <w:sz w:val="19"/>
          <w:szCs w:val="19"/>
        </w:rPr>
        <w:t>25b</w:t>
      </w:r>
      <w:r w:rsidR="00E466DA" w:rsidRPr="00E466DA">
        <w:rPr>
          <w:color w:val="auto"/>
          <w:sz w:val="19"/>
          <w:szCs w:val="19"/>
        </w:rPr>
        <w:t>,</w:t>
      </w:r>
      <w:r w:rsidRPr="00E466DA">
        <w:rPr>
          <w:color w:val="auto"/>
          <w:sz w:val="19"/>
          <w:szCs w:val="19"/>
        </w:rPr>
        <w:t xml:space="preserve"> d)</w:t>
      </w:r>
      <w:r w:rsidRPr="00E466DA">
        <w:rPr>
          <w:color w:val="auto"/>
        </w:rPr>
        <w:t xml:space="preserve">. Both contain small populations </w:t>
      </w:r>
      <w:r w:rsidRPr="00E466DA">
        <w:rPr>
          <w:i/>
          <w:iCs/>
          <w:color w:val="auto"/>
        </w:rPr>
        <w:t>of BCR-ABL1</w:t>
      </w:r>
      <w:r w:rsidRPr="00E466DA">
        <w:rPr>
          <w:color w:val="auto"/>
        </w:rPr>
        <w:t xml:space="preserve"> fusion samples (Ph+) (11 and 5, ns) and </w:t>
      </w:r>
      <w:r w:rsidR="00F72CF3" w:rsidRPr="00E466DA">
        <w:rPr>
          <w:color w:val="auto"/>
        </w:rPr>
        <w:t>Philadelphia</w:t>
      </w:r>
      <w:r w:rsidRPr="00E466DA">
        <w:rPr>
          <w:color w:val="auto"/>
        </w:rPr>
        <w:t>-like (Ph-like) samples (13 and 14, ns). While</w:t>
      </w:r>
      <w:r w:rsidRPr="00E466DA">
        <w:rPr>
          <w:b/>
          <w:bCs/>
          <w:color w:val="auto"/>
        </w:rPr>
        <w:t xml:space="preserve"> T129</w:t>
      </w:r>
      <w:r w:rsidRPr="00E466DA">
        <w:rPr>
          <w:color w:val="auto"/>
        </w:rPr>
        <w:t xml:space="preserve"> contains the majority of Ph-like non-</w:t>
      </w:r>
      <w:r w:rsidRPr="00E466DA">
        <w:rPr>
          <w:i/>
          <w:iCs/>
          <w:color w:val="auto"/>
        </w:rPr>
        <w:t>CRFL2</w:t>
      </w:r>
      <w:r w:rsidRPr="00E466DA">
        <w:rPr>
          <w:color w:val="auto"/>
        </w:rPr>
        <w:t xml:space="preserve"> tumours (11/28 vs. 14/19, </w:t>
      </w:r>
      <w:r w:rsidRPr="00E466DA">
        <w:rPr>
          <w:rFonts w:cs="Times New Roman"/>
          <w:color w:val="auto"/>
          <w:lang w:val="el-GR" w:bidi="he-IL"/>
        </w:rPr>
        <w:t>χ</w:t>
      </w:r>
      <w:r w:rsidRPr="00E466DA">
        <w:rPr>
          <w:rFonts w:cs="Times New Roman"/>
          <w:color w:val="auto"/>
          <w:vertAlign w:val="superscript"/>
          <w:lang w:val="en-CA" w:bidi="he-IL"/>
        </w:rPr>
        <w:t>2</w:t>
      </w:r>
      <w:r w:rsidRPr="00E466DA">
        <w:rPr>
          <w:rFonts w:cs="Times New Roman"/>
          <w:color w:val="auto"/>
          <w:lang w:val="en-CA" w:bidi="he-IL"/>
        </w:rPr>
        <w:t xml:space="preserve"> p-val</w:t>
      </w:r>
      <w:r w:rsidRPr="00E466DA">
        <w:rPr>
          <w:color w:val="auto"/>
        </w:rPr>
        <w:t xml:space="preserve"> = </w:t>
      </w:r>
      <w:r w:rsidRPr="00E466DA">
        <w:rPr>
          <w:rFonts w:cs="Times New Roman"/>
          <w:color w:val="auto"/>
          <w:lang w:val="en-CA" w:bidi="he-IL"/>
        </w:rPr>
        <w:t>4.32e-02), there is no corresponding enrichment of this signature via gene sets analysis (</w:t>
      </w:r>
      <w:r w:rsidR="00E466DA" w:rsidRPr="00E466DA">
        <w:rPr>
          <w:color w:val="auto"/>
          <w:sz w:val="19"/>
          <w:szCs w:val="19"/>
        </w:rPr>
        <w:t>Fig. S</w:t>
      </w:r>
      <w:r w:rsidRPr="00E466DA">
        <w:rPr>
          <w:color w:val="auto"/>
          <w:sz w:val="19"/>
          <w:szCs w:val="19"/>
        </w:rPr>
        <w:t>25e)</w:t>
      </w:r>
      <w:r w:rsidRPr="00E466DA">
        <w:rPr>
          <w:rFonts w:cs="Times New Roman"/>
          <w:color w:val="auto"/>
          <w:lang w:val="en-CA" w:bidi="he-IL"/>
        </w:rPr>
        <w:t xml:space="preserve">. However, the two differ by some specific lesions known to be present in the </w:t>
      </w:r>
      <w:r w:rsidRPr="00E466DA">
        <w:rPr>
          <w:rFonts w:cs="Times New Roman"/>
          <w:color w:val="auto"/>
          <w:lang w:val="en-CA" w:bidi="he-IL"/>
        </w:rPr>
        <w:lastRenderedPageBreak/>
        <w:t xml:space="preserve">Ph-like group: </w:t>
      </w:r>
      <w:r w:rsidRPr="00E466DA">
        <w:rPr>
          <w:rFonts w:cs="Times New Roman"/>
          <w:b/>
          <w:bCs/>
          <w:color w:val="auto"/>
          <w:lang w:val="en-CA" w:bidi="he-IL"/>
        </w:rPr>
        <w:t>T130</w:t>
      </w:r>
      <w:r w:rsidRPr="00E466DA">
        <w:rPr>
          <w:rFonts w:cs="Times New Roman"/>
          <w:color w:val="auto"/>
          <w:lang w:val="en-CA" w:bidi="he-IL"/>
        </w:rPr>
        <w:t xml:space="preserve"> contains 6 </w:t>
      </w:r>
      <w:r w:rsidRPr="00E466DA">
        <w:rPr>
          <w:rFonts w:cs="Times New Roman"/>
          <w:i/>
          <w:iCs/>
          <w:color w:val="auto"/>
          <w:lang w:val="en-CA" w:bidi="he-IL"/>
        </w:rPr>
        <w:t>JAK2</w:t>
      </w:r>
      <w:r w:rsidRPr="00E466DA">
        <w:rPr>
          <w:rFonts w:cs="Times New Roman"/>
          <w:color w:val="auto"/>
          <w:lang w:val="en-CA" w:bidi="he-IL"/>
        </w:rPr>
        <w:t xml:space="preserve"> fusion samples (0/13 vs 6/14, </w:t>
      </w:r>
      <w:r w:rsidRPr="00E466DA">
        <w:rPr>
          <w:rFonts w:cs="Times New Roman"/>
          <w:color w:val="auto"/>
          <w:lang w:val="el-GR" w:bidi="he-IL"/>
        </w:rPr>
        <w:t>χ</w:t>
      </w:r>
      <w:r w:rsidRPr="00E466DA">
        <w:rPr>
          <w:rFonts w:cs="Times New Roman"/>
          <w:color w:val="auto"/>
          <w:vertAlign w:val="superscript"/>
          <w:lang w:val="en-CA" w:bidi="he-IL"/>
        </w:rPr>
        <w:t>2</w:t>
      </w:r>
      <w:r w:rsidRPr="00E466DA">
        <w:rPr>
          <w:rFonts w:cs="Times New Roman"/>
          <w:color w:val="auto"/>
          <w:lang w:val="en-CA" w:bidi="he-IL"/>
        </w:rPr>
        <w:t xml:space="preserve"> p-val</w:t>
      </w:r>
      <w:r w:rsidRPr="00E466DA">
        <w:rPr>
          <w:color w:val="auto"/>
        </w:rPr>
        <w:t xml:space="preserve"> = </w:t>
      </w:r>
      <w:r w:rsidRPr="00E466DA">
        <w:rPr>
          <w:rFonts w:cs="Times New Roman"/>
          <w:color w:val="auto"/>
          <w:lang w:val="en-CA" w:bidi="he-IL"/>
        </w:rPr>
        <w:t xml:space="preserve">2.69e-02), while </w:t>
      </w:r>
      <w:r w:rsidRPr="00E466DA">
        <w:rPr>
          <w:rFonts w:cs="Times New Roman"/>
          <w:b/>
          <w:bCs/>
          <w:color w:val="auto"/>
          <w:lang w:val="en-CA" w:bidi="he-IL"/>
        </w:rPr>
        <w:t>T131</w:t>
      </w:r>
      <w:r w:rsidRPr="00E466DA">
        <w:rPr>
          <w:rFonts w:cs="Times New Roman"/>
          <w:color w:val="auto"/>
          <w:lang w:val="en-CA" w:bidi="he-IL"/>
        </w:rPr>
        <w:t xml:space="preserve"> contains all </w:t>
      </w:r>
      <w:r w:rsidRPr="00E466DA">
        <w:rPr>
          <w:rFonts w:cs="Times New Roman"/>
          <w:i/>
          <w:iCs/>
          <w:color w:val="auto"/>
          <w:lang w:val="en-CA" w:bidi="he-IL"/>
        </w:rPr>
        <w:t>EPO</w:t>
      </w:r>
      <w:r w:rsidRPr="00E466DA">
        <w:rPr>
          <w:rFonts w:cs="Times New Roman"/>
          <w:color w:val="auto"/>
          <w:lang w:val="en-CA" w:bidi="he-IL"/>
        </w:rPr>
        <w:t xml:space="preserve"> fusion samples (4/13 vs. 0/14, FET p-val 4.07e-02) </w:t>
      </w:r>
      <w:r w:rsidRPr="00E466DA">
        <w:rPr>
          <w:color w:val="auto"/>
          <w:szCs w:val="20"/>
          <w:u w:val="single"/>
        </w:rPr>
        <w:t>(</w:t>
      </w:r>
      <w:r w:rsidR="00E466DA" w:rsidRPr="00E466DA">
        <w:rPr>
          <w:color w:val="auto"/>
          <w:sz w:val="19"/>
          <w:szCs w:val="19"/>
        </w:rPr>
        <w:t>Fig. S</w:t>
      </w:r>
      <w:r w:rsidRPr="00E466DA">
        <w:rPr>
          <w:color w:val="auto"/>
          <w:sz w:val="19"/>
          <w:szCs w:val="19"/>
        </w:rPr>
        <w:t>25d)</w:t>
      </w:r>
      <w:r w:rsidRPr="00E466DA">
        <w:rPr>
          <w:rFonts w:cs="Times New Roman"/>
          <w:color w:val="auto"/>
          <w:lang w:val="en-CA" w:bidi="he-IL"/>
        </w:rPr>
        <w:t xml:space="preserve">. Both contain other </w:t>
      </w:r>
      <w:r w:rsidRPr="00E466DA">
        <w:rPr>
          <w:rFonts w:cs="Times New Roman"/>
          <w:i/>
          <w:iCs/>
          <w:color w:val="auto"/>
          <w:lang w:val="en-CA" w:bidi="he-IL"/>
        </w:rPr>
        <w:t>JAK/STAT</w:t>
      </w:r>
      <w:r w:rsidRPr="00E466DA">
        <w:rPr>
          <w:rFonts w:cs="Times New Roman"/>
          <w:color w:val="auto"/>
          <w:lang w:val="en-CA" w:bidi="he-IL"/>
        </w:rPr>
        <w:t xml:space="preserve"> alterations (4/13 vs. 3/14, ns), and two of other </w:t>
      </w:r>
      <w:r w:rsidRPr="00E466DA">
        <w:rPr>
          <w:rFonts w:cs="Times New Roman"/>
          <w:i/>
          <w:iCs/>
          <w:color w:val="auto"/>
          <w:lang w:val="en-CA" w:bidi="he-IL"/>
        </w:rPr>
        <w:t>ABL1/2</w:t>
      </w:r>
      <w:r w:rsidRPr="00E466DA">
        <w:rPr>
          <w:rFonts w:cs="Times New Roman"/>
          <w:color w:val="auto"/>
          <w:lang w:val="en-CA" w:bidi="he-IL"/>
        </w:rPr>
        <w:t xml:space="preserve"> fusion samples each </w:t>
      </w:r>
      <w:r w:rsidRPr="00E466DA">
        <w:rPr>
          <w:color w:val="auto"/>
          <w:szCs w:val="20"/>
          <w:u w:val="single"/>
        </w:rPr>
        <w:t>(</w:t>
      </w:r>
      <w:r w:rsidR="00E466DA" w:rsidRPr="00E466DA">
        <w:rPr>
          <w:color w:val="auto"/>
          <w:sz w:val="19"/>
          <w:szCs w:val="19"/>
        </w:rPr>
        <w:t>Fig. S</w:t>
      </w:r>
      <w:r w:rsidRPr="00E466DA">
        <w:rPr>
          <w:color w:val="auto"/>
          <w:sz w:val="19"/>
          <w:szCs w:val="19"/>
        </w:rPr>
        <w:t>25d)</w:t>
      </w:r>
      <w:r w:rsidRPr="00E466DA">
        <w:rPr>
          <w:rFonts w:cs="Times New Roman"/>
          <w:color w:val="auto"/>
          <w:lang w:val="en-CA" w:bidi="he-IL"/>
        </w:rPr>
        <w:t xml:space="preserve">. </w:t>
      </w:r>
      <w:r w:rsidRPr="00E466DA">
        <w:rPr>
          <w:rFonts w:cs="Times New Roman"/>
          <w:b/>
          <w:bCs/>
          <w:color w:val="auto"/>
          <w:lang w:val="en-CA" w:bidi="he-IL"/>
        </w:rPr>
        <w:t>T130</w:t>
      </w:r>
      <w:r w:rsidRPr="00E466DA">
        <w:rPr>
          <w:rFonts w:cs="Times New Roman"/>
          <w:color w:val="auto"/>
          <w:lang w:val="en-CA" w:bidi="he-IL"/>
        </w:rPr>
        <w:t xml:space="preserve"> is also enriched for tumours with concurrent </w:t>
      </w:r>
      <w:r w:rsidRPr="00E466DA">
        <w:rPr>
          <w:rFonts w:cs="Times New Roman"/>
          <w:i/>
          <w:iCs/>
          <w:color w:val="auto"/>
          <w:lang w:val="en-CA" w:bidi="he-IL"/>
        </w:rPr>
        <w:t>IKZF1</w:t>
      </w:r>
      <w:r w:rsidRPr="00E466DA">
        <w:rPr>
          <w:rFonts w:cs="Times New Roman"/>
          <w:color w:val="auto"/>
          <w:lang w:val="en-CA" w:bidi="he-IL"/>
        </w:rPr>
        <w:t xml:space="preserve"> alterations 11/28 vs. 14/19, </w:t>
      </w:r>
      <w:r w:rsidRPr="00E466DA">
        <w:rPr>
          <w:rFonts w:cs="Times New Roman"/>
          <w:color w:val="auto"/>
          <w:lang w:val="el-GR" w:bidi="he-IL"/>
        </w:rPr>
        <w:t>χ</w:t>
      </w:r>
      <w:r w:rsidRPr="00E466DA">
        <w:rPr>
          <w:rFonts w:cs="Times New Roman"/>
          <w:color w:val="auto"/>
          <w:vertAlign w:val="superscript"/>
          <w:lang w:val="en-CA" w:bidi="he-IL"/>
        </w:rPr>
        <w:t>2</w:t>
      </w:r>
      <w:r w:rsidRPr="00E466DA">
        <w:rPr>
          <w:rFonts w:cs="Times New Roman"/>
          <w:color w:val="auto"/>
          <w:lang w:val="en-CA" w:bidi="he-IL"/>
        </w:rPr>
        <w:t xml:space="preserve"> p-val</w:t>
      </w:r>
      <w:r w:rsidRPr="00E466DA">
        <w:rPr>
          <w:color w:val="auto"/>
        </w:rPr>
        <w:t xml:space="preserve"> = 4.32e-02</w:t>
      </w:r>
      <w:r w:rsidRPr="00E466DA">
        <w:rPr>
          <w:rFonts w:cs="Times New Roman"/>
          <w:color w:val="auto"/>
          <w:lang w:val="en-CA" w:bidi="he-IL"/>
        </w:rPr>
        <w:t>).</w:t>
      </w:r>
    </w:p>
    <w:p w14:paraId="6E9D56EF" w14:textId="77777777" w:rsidR="00A9252A" w:rsidRPr="00E466DA" w:rsidRDefault="00A9252A" w:rsidP="00C15BFF">
      <w:pPr>
        <w:spacing w:line="240" w:lineRule="auto"/>
        <w:ind w:right="0" w:firstLine="0"/>
        <w:rPr>
          <w:rFonts w:cs="Times New Roman"/>
          <w:color w:val="auto"/>
          <w:lang w:val="en-CA" w:bidi="he-IL"/>
        </w:rPr>
      </w:pPr>
    </w:p>
    <w:p w14:paraId="38DC5FD2" w14:textId="22509E38" w:rsidR="00C15BFF" w:rsidRPr="00E466DA" w:rsidRDefault="289385EC" w:rsidP="289385EC">
      <w:pPr>
        <w:spacing w:line="240" w:lineRule="auto"/>
        <w:ind w:right="0" w:firstLine="0"/>
        <w:rPr>
          <w:rFonts w:cs="Times New Roman"/>
          <w:color w:val="auto"/>
          <w:lang w:val="en-CA" w:bidi="he-IL"/>
        </w:rPr>
      </w:pPr>
      <w:r w:rsidRPr="00E466DA">
        <w:rPr>
          <w:rFonts w:cs="Times New Roman"/>
          <w:b/>
          <w:bCs/>
          <w:color w:val="auto"/>
          <w:lang w:val="en-CA" w:bidi="he-IL"/>
        </w:rPr>
        <w:t>T129</w:t>
      </w:r>
      <w:r w:rsidRPr="00E466DA">
        <w:rPr>
          <w:rFonts w:cs="Times New Roman"/>
          <w:color w:val="auto"/>
          <w:lang w:val="en-CA" w:bidi="he-IL"/>
        </w:rPr>
        <w:t xml:space="preserve"> then divides into two further subtypes, </w:t>
      </w:r>
      <w:r w:rsidRPr="00E466DA">
        <w:rPr>
          <w:rFonts w:cs="Times New Roman"/>
          <w:b/>
          <w:bCs/>
          <w:color w:val="auto"/>
          <w:lang w:val="en-CA" w:bidi="he-IL"/>
        </w:rPr>
        <w:t>T131 ALL Ph-like JAK/STAT</w:t>
      </w:r>
      <w:r w:rsidRPr="00E466DA">
        <w:rPr>
          <w:rFonts w:cs="Times New Roman"/>
          <w:color w:val="auto"/>
          <w:lang w:val="en-CA" w:bidi="he-IL"/>
        </w:rPr>
        <w:t xml:space="preserve"> (n=23) </w:t>
      </w:r>
      <w:r w:rsidRPr="00E466DA">
        <w:rPr>
          <w:rFonts w:cs="Times New Roman"/>
          <w:b/>
          <w:bCs/>
          <w:color w:val="auto"/>
          <w:lang w:val="en-CA" w:bidi="he-IL"/>
        </w:rPr>
        <w:t>and T132 ALL Ph+/Ph-like</w:t>
      </w:r>
      <w:r w:rsidRPr="00E466DA">
        <w:rPr>
          <w:rFonts w:cs="Times New Roman"/>
          <w:color w:val="auto"/>
          <w:lang w:val="en-CA" w:bidi="he-IL"/>
        </w:rPr>
        <w:t xml:space="preserve"> </w:t>
      </w:r>
      <w:r w:rsidRPr="00E466DA">
        <w:rPr>
          <w:rFonts w:cs="Times New Roman"/>
          <w:b/>
          <w:bCs/>
          <w:color w:val="auto"/>
          <w:lang w:val="en-CA" w:bidi="he-IL"/>
        </w:rPr>
        <w:t>EPOR</w:t>
      </w:r>
      <w:r w:rsidRPr="00E466DA">
        <w:rPr>
          <w:rFonts w:cs="Times New Roman"/>
          <w:color w:val="auto"/>
          <w:lang w:val="en-CA" w:bidi="he-IL"/>
        </w:rPr>
        <w:t xml:space="preserve"> (n =12) </w:t>
      </w:r>
      <w:r w:rsidRPr="00E466DA">
        <w:rPr>
          <w:color w:val="auto"/>
          <w:szCs w:val="20"/>
          <w:u w:val="single"/>
        </w:rPr>
        <w:t>(</w:t>
      </w:r>
      <w:r w:rsidR="00E466DA" w:rsidRPr="00E466DA">
        <w:rPr>
          <w:color w:val="auto"/>
          <w:sz w:val="19"/>
          <w:szCs w:val="19"/>
        </w:rPr>
        <w:t>Fig. S</w:t>
      </w:r>
      <w:r w:rsidRPr="00E466DA">
        <w:rPr>
          <w:color w:val="auto"/>
          <w:sz w:val="19"/>
          <w:szCs w:val="19"/>
        </w:rPr>
        <w:t>25b</w:t>
      </w:r>
      <w:r w:rsidR="00E466DA" w:rsidRPr="00E466DA">
        <w:rPr>
          <w:color w:val="auto"/>
          <w:sz w:val="19"/>
          <w:szCs w:val="19"/>
        </w:rPr>
        <w:t>,</w:t>
      </w:r>
      <w:r w:rsidRPr="00E466DA">
        <w:rPr>
          <w:color w:val="auto"/>
          <w:sz w:val="19"/>
          <w:szCs w:val="19"/>
        </w:rPr>
        <w:t xml:space="preserve"> d)</w:t>
      </w:r>
      <w:r w:rsidRPr="00E466DA">
        <w:rPr>
          <w:rFonts w:cs="Times New Roman"/>
          <w:color w:val="auto"/>
          <w:lang w:val="en-CA" w:bidi="he-IL"/>
        </w:rPr>
        <w:t xml:space="preserve">. </w:t>
      </w:r>
      <w:r w:rsidRPr="00E466DA">
        <w:rPr>
          <w:rFonts w:cs="Times New Roman"/>
          <w:b/>
          <w:bCs/>
          <w:color w:val="auto"/>
          <w:lang w:val="en-CA" w:bidi="he-IL"/>
        </w:rPr>
        <w:t>T132</w:t>
      </w:r>
      <w:r w:rsidRPr="00E466DA">
        <w:rPr>
          <w:rFonts w:cs="Times New Roman"/>
          <w:color w:val="auto"/>
          <w:lang w:val="en-CA" w:bidi="he-IL"/>
        </w:rPr>
        <w:t xml:space="preserve"> contains the majority of </w:t>
      </w:r>
      <w:r w:rsidRPr="00E466DA">
        <w:rPr>
          <w:rFonts w:cs="Times New Roman"/>
          <w:i/>
          <w:iCs/>
          <w:color w:val="auto"/>
          <w:lang w:val="en-CA" w:bidi="he-IL"/>
        </w:rPr>
        <w:t>BCR-ABL1</w:t>
      </w:r>
      <w:r w:rsidRPr="00E466DA">
        <w:rPr>
          <w:rFonts w:cs="Times New Roman"/>
          <w:color w:val="auto"/>
          <w:lang w:val="en-CA" w:bidi="he-IL"/>
        </w:rPr>
        <w:t xml:space="preserve"> fusion samples (3/23 vs. 8/12, p-val = 4.23e-03) </w:t>
      </w:r>
      <w:r w:rsidRPr="00E466DA">
        <w:rPr>
          <w:color w:val="auto"/>
          <w:szCs w:val="20"/>
          <w:u w:val="single"/>
        </w:rPr>
        <w:t>(</w:t>
      </w:r>
      <w:r w:rsidR="00E466DA" w:rsidRPr="00E466DA">
        <w:rPr>
          <w:color w:val="auto"/>
          <w:sz w:val="19"/>
          <w:szCs w:val="19"/>
        </w:rPr>
        <w:t>Fig. S</w:t>
      </w:r>
      <w:r w:rsidRPr="00E466DA">
        <w:rPr>
          <w:color w:val="auto"/>
          <w:sz w:val="19"/>
          <w:szCs w:val="19"/>
        </w:rPr>
        <w:t>25d)</w:t>
      </w:r>
      <w:r w:rsidRPr="00E466DA">
        <w:rPr>
          <w:rFonts w:cs="Times New Roman"/>
          <w:color w:val="auto"/>
          <w:lang w:val="en-CA" w:bidi="he-IL"/>
        </w:rPr>
        <w:t xml:space="preserve">. Of the Ph-like samples for which we have annotation, </w:t>
      </w:r>
      <w:r w:rsidRPr="00E466DA">
        <w:rPr>
          <w:rFonts w:cs="Times New Roman"/>
          <w:b/>
          <w:bCs/>
          <w:color w:val="auto"/>
          <w:lang w:val="en-CA" w:bidi="he-IL"/>
        </w:rPr>
        <w:t>T131</w:t>
      </w:r>
      <w:r w:rsidRPr="00E466DA">
        <w:rPr>
          <w:rFonts w:cs="Times New Roman"/>
          <w:color w:val="auto"/>
          <w:lang w:val="en-CA" w:bidi="he-IL"/>
        </w:rPr>
        <w:t xml:space="preserve"> contains 4 unspecified </w:t>
      </w:r>
      <w:r w:rsidRPr="00E466DA">
        <w:rPr>
          <w:rFonts w:cs="Times New Roman"/>
          <w:i/>
          <w:iCs/>
          <w:color w:val="auto"/>
          <w:lang w:val="en-CA" w:bidi="he-IL"/>
        </w:rPr>
        <w:t>JAK/STAT</w:t>
      </w:r>
      <w:r w:rsidRPr="00E466DA">
        <w:rPr>
          <w:rFonts w:cs="Times New Roman"/>
          <w:color w:val="auto"/>
          <w:lang w:val="en-CA" w:bidi="he-IL"/>
        </w:rPr>
        <w:t xml:space="preserve"> mutants along with an additional </w:t>
      </w:r>
      <w:r w:rsidRPr="00E466DA">
        <w:rPr>
          <w:rFonts w:cs="Times New Roman"/>
          <w:i/>
          <w:iCs/>
          <w:color w:val="auto"/>
          <w:lang w:val="en-CA" w:bidi="he-IL"/>
        </w:rPr>
        <w:t>CRLF2-JAK</w:t>
      </w:r>
      <w:r w:rsidRPr="00E466DA">
        <w:rPr>
          <w:rFonts w:cs="Times New Roman"/>
          <w:color w:val="auto"/>
          <w:lang w:val="en-CA" w:bidi="he-IL"/>
        </w:rPr>
        <w:t xml:space="preserve"> mutant, a </w:t>
      </w:r>
      <w:r w:rsidRPr="00E466DA">
        <w:rPr>
          <w:rFonts w:cs="Times New Roman"/>
          <w:i/>
          <w:iCs/>
          <w:color w:val="auto"/>
          <w:lang w:val="en-CA" w:bidi="he-IL"/>
        </w:rPr>
        <w:t>CRFL2</w:t>
      </w:r>
      <w:r w:rsidRPr="00E466DA">
        <w:rPr>
          <w:rFonts w:cs="Times New Roman"/>
          <w:color w:val="auto"/>
          <w:lang w:val="en-CA" w:bidi="he-IL"/>
        </w:rPr>
        <w:t xml:space="preserve"> rearranged sample with no </w:t>
      </w:r>
      <w:r w:rsidRPr="00E466DA">
        <w:rPr>
          <w:rFonts w:cs="Times New Roman"/>
          <w:i/>
          <w:iCs/>
          <w:color w:val="auto"/>
          <w:lang w:val="en-CA" w:bidi="he-IL"/>
        </w:rPr>
        <w:t>JAK</w:t>
      </w:r>
      <w:r w:rsidRPr="00E466DA">
        <w:rPr>
          <w:rFonts w:cs="Times New Roman"/>
          <w:color w:val="auto"/>
          <w:lang w:val="en-CA" w:bidi="he-IL"/>
        </w:rPr>
        <w:t xml:space="preserve"> rearrangements, and a </w:t>
      </w:r>
      <w:r w:rsidRPr="00E466DA">
        <w:rPr>
          <w:rFonts w:cs="Times New Roman"/>
          <w:i/>
          <w:iCs/>
          <w:color w:val="auto"/>
          <w:lang w:val="en-CA" w:bidi="he-IL"/>
        </w:rPr>
        <w:t>RAS</w:t>
      </w:r>
      <w:r w:rsidRPr="00E466DA">
        <w:rPr>
          <w:rFonts w:cs="Times New Roman"/>
          <w:color w:val="auto"/>
          <w:lang w:val="en-CA" w:bidi="he-IL"/>
        </w:rPr>
        <w:t xml:space="preserve"> mutant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rFonts w:cs="Times New Roman"/>
          <w:color w:val="auto"/>
          <w:lang w:val="en-CA" w:bidi="he-IL"/>
        </w:rPr>
        <w:t xml:space="preserve">. </w:t>
      </w:r>
      <w:r w:rsidRPr="00E466DA">
        <w:rPr>
          <w:rFonts w:cs="Times New Roman"/>
          <w:b/>
          <w:bCs/>
          <w:color w:val="auto"/>
          <w:lang w:val="en-CA" w:bidi="he-IL"/>
        </w:rPr>
        <w:t>T132</w:t>
      </w:r>
      <w:r w:rsidRPr="00E466DA">
        <w:rPr>
          <w:rFonts w:cs="Times New Roman"/>
          <w:color w:val="auto"/>
          <w:lang w:val="en-CA" w:bidi="he-IL"/>
        </w:rPr>
        <w:t xml:space="preserve"> contains 3 </w:t>
      </w:r>
      <w:r w:rsidRPr="00E466DA">
        <w:rPr>
          <w:rFonts w:cs="Times New Roman"/>
          <w:i/>
          <w:iCs/>
          <w:color w:val="auto"/>
          <w:lang w:val="en-CA" w:bidi="he-IL"/>
        </w:rPr>
        <w:t>EPOR-IGH</w:t>
      </w:r>
      <w:r w:rsidRPr="00E466DA">
        <w:rPr>
          <w:rFonts w:cs="Times New Roman"/>
          <w:color w:val="auto"/>
          <w:lang w:val="en-CA" w:bidi="he-IL"/>
        </w:rPr>
        <w:t xml:space="preserve"> fusion samples, while </w:t>
      </w:r>
      <w:r w:rsidRPr="00E466DA">
        <w:rPr>
          <w:rFonts w:cs="Times New Roman"/>
          <w:b/>
          <w:bCs/>
          <w:color w:val="auto"/>
          <w:lang w:val="en-CA" w:bidi="he-IL"/>
        </w:rPr>
        <w:t>T131</w:t>
      </w:r>
      <w:r w:rsidRPr="00E466DA">
        <w:rPr>
          <w:rFonts w:cs="Times New Roman"/>
          <w:color w:val="auto"/>
          <w:lang w:val="en-CA" w:bidi="he-IL"/>
        </w:rPr>
        <w:t xml:space="preserve"> contains an </w:t>
      </w:r>
      <w:r w:rsidRPr="00E466DA">
        <w:rPr>
          <w:rFonts w:cs="Times New Roman"/>
          <w:i/>
          <w:iCs/>
          <w:color w:val="auto"/>
          <w:lang w:val="en-CA" w:bidi="he-IL"/>
        </w:rPr>
        <w:t>EPOR-IGK</w:t>
      </w:r>
      <w:r w:rsidRPr="00E466DA">
        <w:rPr>
          <w:rFonts w:cs="Times New Roman"/>
          <w:color w:val="auto"/>
          <w:lang w:val="en-CA" w:bidi="he-IL"/>
        </w:rPr>
        <w:t xml:space="preserve"> fusion (ns)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rFonts w:cs="Times New Roman"/>
          <w:color w:val="auto"/>
          <w:lang w:val="en-CA" w:bidi="he-IL"/>
        </w:rPr>
        <w:t xml:space="preserve">. Both groups contain one </w:t>
      </w:r>
      <w:r w:rsidRPr="00E466DA">
        <w:rPr>
          <w:rFonts w:cs="Times New Roman"/>
          <w:i/>
          <w:iCs/>
          <w:color w:val="auto"/>
          <w:lang w:val="en-CA" w:bidi="he-IL"/>
        </w:rPr>
        <w:t>ABL</w:t>
      </w:r>
      <w:r w:rsidRPr="00E466DA">
        <w:rPr>
          <w:rFonts w:cs="Times New Roman"/>
          <w:color w:val="auto"/>
          <w:lang w:val="en-CA" w:bidi="he-IL"/>
        </w:rPr>
        <w:t xml:space="preserve"> fusion without </w:t>
      </w:r>
      <w:r w:rsidRPr="00E466DA">
        <w:rPr>
          <w:rFonts w:cs="Times New Roman"/>
          <w:i/>
          <w:iCs/>
          <w:color w:val="auto"/>
          <w:lang w:val="en-CA" w:bidi="he-IL"/>
        </w:rPr>
        <w:t>CRFL2</w:t>
      </w:r>
      <w:r w:rsidRPr="00E466DA">
        <w:rPr>
          <w:rFonts w:cs="Times New Roman"/>
          <w:color w:val="auto"/>
          <w:lang w:val="en-CA" w:bidi="he-IL"/>
        </w:rPr>
        <w:t xml:space="preserve"> rearrangement, while Ph-like non-</w:t>
      </w:r>
      <w:r w:rsidRPr="00E466DA">
        <w:rPr>
          <w:rFonts w:cs="Times New Roman"/>
          <w:i/>
          <w:iCs/>
          <w:color w:val="auto"/>
          <w:lang w:val="en-CA" w:bidi="he-IL"/>
        </w:rPr>
        <w:t>CRLF2</w:t>
      </w:r>
      <w:r w:rsidRPr="00E466DA">
        <w:rPr>
          <w:rFonts w:cs="Times New Roman"/>
          <w:color w:val="auto"/>
          <w:lang w:val="en-CA" w:bidi="he-IL"/>
        </w:rPr>
        <w:t xml:space="preserve"> samples are evenly divided between the clusters (7/20 vs. 4/8, n.s.)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rFonts w:cs="Times New Roman"/>
          <w:color w:val="auto"/>
          <w:lang w:val="en-CA" w:bidi="he-IL"/>
        </w:rPr>
        <w:t xml:space="preserve">. Another interesting distinction is that </w:t>
      </w:r>
      <w:r w:rsidRPr="00E466DA">
        <w:rPr>
          <w:rFonts w:cs="Times New Roman"/>
          <w:b/>
          <w:bCs/>
          <w:color w:val="auto"/>
          <w:lang w:val="en-CA" w:bidi="he-IL"/>
        </w:rPr>
        <w:t>T131</w:t>
      </w:r>
      <w:r w:rsidRPr="00E466DA">
        <w:rPr>
          <w:rFonts w:cs="Times New Roman"/>
          <w:color w:val="auto"/>
          <w:lang w:val="en-CA" w:bidi="he-IL"/>
        </w:rPr>
        <w:t xml:space="preserve"> is enriched for tumours with </w:t>
      </w:r>
      <w:commentRangeStart w:id="2"/>
      <w:r w:rsidR="00A26A35">
        <w:rPr>
          <w:rFonts w:cs="Times New Roman"/>
          <w:color w:val="auto"/>
          <w:lang w:val="en-CA" w:bidi="he-IL"/>
        </w:rPr>
        <w:t>cell-cycle related</w:t>
      </w:r>
      <w:r w:rsidRPr="00E466DA">
        <w:rPr>
          <w:rFonts w:cs="Times New Roman"/>
          <w:color w:val="auto"/>
          <w:lang w:val="en-CA" w:bidi="he-IL"/>
        </w:rPr>
        <w:t xml:space="preserve"> lesions, either in </w:t>
      </w:r>
      <w:r w:rsidRPr="00E466DA">
        <w:rPr>
          <w:rFonts w:cs="Times New Roman"/>
          <w:i/>
          <w:iCs/>
          <w:color w:val="auto"/>
          <w:lang w:val="en-CA" w:bidi="he-IL"/>
        </w:rPr>
        <w:t>TP53</w:t>
      </w:r>
      <w:r w:rsidR="00A26A35">
        <w:rPr>
          <w:rFonts w:cs="Times New Roman"/>
          <w:color w:val="auto"/>
          <w:lang w:val="en-CA" w:bidi="he-IL"/>
        </w:rPr>
        <w:t xml:space="preserve">, </w:t>
      </w:r>
      <w:r w:rsidRPr="00E466DA">
        <w:rPr>
          <w:rFonts w:cs="Times New Roman"/>
          <w:i/>
          <w:iCs/>
          <w:color w:val="auto"/>
          <w:lang w:val="en-CA" w:bidi="he-IL"/>
        </w:rPr>
        <w:t>CDK2NA/B</w:t>
      </w:r>
      <w:r w:rsidRPr="00E466DA">
        <w:rPr>
          <w:rFonts w:cs="Times New Roman"/>
          <w:color w:val="auto"/>
          <w:lang w:val="en-CA" w:bidi="he-IL"/>
        </w:rPr>
        <w:t xml:space="preserve">, or </w:t>
      </w:r>
      <w:r w:rsidRPr="00E466DA">
        <w:rPr>
          <w:rFonts w:cs="Times New Roman"/>
          <w:i/>
          <w:iCs/>
          <w:color w:val="auto"/>
          <w:lang w:val="en-CA" w:bidi="he-IL"/>
        </w:rPr>
        <w:t>RB1</w:t>
      </w:r>
      <w:r w:rsidRPr="00E466DA">
        <w:rPr>
          <w:rFonts w:cs="Times New Roman"/>
          <w:color w:val="auto"/>
          <w:lang w:val="en-CA" w:bidi="he-IL"/>
        </w:rPr>
        <w:t xml:space="preserve"> (14/20 vs. 1/8, </w:t>
      </w:r>
      <w:r w:rsidRPr="00E466DA">
        <w:rPr>
          <w:rFonts w:cs="Times New Roman"/>
          <w:color w:val="auto"/>
          <w:lang w:val="el-GR" w:bidi="he-IL"/>
        </w:rPr>
        <w:t>χ</w:t>
      </w:r>
      <w:r w:rsidRPr="00E466DA">
        <w:rPr>
          <w:rFonts w:cs="Times New Roman"/>
          <w:color w:val="auto"/>
          <w:vertAlign w:val="superscript"/>
          <w:lang w:val="en-CA" w:bidi="he-IL"/>
        </w:rPr>
        <w:t>2</w:t>
      </w:r>
      <w:r w:rsidRPr="00E466DA">
        <w:rPr>
          <w:rFonts w:cs="Times New Roman"/>
          <w:color w:val="auto"/>
          <w:lang w:val="en-CA" w:bidi="he-IL"/>
        </w:rPr>
        <w:t xml:space="preserve"> p-val = 1.95e-2)</w:t>
      </w:r>
      <w:commentRangeEnd w:id="2"/>
      <w:r w:rsidR="00C03816">
        <w:rPr>
          <w:rStyle w:val="CommentReference"/>
        </w:rPr>
        <w:commentReference w:id="2"/>
      </w:r>
      <w:r w:rsidRPr="00E466DA">
        <w:rPr>
          <w:rFonts w:cs="Times New Roman"/>
          <w:color w:val="auto"/>
          <w:lang w:val="en-CA" w:bidi="he-IL"/>
        </w:rPr>
        <w:t xml:space="preserve">. </w:t>
      </w:r>
      <w:r w:rsidRPr="00E466DA">
        <w:rPr>
          <w:rFonts w:cs="Times New Roman"/>
          <w:b/>
          <w:bCs/>
          <w:color w:val="auto"/>
          <w:lang w:val="en-CA" w:bidi="he-IL"/>
        </w:rPr>
        <w:t>T132</w:t>
      </w:r>
      <w:r w:rsidRPr="00E466DA">
        <w:rPr>
          <w:rFonts w:cs="Times New Roman"/>
          <w:color w:val="auto"/>
          <w:lang w:val="en-CA" w:bidi="he-IL"/>
        </w:rPr>
        <w:t xml:space="preserve">, however, is enriched for samples with concurrent </w:t>
      </w:r>
      <w:r w:rsidRPr="00E466DA">
        <w:rPr>
          <w:rFonts w:cs="Times New Roman"/>
          <w:i/>
          <w:iCs/>
          <w:color w:val="auto"/>
          <w:lang w:val="en-CA" w:bidi="he-IL"/>
        </w:rPr>
        <w:t>IKZF1</w:t>
      </w:r>
      <w:r w:rsidRPr="00E466DA">
        <w:rPr>
          <w:rFonts w:cs="Times New Roman"/>
          <w:color w:val="auto"/>
          <w:lang w:val="en-CA" w:bidi="he-IL"/>
        </w:rPr>
        <w:t xml:space="preserve"> alterations (5/20 vs. 6/8, </w:t>
      </w:r>
      <w:r w:rsidRPr="00E466DA">
        <w:rPr>
          <w:rFonts w:cs="Times New Roman"/>
          <w:color w:val="auto"/>
          <w:lang w:val="el-GR" w:bidi="he-IL"/>
        </w:rPr>
        <w:t>χ</w:t>
      </w:r>
      <w:r w:rsidRPr="00E466DA">
        <w:rPr>
          <w:rFonts w:cs="Times New Roman"/>
          <w:color w:val="auto"/>
          <w:vertAlign w:val="superscript"/>
          <w:lang w:val="en-CA" w:bidi="he-IL"/>
        </w:rPr>
        <w:t>2</w:t>
      </w:r>
      <w:r w:rsidRPr="00E466DA">
        <w:rPr>
          <w:rFonts w:cs="Times New Roman"/>
          <w:color w:val="auto"/>
          <w:lang w:val="en-CA" w:bidi="he-IL"/>
        </w:rPr>
        <w:t xml:space="preserve"> p-val = 4.35e-02), though these are heterogeneous and have some overlap between the two clusters</w:t>
      </w:r>
      <w:r w:rsidR="00C15BFF" w:rsidRPr="00E466DA">
        <w:rPr>
          <w:color w:val="auto"/>
        </w:rPr>
        <w:fldChar w:fldCharType="begin"/>
      </w:r>
      <w:r w:rsidR="00C15BFF" w:rsidRPr="00E466DA">
        <w:rPr>
          <w:color w:val="auto"/>
        </w:rPr>
        <w:instrText>ADDIN F1000_CSL_CITATION&lt;~#@#~&gt;[{"DOI":"10.1182/blood.V122.21.826.826","First":false,"Last":false,"author":[{"family":"Harvey","given":"Richard C."},{"family":"Kang","given":"Huining"},{"family":"Roberts","given":"Kathryn G."},{"family":"Chen","given":"I-Ming L."},{"family":"Atlas","given":"Susan R."},{"family":"Bedrick","given":"Edward J."},{"family":"Gastier-Foster","given":"Julie M."},{"family":"Zhang","given":"Jinghui"},{"family":"Gerhard","given":"Daniela S."},{"family":"Smith","given":"Malcolm A."},{"family":"Larsen","given":"Eric C."},{"family":"Raetz","given":"Elizabeth A."},{"family":"Winick","given":"Naomi J."},{"family":"Carroll","given":"William L."},{"family":"Stonerock","given":"Eileen"},{"family":"Heerema","given":"Nyla A."},{"family":"Carroll","given":"Andrew J."},{"family":"Chen","given":"Shann-Ching"},{"family":"Song","given":"Guangchun"},{"family":"Becksfort","given":"Jared"},{"family":"Rusch","given":"Michael"},{"family":"Li","given":"Yongjin"},{"family":"Ma","given":"Jing"},{"family":"Ell","given":"Denise"},{"family":"Reshmi","given":"Shalini C."},{"family":"Loh","given":"Mignon L."},{"family":"Davidas","given":"Meenakshi"},{"family":"Hunger","given":"Stephen P."},{"family":"Mullighan","given":"Charles G."},{"family":"Willman","given":"Cheryl L."}],"authorYearDisplayFormat":false,"citation-label":"9078080","container-title":"Blood","container-title-short":"Blood","id":"9078080","invisible":false,"issue":"21","issued":{"date-parts":[["2013","11","15"]]},"journalAbbreviation":"Blood","page":"826-826","suppress-author":false,"title":"Development and Validation Of a Highly Sensitive and Specific Gene Expression Classifier To Prospectively Screen and Identify B-Precursor Acute Lymphoblastic Leukemia (ALL) Patients With a Philadelphia Chromosome-Like (“Ph-like” or “BCR-ABL1-Like”) Signature For Therapeutic Targeting and Clinical Intervention","type":"article-journal","volume":"122"}]</w:instrText>
      </w:r>
      <w:r w:rsidR="00C15BFF" w:rsidRPr="00E466DA">
        <w:rPr>
          <w:color w:val="auto"/>
        </w:rPr>
        <w:fldChar w:fldCharType="separate"/>
      </w:r>
      <w:r w:rsidR="0002571B" w:rsidRPr="0002571B">
        <w:rPr>
          <w:noProof/>
          <w:color w:val="auto"/>
          <w:vertAlign w:val="superscript"/>
        </w:rPr>
        <w:t>8</w:t>
      </w:r>
      <w:r w:rsidR="00C15BFF" w:rsidRPr="00E466DA">
        <w:rPr>
          <w:color w:val="auto"/>
        </w:rPr>
        <w:fldChar w:fldCharType="end"/>
      </w:r>
      <w:r w:rsidRPr="00E466DA">
        <w:rPr>
          <w:rFonts w:cs="Times New Roman"/>
          <w:color w:val="auto"/>
          <w:lang w:val="en-CA" w:bidi="he-IL"/>
        </w:rPr>
        <w:t xml:space="preserve">. </w:t>
      </w:r>
    </w:p>
    <w:p w14:paraId="4D04DE05" w14:textId="4EC653BC" w:rsidR="00FA4F1D" w:rsidRPr="00E466DA" w:rsidRDefault="00FA4F1D" w:rsidP="00C15BFF">
      <w:pPr>
        <w:spacing w:line="240" w:lineRule="auto"/>
        <w:ind w:right="0" w:firstLine="0"/>
        <w:rPr>
          <w:rFonts w:cs="Times New Roman"/>
          <w:color w:val="auto"/>
          <w:lang w:val="en-CA" w:bidi="he-IL"/>
        </w:rPr>
      </w:pPr>
    </w:p>
    <w:p w14:paraId="17A3D2B9" w14:textId="76B0CA5F" w:rsidR="00087774" w:rsidRPr="00E466DA" w:rsidRDefault="5183559C" w:rsidP="289385EC">
      <w:pPr>
        <w:spacing w:line="240" w:lineRule="auto"/>
        <w:ind w:right="0" w:firstLine="0"/>
        <w:rPr>
          <w:rFonts w:cs="Times New Roman"/>
          <w:color w:val="auto"/>
          <w:lang w:val="en-CA" w:bidi="he-IL"/>
        </w:rPr>
      </w:pPr>
      <w:r w:rsidRPr="5183559C">
        <w:rPr>
          <w:rFonts w:cs="Times New Roman"/>
          <w:color w:val="auto"/>
          <w:lang w:val="en-CA" w:bidi="he-IL"/>
        </w:rPr>
        <w:t xml:space="preserve">Gene set enrichment analysis shows that </w:t>
      </w:r>
      <w:r w:rsidRPr="5183559C">
        <w:rPr>
          <w:rFonts w:cs="Times New Roman"/>
          <w:b/>
          <w:bCs/>
          <w:color w:val="auto"/>
          <w:lang w:val="en-CA" w:bidi="he-IL"/>
        </w:rPr>
        <w:t>T131</w:t>
      </w:r>
      <w:r w:rsidRPr="5183559C">
        <w:rPr>
          <w:rFonts w:cs="Times New Roman"/>
          <w:color w:val="auto"/>
          <w:lang w:val="en-CA" w:bidi="he-IL"/>
        </w:rPr>
        <w:t xml:space="preserve"> is enriched for non-Ph-like </w:t>
      </w:r>
      <w:r w:rsidRPr="5183559C">
        <w:rPr>
          <w:rFonts w:cs="Times New Roman"/>
          <w:i/>
          <w:iCs/>
          <w:color w:val="auto"/>
          <w:lang w:val="en-CA" w:bidi="he-IL"/>
        </w:rPr>
        <w:t>CRFL2</w:t>
      </w:r>
      <w:r w:rsidRPr="5183559C">
        <w:rPr>
          <w:rFonts w:cs="Times New Roman"/>
          <w:color w:val="auto"/>
          <w:lang w:val="en-CA" w:bidi="he-IL"/>
        </w:rPr>
        <w:t xml:space="preserve"> rearranged samples (medNES = 1.57, MWU adj. p-val = 4.70e-05), while </w:t>
      </w:r>
      <w:r w:rsidRPr="5183559C">
        <w:rPr>
          <w:rFonts w:cs="Times New Roman"/>
          <w:b/>
          <w:bCs/>
          <w:color w:val="auto"/>
          <w:lang w:val="en-CA" w:bidi="he-IL"/>
        </w:rPr>
        <w:t>T132</w:t>
      </w:r>
      <w:r w:rsidRPr="5183559C">
        <w:rPr>
          <w:rFonts w:cs="Times New Roman"/>
          <w:color w:val="auto"/>
          <w:lang w:val="en-CA" w:bidi="he-IL"/>
        </w:rPr>
        <w:t xml:space="preserve"> is enriched for Ph-like samples with </w:t>
      </w:r>
      <w:r w:rsidRPr="5183559C">
        <w:rPr>
          <w:rFonts w:cs="Times New Roman"/>
          <w:i/>
          <w:iCs/>
          <w:color w:val="auto"/>
          <w:lang w:val="en-CA" w:bidi="he-IL"/>
        </w:rPr>
        <w:t>CRFL2</w:t>
      </w:r>
      <w:r w:rsidRPr="5183559C">
        <w:rPr>
          <w:rFonts w:cs="Times New Roman"/>
          <w:color w:val="auto"/>
          <w:lang w:val="en-CA" w:bidi="he-IL"/>
        </w:rPr>
        <w:t xml:space="preserve"> rearrangments (medNES = 2.68, MWU adj. p-val = 1.61e-07)</w:t>
      </w:r>
      <w:r w:rsidR="289385EC" w:rsidRPr="5183559C">
        <w:rPr>
          <w:rFonts w:cs="Times New Roman"/>
          <w:color w:val="auto"/>
          <w:lang w:val="en-CA" w:bidi="he-IL"/>
        </w:rPr>
        <w:fldChar w:fldCharType="begin"/>
      </w:r>
      <w:r w:rsidR="289385EC" w:rsidRPr="5183559C">
        <w:rPr>
          <w:rFonts w:cs="Times New Roman"/>
          <w:color w:val="auto"/>
          <w:lang w:val="en-CA" w:bidi="he-IL"/>
        </w:rPr>
        <w:instrText>ADDIN F1000_CSL_CITATION&lt;~#@#~&gt;[{"DOI":"10.1016/j.canlet.2017.08.034","First":false,"Last":false,"PMID":"28866095","abstract":"CRLF2-rearrangements (CRLF2-r) occur frequently in Ph-like B-ALL, a high-risk ALL sub-type characterized by a signaling profile similar to Ph + ALL, however accumulating evidence indicates genetic heterogeneity within CRLF2-r ALL. We performed thorough genomic characterization of 35 CRLF2-r cases (P2RY8-CRLF2 n = 18; IGH-CRLF2 n = 17). Activating JAK2 mutations were present in 34% of patients, and a CRLF2-F232C mutation was identified in an additional 17%. IKZF1 deletions were detected in 63% of cases. The majority of patients (26/35) classified as Ph-like, and these were characterized by significantly higher levels of MUC4, GPR110 and IL2RA/CD25. In addition, Ph-like CRLF2-r samples were significantly enriched for IKZF1 deletions, JAK2/CRLF2 mutations and increased expression of JAK/STAT target genes (CISH, SOCS1), suggesting that mutation-driven CRLF2/JAK2 activation is more frequent in this sub-group. Less is known about the genomics of CRLF2-r cases lacking JAK2-pathway mutations, but KRAS/NRAS mutations were identified in 4/9 non-Ph-like samples. This work highlights the heterogeneity of secondary lesions which may arise and influence intracellular-pathway activation in CRLF2-r patients, and importantly presents distinct therapeutic targets within a group of patients harboring identical primary translocations, for whom efficient directed therapies are currently lacking.&lt;br&gt;&lt;br&gt;Copyright © 2017 Elsevier B.V. All rights reserved.","author":[{"family":"Sadras","given":"Teresa"},{"family":"Heatley","given":"Susan L"},{"family":"Kok","given":"Chung H"},{"family":"Dang","given":"Phuong"},{"family":"Galbraith","given":"Kate M"},{"family":"McClure","given":"Barbara J"},{"family":"Muskovic","given":"Walter"},{"family":"Venn","given":"Nicola C"},{"family":"Moore","given":"Sarah"},{"family":"Osborn","given":"Michael"},{"family":"Revesz","given":"Tamas"},{"family":"Moore","given":"Andrew S"},{"family":"Hughes","given":"Timothy P"},{"family":"Yeung","given":"David"},{"family":"Sutton","given":"Rosemary"},{"family":"White","given":"Deborah L"}],"authorYearDisplayFormat":false,"citation-label":"5102948","container-title":"Cancer Letters","container-title-short":"Cancer Lett.","id":"5102948","invisible":false,"issued":{"date-parts":[["2017","11","1"]]},"journalAbbreviation":"Cancer Lett.","page":"92-101","suppress-author":false,"title":"Differential expression of MUC4, GPR110 and IL2RA defines two groups of CRLF2-rearranged acute lymphoblastic leukemia patients with distinct secondary lesions.","type":"article-journal","volume":"408"}]</w:instrText>
      </w:r>
      <w:r w:rsidR="289385EC" w:rsidRPr="5183559C">
        <w:rPr>
          <w:rFonts w:cs="Times New Roman"/>
          <w:color w:val="auto"/>
          <w:lang w:val="en-CA" w:bidi="he-IL"/>
        </w:rPr>
        <w:fldChar w:fldCharType="separate"/>
      </w:r>
      <w:r w:rsidR="0002571B" w:rsidRPr="0002571B">
        <w:rPr>
          <w:rFonts w:cs="Times New Roman"/>
          <w:noProof/>
          <w:color w:val="auto"/>
          <w:vertAlign w:val="superscript"/>
          <w:lang w:val="en-CA" w:bidi="he-IL"/>
        </w:rPr>
        <w:t>9</w:t>
      </w:r>
      <w:r w:rsidR="289385EC" w:rsidRPr="5183559C">
        <w:rPr>
          <w:rFonts w:cs="Times New Roman"/>
          <w:color w:val="auto"/>
          <w:lang w:val="en-CA" w:bidi="he-IL"/>
        </w:rPr>
        <w:fldChar w:fldCharType="end"/>
      </w:r>
      <w:r w:rsidRPr="5183559C">
        <w:rPr>
          <w:rFonts w:cs="Times New Roman"/>
          <w:color w:val="auto"/>
          <w:lang w:val="en-CA" w:bidi="he-IL"/>
        </w:rPr>
        <w:t xml:space="preserve"> </w:t>
      </w:r>
      <w:r w:rsidRPr="5183559C">
        <w:rPr>
          <w:color w:val="auto"/>
          <w:u w:val="single"/>
        </w:rPr>
        <w:t>(</w:t>
      </w:r>
      <w:r w:rsidRPr="5183559C">
        <w:rPr>
          <w:color w:val="auto"/>
          <w:sz w:val="19"/>
          <w:szCs w:val="19"/>
        </w:rPr>
        <w:t>Fig. S25e),</w:t>
      </w:r>
      <w:r w:rsidRPr="5183559C">
        <w:rPr>
          <w:rFonts w:cs="Times New Roman"/>
          <w:color w:val="auto"/>
          <w:lang w:val="en-CA" w:bidi="he-IL"/>
        </w:rPr>
        <w:t xml:space="preserve"> suggesting that </w:t>
      </w:r>
      <w:r w:rsidRPr="5183559C">
        <w:rPr>
          <w:rFonts w:cs="Times New Roman"/>
          <w:b/>
          <w:bCs/>
          <w:color w:val="auto"/>
          <w:lang w:val="en-CA" w:bidi="he-IL"/>
        </w:rPr>
        <w:t>T132</w:t>
      </w:r>
      <w:r w:rsidRPr="5183559C">
        <w:rPr>
          <w:rFonts w:cs="Times New Roman"/>
          <w:color w:val="auto"/>
          <w:lang w:val="en-CA" w:bidi="he-IL"/>
        </w:rPr>
        <w:t xml:space="preserve"> may contain </w:t>
      </w:r>
      <w:r w:rsidRPr="5183559C">
        <w:rPr>
          <w:rFonts w:cs="Times New Roman"/>
          <w:i/>
          <w:iCs/>
          <w:color w:val="auto"/>
          <w:lang w:val="en-CA" w:bidi="he-IL"/>
        </w:rPr>
        <w:t>CRFL2</w:t>
      </w:r>
      <w:r w:rsidRPr="5183559C">
        <w:rPr>
          <w:rFonts w:cs="Times New Roman"/>
          <w:color w:val="auto"/>
          <w:lang w:val="en-CA" w:bidi="he-IL"/>
        </w:rPr>
        <w:t>-rearranged samples which have not been annotated as such.</w:t>
      </w:r>
    </w:p>
    <w:p w14:paraId="7954CD1C" w14:textId="77777777" w:rsidR="00C15BFF" w:rsidRPr="00E466DA" w:rsidRDefault="00C15BFF" w:rsidP="00C15BFF">
      <w:pPr>
        <w:spacing w:line="240" w:lineRule="auto"/>
        <w:ind w:right="0" w:firstLine="0"/>
        <w:rPr>
          <w:color w:val="auto"/>
        </w:rPr>
      </w:pPr>
    </w:p>
    <w:p w14:paraId="454D927F" w14:textId="77777777" w:rsidR="00C15BFF" w:rsidRPr="00E466DA" w:rsidRDefault="00C15BFF" w:rsidP="00C15BFF">
      <w:pPr>
        <w:spacing w:line="240" w:lineRule="auto"/>
        <w:ind w:right="0" w:firstLine="0"/>
        <w:rPr>
          <w:b/>
          <w:bCs/>
          <w:color w:val="auto"/>
        </w:rPr>
      </w:pPr>
      <w:r w:rsidRPr="00E466DA">
        <w:rPr>
          <w:b/>
          <w:bCs/>
          <w:color w:val="auto"/>
        </w:rPr>
        <w:t>TARGET cohort</w:t>
      </w:r>
    </w:p>
    <w:p w14:paraId="4BF9FE8F" w14:textId="77777777" w:rsidR="00C15BFF" w:rsidRPr="00E466DA" w:rsidRDefault="00C15BFF" w:rsidP="00C15BFF">
      <w:pPr>
        <w:spacing w:line="240" w:lineRule="auto"/>
        <w:ind w:right="0" w:firstLine="0"/>
        <w:rPr>
          <w:b/>
          <w:bCs/>
          <w:color w:val="auto"/>
        </w:rPr>
      </w:pPr>
    </w:p>
    <w:p w14:paraId="4787A373" w14:textId="4AB9CEA2" w:rsidR="00DA2723" w:rsidRPr="00E466DA" w:rsidRDefault="289385EC" w:rsidP="289385EC">
      <w:pPr>
        <w:spacing w:line="240" w:lineRule="auto"/>
        <w:ind w:right="0" w:firstLine="0"/>
        <w:rPr>
          <w:color w:val="auto"/>
        </w:rPr>
      </w:pPr>
      <w:r w:rsidRPr="00E466DA">
        <w:rPr>
          <w:color w:val="auto"/>
        </w:rPr>
        <w:t xml:space="preserve">On the other hand, we see the TARGET branch, </w:t>
      </w:r>
      <w:r w:rsidRPr="00E466DA">
        <w:rPr>
          <w:b/>
          <w:bCs/>
          <w:color w:val="auto"/>
        </w:rPr>
        <w:t>T124</w:t>
      </w:r>
      <w:r w:rsidRPr="00E466DA">
        <w:rPr>
          <w:color w:val="auto"/>
        </w:rPr>
        <w:t xml:space="preserve">, splitting in four different subtypes </w:t>
      </w:r>
      <w:r w:rsidRPr="00E466DA">
        <w:rPr>
          <w:color w:val="auto"/>
          <w:szCs w:val="20"/>
          <w:u w:val="single"/>
        </w:rPr>
        <w:t>(</w:t>
      </w:r>
      <w:r w:rsidR="00E466DA" w:rsidRPr="00E466DA">
        <w:rPr>
          <w:color w:val="auto"/>
          <w:sz w:val="19"/>
          <w:szCs w:val="19"/>
        </w:rPr>
        <w:t>Fig. S</w:t>
      </w:r>
      <w:r w:rsidRPr="00E466DA">
        <w:rPr>
          <w:color w:val="auto"/>
          <w:sz w:val="19"/>
          <w:szCs w:val="19"/>
        </w:rPr>
        <w:t>25b</w:t>
      </w:r>
      <w:r w:rsidR="00E466DA" w:rsidRPr="00E466DA">
        <w:rPr>
          <w:color w:val="auto"/>
          <w:sz w:val="19"/>
          <w:szCs w:val="19"/>
        </w:rPr>
        <w:t>,</w:t>
      </w:r>
      <w:r w:rsidRPr="00E466DA">
        <w:rPr>
          <w:color w:val="auto"/>
          <w:sz w:val="19"/>
          <w:szCs w:val="19"/>
        </w:rPr>
        <w:t xml:space="preserve"> c)</w:t>
      </w:r>
      <w:r w:rsidRPr="00E466DA">
        <w:rPr>
          <w:color w:val="auto"/>
        </w:rPr>
        <w:t xml:space="preserve">. </w:t>
      </w:r>
    </w:p>
    <w:p w14:paraId="54AA4AB8" w14:textId="77777777" w:rsidR="00DA2723" w:rsidRPr="00E466DA" w:rsidRDefault="00DA2723" w:rsidP="00C15BFF">
      <w:pPr>
        <w:spacing w:line="240" w:lineRule="auto"/>
        <w:ind w:right="0" w:firstLine="0"/>
        <w:rPr>
          <w:color w:val="auto"/>
        </w:rPr>
      </w:pPr>
    </w:p>
    <w:p w14:paraId="50A7876B" w14:textId="4FB77416" w:rsidR="00C15BFF" w:rsidRPr="00E466DA" w:rsidRDefault="289385EC" w:rsidP="289385EC">
      <w:pPr>
        <w:spacing w:line="240" w:lineRule="auto"/>
        <w:ind w:right="0" w:firstLine="0"/>
        <w:rPr>
          <w:color w:val="auto"/>
        </w:rPr>
      </w:pPr>
      <w:r w:rsidRPr="00E466DA">
        <w:rPr>
          <w:b/>
          <w:bCs/>
          <w:color w:val="auto"/>
        </w:rPr>
        <w:t>T133 ALL TRG A</w:t>
      </w:r>
      <w:r w:rsidRPr="00E466DA">
        <w:rPr>
          <w:color w:val="auto"/>
        </w:rPr>
        <w:t xml:space="preserve"> (n = 109) is the largest cluster and contains a mixture of </w:t>
      </w:r>
      <w:r w:rsidR="00F320D8">
        <w:rPr>
          <w:color w:val="auto"/>
        </w:rPr>
        <w:t>genomic alterations</w:t>
      </w:r>
      <w:r w:rsidRPr="00E466DA">
        <w:rPr>
          <w:color w:val="auto"/>
        </w:rPr>
        <w:t>:</w:t>
      </w:r>
      <w:r w:rsidR="005569FB">
        <w:rPr>
          <w:color w:val="auto"/>
        </w:rPr>
        <w:t xml:space="preserve"> ALL with</w:t>
      </w:r>
      <w:r w:rsidRPr="00E466DA">
        <w:rPr>
          <w:color w:val="auto"/>
        </w:rPr>
        <w:t xml:space="preserve"> hyperdiploidy without trisomy of chr4 and ch10 (</w:t>
      </w:r>
      <w:r w:rsidRPr="00E466DA">
        <w:rPr>
          <w:color w:val="auto"/>
          <w:lang w:val="el-GR"/>
        </w:rPr>
        <w:t>χ</w:t>
      </w:r>
      <w:r w:rsidRPr="00E466DA">
        <w:rPr>
          <w:color w:val="auto"/>
          <w:vertAlign w:val="superscript"/>
        </w:rPr>
        <w:t>2</w:t>
      </w:r>
      <w:r w:rsidRPr="00E466DA">
        <w:rPr>
          <w:color w:val="auto"/>
        </w:rPr>
        <w:t xml:space="preserve"> p-val = 3.31e-4), </w:t>
      </w:r>
      <w:r w:rsidR="005569FB">
        <w:rPr>
          <w:color w:val="auto"/>
        </w:rPr>
        <w:t xml:space="preserve">ALL with </w:t>
      </w:r>
      <w:r w:rsidRPr="00E466DA">
        <w:rPr>
          <w:color w:val="auto"/>
        </w:rPr>
        <w:t>hyperdiploidy with trisomy chr4 and ch10, samples with iAMP21, plus a number of unspecified samples (</w:t>
      </w:r>
      <w:r w:rsidR="00E466DA" w:rsidRPr="00E466DA">
        <w:rPr>
          <w:color w:val="auto"/>
          <w:sz w:val="19"/>
          <w:szCs w:val="19"/>
        </w:rPr>
        <w:t>Fig. S</w:t>
      </w:r>
      <w:r w:rsidRPr="00E466DA">
        <w:rPr>
          <w:color w:val="auto"/>
          <w:sz w:val="19"/>
          <w:szCs w:val="19"/>
        </w:rPr>
        <w:t>25c)</w:t>
      </w:r>
      <w:r w:rsidRPr="00E466DA">
        <w:rPr>
          <w:color w:val="auto"/>
        </w:rPr>
        <w:t xml:space="preserve">. </w:t>
      </w:r>
      <w:r w:rsidR="00005829">
        <w:rPr>
          <w:color w:val="auto"/>
        </w:rPr>
        <w:t>The cluster</w:t>
      </w:r>
      <w:r w:rsidRPr="00E466DA">
        <w:rPr>
          <w:color w:val="auto"/>
        </w:rPr>
        <w:t xml:space="preserve"> is characterized by significant overexpression of </w:t>
      </w:r>
      <w:r w:rsidRPr="00E466DA">
        <w:rPr>
          <w:i/>
          <w:iCs/>
          <w:color w:val="auto"/>
        </w:rPr>
        <w:t>CRLF2</w:t>
      </w:r>
      <w:r w:rsidRPr="00E466DA">
        <w:rPr>
          <w:color w:val="auto"/>
        </w:rPr>
        <w:t xml:space="preserve"> (edgeR glmQLFTest, logFC= 4.96, FDR ≤ 7.749e-04). Indeed, gene set enrichment analysis confirmed this cluster contains a sizeable population of Ph+ and Ph-like samples (medNES = 79.08, adj. p-val = 7.03e-14, Dunn adj. p-val &lt; 1.00e-03). </w:t>
      </w:r>
    </w:p>
    <w:p w14:paraId="4602FB0C" w14:textId="77777777" w:rsidR="00C15BFF" w:rsidRPr="00E466DA" w:rsidRDefault="00C15BFF" w:rsidP="00C15BFF">
      <w:pPr>
        <w:spacing w:line="240" w:lineRule="auto"/>
        <w:ind w:right="0" w:firstLine="0"/>
        <w:rPr>
          <w:color w:val="auto"/>
        </w:rPr>
      </w:pPr>
    </w:p>
    <w:p w14:paraId="7B65D9C4" w14:textId="5616BA2A" w:rsidR="00C15BFF" w:rsidRPr="00E466DA" w:rsidRDefault="289385EC" w:rsidP="289385EC">
      <w:pPr>
        <w:spacing w:line="240" w:lineRule="auto"/>
        <w:ind w:right="0" w:firstLine="0"/>
        <w:rPr>
          <w:color w:val="auto"/>
        </w:rPr>
      </w:pPr>
      <w:r w:rsidRPr="00E466DA">
        <w:rPr>
          <w:b/>
          <w:bCs/>
          <w:color w:val="auto"/>
        </w:rPr>
        <w:t>T134 ALL TRG</w:t>
      </w:r>
      <w:r w:rsidRPr="00E466DA">
        <w:rPr>
          <w:b/>
          <w:bCs/>
          <w:i/>
          <w:iCs/>
          <w:color w:val="auto"/>
        </w:rPr>
        <w:t xml:space="preserve"> </w:t>
      </w:r>
      <w:r w:rsidRPr="00E466DA">
        <w:rPr>
          <w:b/>
          <w:bCs/>
          <w:color w:val="auto"/>
        </w:rPr>
        <w:t>ZNF384</w:t>
      </w:r>
      <w:r w:rsidRPr="00E466DA">
        <w:rPr>
          <w:color w:val="auto"/>
        </w:rPr>
        <w:t xml:space="preserve"> (n = 13) is the smallest cluster </w:t>
      </w:r>
      <w:r w:rsidR="00603A66">
        <w:rPr>
          <w:color w:val="auto"/>
        </w:rPr>
        <w:t xml:space="preserve">and contains the oldest group of patients </w:t>
      </w:r>
      <w:r w:rsidRPr="00E466DA">
        <w:rPr>
          <w:color w:val="auto"/>
        </w:rPr>
        <w:t>(median</w:t>
      </w:r>
      <w:r w:rsidR="00603A66">
        <w:rPr>
          <w:color w:val="auto"/>
        </w:rPr>
        <w:t xml:space="preserve"> age</w:t>
      </w:r>
      <w:r w:rsidRPr="00E466DA">
        <w:rPr>
          <w:color w:val="auto"/>
        </w:rPr>
        <w:t xml:space="preserve"> 13.23 y.o., KW p-val = 1.13e-03). </w:t>
      </w:r>
      <w:r w:rsidR="00603A66">
        <w:rPr>
          <w:color w:val="auto"/>
        </w:rPr>
        <w:t xml:space="preserve">Patients with ALL in this cluster display </w:t>
      </w:r>
      <w:r w:rsidRPr="00E466DA">
        <w:rPr>
          <w:color w:val="auto"/>
        </w:rPr>
        <w:t xml:space="preserve">the best </w:t>
      </w:r>
      <w:commentRangeStart w:id="3"/>
      <w:r w:rsidRPr="00E466DA">
        <w:rPr>
          <w:color w:val="auto"/>
        </w:rPr>
        <w:t xml:space="preserve">overall </w:t>
      </w:r>
      <w:commentRangeEnd w:id="3"/>
      <w:r w:rsidR="00603A66">
        <w:rPr>
          <w:rStyle w:val="CommentReference"/>
        </w:rPr>
        <w:commentReference w:id="3"/>
      </w:r>
      <w:r w:rsidRPr="00E466DA">
        <w:rPr>
          <w:color w:val="auto"/>
        </w:rPr>
        <w:t>survival (lrt p-val &lt; 1e-</w:t>
      </w:r>
      <w:commentRangeStart w:id="4"/>
      <w:r w:rsidRPr="00E466DA">
        <w:rPr>
          <w:color w:val="auto"/>
        </w:rPr>
        <w:t>04</w:t>
      </w:r>
      <w:commentRangeEnd w:id="4"/>
      <w:r w:rsidR="00C15BFF" w:rsidRPr="00E466DA">
        <w:rPr>
          <w:rStyle w:val="CommentReference"/>
          <w:color w:val="auto"/>
        </w:rPr>
        <w:commentReference w:id="4"/>
      </w:r>
      <w:r w:rsidRPr="00E466DA">
        <w:rPr>
          <w:color w:val="auto"/>
        </w:rPr>
        <w:t xml:space="preserve">). </w:t>
      </w:r>
      <w:commentRangeStart w:id="5"/>
      <w:r w:rsidRPr="00E466DA">
        <w:rPr>
          <w:color w:val="auto"/>
        </w:rPr>
        <w:t>Gene</w:t>
      </w:r>
      <w:commentRangeEnd w:id="5"/>
      <w:r w:rsidR="00C15BFF" w:rsidRPr="00E466DA">
        <w:rPr>
          <w:rStyle w:val="CommentReference"/>
          <w:color w:val="auto"/>
        </w:rPr>
        <w:commentReference w:id="5"/>
      </w:r>
      <w:r w:rsidRPr="00E466DA">
        <w:rPr>
          <w:color w:val="auto"/>
        </w:rPr>
        <w:t xml:space="preserve"> set enrichment analysis of genes upregulated and downregulated in </w:t>
      </w:r>
      <w:r w:rsidRPr="00E466DA">
        <w:rPr>
          <w:i/>
          <w:iCs/>
          <w:color w:val="auto"/>
        </w:rPr>
        <w:t>ZNF384</w:t>
      </w:r>
      <w:r w:rsidRPr="00E466DA">
        <w:rPr>
          <w:color w:val="auto"/>
        </w:rPr>
        <w:t xml:space="preserve">-rearanged ALLs reveals this cluster to be highly enriched for </w:t>
      </w:r>
      <w:r w:rsidRPr="00E466DA">
        <w:rPr>
          <w:i/>
          <w:iCs/>
          <w:color w:val="auto"/>
        </w:rPr>
        <w:t>ZNF384</w:t>
      </w:r>
      <w:r w:rsidRPr="00E466DA">
        <w:rPr>
          <w:color w:val="auto"/>
        </w:rPr>
        <w:t xml:space="preserve">-fusion downstream upregulated targets (medNES ≥ 1.51, KW adj. p-val = 5.56e-16 , Dunn adj. p-val &lt; 1.00e-04) and </w:t>
      </w:r>
      <w:commentRangeStart w:id="6"/>
      <w:r w:rsidRPr="00E466DA">
        <w:rPr>
          <w:color w:val="auto"/>
        </w:rPr>
        <w:t xml:space="preserve">impoverished </w:t>
      </w:r>
      <w:commentRangeEnd w:id="6"/>
      <w:r w:rsidR="008823FA">
        <w:rPr>
          <w:rStyle w:val="CommentReference"/>
        </w:rPr>
        <w:commentReference w:id="6"/>
      </w:r>
      <w:r w:rsidRPr="00E466DA">
        <w:rPr>
          <w:color w:val="auto"/>
        </w:rPr>
        <w:t xml:space="preserve">for downregulated targets (medNES ≤ 4.81e-01, KW adj. p-val = 2.59e-16, Dunn adj. p-val &lt; 1.00e-04)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color w:val="auto"/>
        </w:rPr>
        <w:t xml:space="preserve">. </w:t>
      </w:r>
    </w:p>
    <w:p w14:paraId="0D602F50" w14:textId="77777777" w:rsidR="00C15BFF" w:rsidRPr="00E466DA" w:rsidRDefault="00C15BFF" w:rsidP="00C15BFF">
      <w:pPr>
        <w:spacing w:line="240" w:lineRule="auto"/>
        <w:ind w:right="0" w:firstLine="0"/>
        <w:rPr>
          <w:color w:val="auto"/>
        </w:rPr>
      </w:pPr>
    </w:p>
    <w:p w14:paraId="3E03D453" w14:textId="13A79069" w:rsidR="00C15BFF" w:rsidRPr="00E466DA" w:rsidRDefault="289385EC" w:rsidP="289385EC">
      <w:pPr>
        <w:spacing w:line="240" w:lineRule="auto"/>
        <w:ind w:right="0" w:firstLine="0"/>
        <w:rPr>
          <w:color w:val="auto"/>
        </w:rPr>
      </w:pPr>
      <w:r w:rsidRPr="00E466DA">
        <w:rPr>
          <w:b/>
          <w:bCs/>
          <w:color w:val="auto"/>
        </w:rPr>
        <w:t xml:space="preserve">T135 ALL TRG </w:t>
      </w:r>
      <w:commentRangeStart w:id="7"/>
      <w:r w:rsidRPr="00E466DA">
        <w:rPr>
          <w:b/>
          <w:bCs/>
          <w:color w:val="auto"/>
        </w:rPr>
        <w:t>TCF3</w:t>
      </w:r>
      <w:r w:rsidRPr="00E466DA">
        <w:rPr>
          <w:color w:val="auto"/>
        </w:rPr>
        <w:t xml:space="preserve"> </w:t>
      </w:r>
      <w:commentRangeEnd w:id="7"/>
      <w:r w:rsidR="00DF5F83">
        <w:rPr>
          <w:rStyle w:val="CommentReference"/>
        </w:rPr>
        <w:commentReference w:id="7"/>
      </w:r>
      <w:r w:rsidRPr="00E466DA">
        <w:rPr>
          <w:color w:val="auto"/>
        </w:rPr>
        <w:t xml:space="preserve">(n = 30) is comprised of samples harbouring </w:t>
      </w:r>
      <w:r w:rsidRPr="00E466DA">
        <w:rPr>
          <w:i/>
          <w:iCs/>
          <w:color w:val="auto"/>
        </w:rPr>
        <w:t>TCF3-PBX1</w:t>
      </w:r>
      <w:r w:rsidRPr="00E466DA">
        <w:rPr>
          <w:color w:val="auto"/>
        </w:rPr>
        <w:t xml:space="preserve"> (n = 19, </w:t>
      </w:r>
      <w:r w:rsidRPr="00E466DA">
        <w:rPr>
          <w:color w:val="auto"/>
          <w:lang w:val="el-GR"/>
        </w:rPr>
        <w:t>χ</w:t>
      </w:r>
      <w:r w:rsidRPr="00E466DA">
        <w:rPr>
          <w:color w:val="auto"/>
          <w:vertAlign w:val="superscript"/>
        </w:rPr>
        <w:t xml:space="preserve">2 </w:t>
      </w:r>
      <w:r w:rsidRPr="00E466DA">
        <w:rPr>
          <w:color w:val="auto"/>
        </w:rPr>
        <w:t xml:space="preserve">p-val &lt; 2.2e-16) and </w:t>
      </w:r>
      <w:r w:rsidRPr="00E466DA">
        <w:rPr>
          <w:i/>
          <w:iCs/>
          <w:color w:val="auto"/>
        </w:rPr>
        <w:t>TCF3-HLF</w:t>
      </w:r>
      <w:r w:rsidRPr="00E466DA">
        <w:rPr>
          <w:color w:val="auto"/>
        </w:rPr>
        <w:t xml:space="preserve"> (n = 3, </w:t>
      </w:r>
      <w:r w:rsidRPr="00E466DA">
        <w:rPr>
          <w:color w:val="auto"/>
          <w:lang w:val="el-GR"/>
        </w:rPr>
        <w:t>χ</w:t>
      </w:r>
      <w:r w:rsidRPr="00E466DA">
        <w:rPr>
          <w:color w:val="auto"/>
          <w:vertAlign w:val="superscript"/>
        </w:rPr>
        <w:t xml:space="preserve">2 </w:t>
      </w:r>
      <w:r w:rsidRPr="00E466DA">
        <w:rPr>
          <w:color w:val="auto"/>
        </w:rPr>
        <w:t xml:space="preserve">p-val = 1.60e-02) fusions </w:t>
      </w:r>
      <w:r w:rsidRPr="00E466DA">
        <w:rPr>
          <w:color w:val="auto"/>
          <w:szCs w:val="20"/>
          <w:u w:val="single"/>
        </w:rPr>
        <w:t>(</w:t>
      </w:r>
      <w:r w:rsidR="00E466DA" w:rsidRPr="00E466DA">
        <w:rPr>
          <w:color w:val="auto"/>
          <w:sz w:val="19"/>
          <w:szCs w:val="19"/>
        </w:rPr>
        <w:t>Fig. S</w:t>
      </w:r>
      <w:r w:rsidRPr="00E466DA">
        <w:rPr>
          <w:color w:val="auto"/>
          <w:sz w:val="19"/>
          <w:szCs w:val="19"/>
        </w:rPr>
        <w:t>25c)</w:t>
      </w:r>
      <w:r w:rsidRPr="00E466DA">
        <w:rPr>
          <w:color w:val="auto"/>
        </w:rPr>
        <w:t xml:space="preserve">. Out of all TARGET ALL subgroups, </w:t>
      </w:r>
      <w:r w:rsidRPr="00E466DA">
        <w:rPr>
          <w:b/>
          <w:bCs/>
          <w:color w:val="auto"/>
        </w:rPr>
        <w:t>T135</w:t>
      </w:r>
      <w:ins w:id="8" w:author="Sarah Cohen-Gogo" w:date="2021-11-17T16:39:00Z">
        <w:r w:rsidR="005954CF">
          <w:rPr>
            <w:b/>
            <w:bCs/>
            <w:color w:val="auto"/>
          </w:rPr>
          <w:t xml:space="preserve"> </w:t>
        </w:r>
      </w:ins>
      <w:r w:rsidR="005954CF" w:rsidRPr="00A67008">
        <w:rPr>
          <w:color w:val="auto"/>
        </w:rPr>
        <w:t xml:space="preserve">contains the patient group with </w:t>
      </w:r>
      <w:r w:rsidR="00A67008" w:rsidRPr="00A67008">
        <w:rPr>
          <w:color w:val="auto"/>
        </w:rPr>
        <w:t>the</w:t>
      </w:r>
      <w:r w:rsidR="00A67008">
        <w:rPr>
          <w:b/>
          <w:bCs/>
          <w:color w:val="auto"/>
        </w:rPr>
        <w:t xml:space="preserve"> </w:t>
      </w:r>
      <w:r w:rsidRPr="00E466DA">
        <w:rPr>
          <w:color w:val="auto"/>
        </w:rPr>
        <w:t xml:space="preserve">worst overall survival, reaching median OS at 483 days (lrt p-val = 6.30e-22 at 4383 days, post-hoc pairwise lrt p-val ≤ 1.5e-06); </w:t>
      </w:r>
      <w:r w:rsidR="00CE51FA">
        <w:rPr>
          <w:color w:val="auto"/>
        </w:rPr>
        <w:t>Interally to this class</w:t>
      </w:r>
      <w:r w:rsidRPr="00E466DA">
        <w:rPr>
          <w:color w:val="auto"/>
        </w:rPr>
        <w:t xml:space="preserve">, patients with </w:t>
      </w:r>
      <w:r w:rsidRPr="00E466DA">
        <w:rPr>
          <w:i/>
          <w:iCs/>
          <w:color w:val="auto"/>
        </w:rPr>
        <w:t xml:space="preserve">TCF3-HLF </w:t>
      </w:r>
      <w:r w:rsidRPr="00E466DA">
        <w:rPr>
          <w:color w:val="auto"/>
        </w:rPr>
        <w:t>fusions exhibited significantly worse survival (lrt p-val = 4.89e-02), consistent with literature</w:t>
      </w:r>
      <w:r w:rsidR="00C15BFF" w:rsidRPr="00E466DA">
        <w:rPr>
          <w:color w:val="auto"/>
        </w:rPr>
        <w:fldChar w:fldCharType="begin"/>
      </w:r>
      <w:r w:rsidR="00C15BFF" w:rsidRPr="00E466DA">
        <w:rPr>
          <w:color w:val="auto"/>
        </w:rPr>
        <w:instrText>ADDIN F1000_CSL_CITATION&lt;~#@#~&gt;[{"DOI":"10.1038/sj.leu.2404496","First":false,"Last":false,"PMID":"17183364","abstract":"Hypercalcemia is relatively rare but clinically important complication in childhood leukemic patients. To clarify the clinical characteristics, mechanisms of hypercalcemia, response to management for hypercalcemia, incidence of t(17;19) and final outcome of childhood acute lymphoblastic leukemia (ALL) accompanied by hypercalcemia, clinical data of 22 cases of childhood ALL accompanied by hypercalcemia (&gt;12 mg/dl) reported in Japan from 1990 to 2005 were retrospectively analyzed. Eleven patients were 10 years and older. Twenty patients had low white blood cell count (&lt; 20 x 10(9)/l), 15 showed hemoglobin&gt; or =8 g/dl and 14 showed platelet count &gt; or =100 x 10(9)/l. Parathyroid hormone-related peptide (PTHrP)-mediated hypercalcemia was confirmed in 11 of the 16 patients in whom elevated-serum level or positive immunohistochemistry of PTHrP was observed. Hypercalcemia and accompanying renal insufficiency resolved quickly, particularly in patients treated with bisphosphonate. t(17;19) or add(19)(p13) was detected in five patients among 17 patients in whom karyotypic data were available, and the presence of E2A-HLF was confirmed in these five patients. All five patients with t(17;19)-ALL relapsed very early. Excluding the t(17;19)-ALL patients, the final outcome of ALL accompanied by hypercalcemia was similar to that of all childhood ALL patients, indicating that the development of hypercalcemia itself is not a poor prognostic factor.","author":[{"family":"Inukai","given":"T"},{"family":"Hirose","given":"K"},{"family":"Inaba","given":"T"},{"family":"Kurosawa","given":"H"},{"family":"Hama","given":"A"},{"family":"Inada","given":"H"},{"family":"Chin","given":"M"},{"family":"Nagatoshi","given":"Y"},{"family":"Ohtsuka","given":"Y"},{"family":"Oda","given":"M"},{"family":"Goto","given":"H"},{"family":"Endo","given":"M"},{"family":"Morimoto","given":"A"},{"family":"Imaizumi","given":"M"},{"family":"Kawamura","given":"N"},{"family":"Miyajima","given":"Y"},{"family":"Ohtake","given":"M"},{"family":"Miyaji","given":"R"},{"family":"Saito","given":"M"},{"family":"Tawa","given":"A"},{"family":"Yanai","given":"F"},{"family":"Goi","given":"K"},{"family":"Nakazawa","given":"S"},{"family":"Sugita","given":"K"}],"authorYearDisplayFormat":false,"citation-label":"9078081","container-title":"Leukemia","container-title-short":"Leukemia","id":"9078081","invisible":false,"issue":"2","issued":{"date-parts":[["2007","2"]]},"journalAbbreviation":"Leukemia","page":"288-296","suppress-author":false,"title":"Hypercalcemia in childhood acute lymphoblastic leukemia: frequent implication of parathyroid hormone-related peptide and E2A-HLF from translocation 17;19.","type":"article-journal","volume":"21"}]</w:instrText>
      </w:r>
      <w:r w:rsidR="00C15BFF" w:rsidRPr="00E466DA">
        <w:rPr>
          <w:color w:val="auto"/>
        </w:rPr>
        <w:fldChar w:fldCharType="separate"/>
      </w:r>
      <w:r w:rsidR="0002571B" w:rsidRPr="0002571B">
        <w:rPr>
          <w:noProof/>
          <w:color w:val="auto"/>
          <w:vertAlign w:val="superscript"/>
        </w:rPr>
        <w:t>10</w:t>
      </w:r>
      <w:r w:rsidR="00C15BFF" w:rsidRPr="00E466DA">
        <w:rPr>
          <w:color w:val="auto"/>
        </w:rPr>
        <w:fldChar w:fldCharType="end"/>
      </w:r>
      <w:r w:rsidRPr="00E466DA">
        <w:rPr>
          <w:color w:val="auto"/>
        </w:rPr>
        <w:t xml:space="preserve">. </w:t>
      </w:r>
    </w:p>
    <w:p w14:paraId="33F539D6" w14:textId="77777777" w:rsidR="00C15BFF" w:rsidRPr="00E466DA" w:rsidRDefault="00C15BFF" w:rsidP="00C15BFF">
      <w:pPr>
        <w:spacing w:line="240" w:lineRule="auto"/>
        <w:ind w:right="0" w:firstLine="0"/>
        <w:rPr>
          <w:color w:val="auto"/>
        </w:rPr>
      </w:pPr>
    </w:p>
    <w:p w14:paraId="61B89DBB" w14:textId="2D829356" w:rsidR="00C15BFF" w:rsidRDefault="289385EC" w:rsidP="289385EC">
      <w:pPr>
        <w:spacing w:line="240" w:lineRule="auto"/>
        <w:ind w:right="0" w:firstLine="0"/>
        <w:rPr>
          <w:color w:val="auto"/>
        </w:rPr>
      </w:pPr>
      <w:r w:rsidRPr="00E466DA">
        <w:rPr>
          <w:b/>
          <w:bCs/>
          <w:color w:val="auto"/>
        </w:rPr>
        <w:t>Finally, T136 ALL TRG ETV6-RUNX1</w:t>
      </w:r>
      <w:r w:rsidRPr="00E466DA">
        <w:rPr>
          <w:color w:val="auto"/>
        </w:rPr>
        <w:t xml:space="preserve"> (n = 27) is the class</w:t>
      </w:r>
      <w:r w:rsidR="005E480D">
        <w:rPr>
          <w:color w:val="auto"/>
        </w:rPr>
        <w:t xml:space="preserve"> comprising the youngest patients</w:t>
      </w:r>
      <w:r w:rsidRPr="00E466DA">
        <w:rPr>
          <w:color w:val="auto"/>
        </w:rPr>
        <w:t xml:space="preserve"> (median 3.1 y.o., KW p-val = 1.13e-03) and contains samples with </w:t>
      </w:r>
      <w:r w:rsidRPr="00CE51FA">
        <w:rPr>
          <w:i/>
          <w:iCs/>
          <w:color w:val="auto"/>
        </w:rPr>
        <w:t>ETV6-RUNX1</w:t>
      </w:r>
      <w:r w:rsidRPr="00E466DA">
        <w:rPr>
          <w:color w:val="auto"/>
        </w:rPr>
        <w:t xml:space="preserve"> fusions (n = 20, </w:t>
      </w:r>
      <w:r w:rsidRPr="00E466DA">
        <w:rPr>
          <w:color w:val="auto"/>
          <w:lang w:val="el-GR"/>
        </w:rPr>
        <w:t>χ</w:t>
      </w:r>
      <w:r w:rsidRPr="00E466DA">
        <w:rPr>
          <w:color w:val="auto"/>
          <w:vertAlign w:val="superscript"/>
        </w:rPr>
        <w:t>2</w:t>
      </w:r>
      <w:r w:rsidRPr="00E466DA">
        <w:rPr>
          <w:color w:val="auto"/>
        </w:rPr>
        <w:t xml:space="preserve"> p &lt; 2.2e-16) (</w:t>
      </w:r>
      <w:r w:rsidR="00E466DA" w:rsidRPr="00E466DA">
        <w:rPr>
          <w:color w:val="auto"/>
          <w:sz w:val="19"/>
          <w:szCs w:val="19"/>
        </w:rPr>
        <w:t>Fig. S</w:t>
      </w:r>
      <w:r w:rsidRPr="00E466DA">
        <w:rPr>
          <w:color w:val="auto"/>
          <w:sz w:val="19"/>
          <w:szCs w:val="19"/>
        </w:rPr>
        <w:t>25c)</w:t>
      </w:r>
      <w:r w:rsidRPr="00E466DA">
        <w:rPr>
          <w:color w:val="auto"/>
        </w:rPr>
        <w:t>.</w:t>
      </w:r>
    </w:p>
    <w:p w14:paraId="60CA29B5" w14:textId="77777777" w:rsidR="00F17C21" w:rsidRDefault="00F17C21" w:rsidP="289385EC">
      <w:pPr>
        <w:spacing w:line="240" w:lineRule="auto"/>
        <w:ind w:right="0" w:firstLine="0"/>
        <w:rPr>
          <w:ins w:id="9" w:author="Sarah Cohen-Gogo" w:date="2021-11-17T16:41:00Z"/>
          <w:color w:val="auto"/>
        </w:rPr>
      </w:pPr>
    </w:p>
    <w:p w14:paraId="418971C2" w14:textId="77777777" w:rsidR="00F17C21" w:rsidRDefault="00F17C21" w:rsidP="289385EC">
      <w:pPr>
        <w:spacing w:line="240" w:lineRule="auto"/>
        <w:ind w:right="0" w:firstLine="0"/>
        <w:rPr>
          <w:ins w:id="10" w:author="Sarah Cohen-Gogo" w:date="2021-11-17T16:41:00Z"/>
          <w:color w:val="auto"/>
        </w:rPr>
      </w:pPr>
    </w:p>
    <w:p w14:paraId="6BCFAB55" w14:textId="77777777" w:rsidR="00F17C21" w:rsidRPr="00E466DA" w:rsidRDefault="00F17C21" w:rsidP="289385EC">
      <w:pPr>
        <w:spacing w:line="240" w:lineRule="auto"/>
        <w:ind w:right="0" w:firstLine="0"/>
        <w:rPr>
          <w:color w:val="auto"/>
        </w:rPr>
      </w:pPr>
    </w:p>
    <w:p w14:paraId="02880AB8" w14:textId="77777777" w:rsidR="00C15BFF" w:rsidRPr="00E466DA" w:rsidRDefault="00C15BFF" w:rsidP="00C15BFF">
      <w:pPr>
        <w:spacing w:line="240" w:lineRule="auto"/>
        <w:ind w:right="0" w:firstLine="0"/>
        <w:rPr>
          <w:color w:val="auto"/>
        </w:rPr>
      </w:pPr>
    </w:p>
    <w:p w14:paraId="36856852" w14:textId="29A5895C" w:rsidR="005107AC" w:rsidRPr="00E466DA" w:rsidRDefault="289385EC" w:rsidP="289385EC">
      <w:pPr>
        <w:spacing w:line="240" w:lineRule="auto"/>
        <w:ind w:right="0" w:firstLine="0"/>
        <w:rPr>
          <w:color w:val="auto"/>
        </w:rPr>
      </w:pPr>
      <w:r w:rsidRPr="00E466DA">
        <w:rPr>
          <w:b/>
          <w:bCs/>
          <w:color w:val="auto"/>
        </w:rPr>
        <w:t>T133</w:t>
      </w:r>
      <w:r w:rsidR="00F17C21">
        <w:rPr>
          <w:b/>
          <w:bCs/>
          <w:color w:val="auto"/>
        </w:rPr>
        <w:t xml:space="preserve"> </w:t>
      </w:r>
      <w:r w:rsidR="00F17C21" w:rsidRPr="00CE51FA">
        <w:rPr>
          <w:color w:val="auto"/>
        </w:rPr>
        <w:t xml:space="preserve">separates in further </w:t>
      </w:r>
      <w:r w:rsidRPr="00E466DA">
        <w:rPr>
          <w:color w:val="auto"/>
        </w:rPr>
        <w:t>components (</w:t>
      </w:r>
      <w:r w:rsidR="00E466DA" w:rsidRPr="00E466DA">
        <w:rPr>
          <w:color w:val="auto"/>
          <w:sz w:val="19"/>
          <w:szCs w:val="19"/>
        </w:rPr>
        <w:t>Fig. S</w:t>
      </w:r>
      <w:r w:rsidRPr="00E466DA">
        <w:rPr>
          <w:color w:val="auto"/>
          <w:sz w:val="19"/>
          <w:szCs w:val="19"/>
        </w:rPr>
        <w:t>25b</w:t>
      </w:r>
      <w:r w:rsidR="00E466DA" w:rsidRPr="00E466DA">
        <w:rPr>
          <w:color w:val="auto"/>
          <w:sz w:val="19"/>
          <w:szCs w:val="19"/>
        </w:rPr>
        <w:t>,</w:t>
      </w:r>
      <w:r w:rsidRPr="00E466DA">
        <w:rPr>
          <w:color w:val="auto"/>
          <w:sz w:val="19"/>
          <w:szCs w:val="19"/>
        </w:rPr>
        <w:t xml:space="preserve"> c)</w:t>
      </w:r>
      <w:r w:rsidRPr="00E466DA">
        <w:rPr>
          <w:color w:val="auto"/>
        </w:rPr>
        <w:t xml:space="preserve">. </w:t>
      </w:r>
    </w:p>
    <w:p w14:paraId="11DFDE19" w14:textId="77777777" w:rsidR="005107AC" w:rsidRPr="00E466DA" w:rsidRDefault="005107AC" w:rsidP="00C15BFF">
      <w:pPr>
        <w:spacing w:line="240" w:lineRule="auto"/>
        <w:ind w:right="0" w:firstLine="0"/>
        <w:rPr>
          <w:color w:val="auto"/>
        </w:rPr>
      </w:pPr>
    </w:p>
    <w:p w14:paraId="32151A5D" w14:textId="50770A08" w:rsidR="005107AC" w:rsidRPr="00E466DA" w:rsidRDefault="289385EC" w:rsidP="289385EC">
      <w:pPr>
        <w:spacing w:line="240" w:lineRule="auto"/>
        <w:ind w:right="0" w:firstLine="0"/>
        <w:rPr>
          <w:color w:val="auto"/>
        </w:rPr>
      </w:pPr>
      <w:r w:rsidRPr="00E466DA">
        <w:rPr>
          <w:b/>
          <w:bCs/>
          <w:color w:val="auto"/>
        </w:rPr>
        <w:t xml:space="preserve">T137 ALL TRG Ph-like </w:t>
      </w:r>
      <w:r w:rsidRPr="00E466DA">
        <w:rPr>
          <w:b/>
          <w:bCs/>
          <w:i/>
          <w:iCs/>
          <w:color w:val="auto"/>
        </w:rPr>
        <w:t>CRLF2</w:t>
      </w:r>
      <w:r w:rsidRPr="00E466DA">
        <w:rPr>
          <w:b/>
          <w:bCs/>
          <w:color w:val="auto"/>
        </w:rPr>
        <w:t xml:space="preserve"> (</w:t>
      </w:r>
      <w:r w:rsidRPr="00E466DA">
        <w:rPr>
          <w:color w:val="auto"/>
        </w:rPr>
        <w:t xml:space="preserve">n=29) contains all samples labelled as harbouring </w:t>
      </w:r>
      <w:r w:rsidRPr="00E466DA">
        <w:rPr>
          <w:i/>
          <w:iCs/>
          <w:color w:val="auto"/>
        </w:rPr>
        <w:t>BCR-ABL1</w:t>
      </w:r>
      <w:r w:rsidRPr="00E466DA">
        <w:rPr>
          <w:color w:val="auto"/>
        </w:rPr>
        <w:t xml:space="preserve"> fusions (n = 3), </w:t>
      </w:r>
      <w:r w:rsidRPr="00E466DA">
        <w:rPr>
          <w:i/>
          <w:iCs/>
          <w:color w:val="auto"/>
        </w:rPr>
        <w:t>MLL</w:t>
      </w:r>
      <w:r w:rsidRPr="00E466DA">
        <w:rPr>
          <w:color w:val="auto"/>
        </w:rPr>
        <w:t xml:space="preserve"> rearranged ALLs (n=3), and the highest proportion of otherwise unspecified ALLs (n = 23, </w:t>
      </w:r>
      <w:r w:rsidRPr="00E466DA">
        <w:rPr>
          <w:color w:val="auto"/>
          <w:lang w:val="el-GR"/>
        </w:rPr>
        <w:t>χ</w:t>
      </w:r>
      <w:r w:rsidRPr="00E466DA">
        <w:rPr>
          <w:color w:val="auto"/>
          <w:vertAlign w:val="superscript"/>
        </w:rPr>
        <w:t>2</w:t>
      </w:r>
      <w:r w:rsidRPr="00E466DA">
        <w:rPr>
          <w:color w:val="auto"/>
        </w:rPr>
        <w:t xml:space="preserve"> p-val = 2.95e-05) </w:t>
      </w:r>
      <w:r w:rsidRPr="00E466DA">
        <w:rPr>
          <w:color w:val="auto"/>
          <w:szCs w:val="20"/>
          <w:u w:val="single"/>
        </w:rPr>
        <w:t>(</w:t>
      </w:r>
      <w:r w:rsidR="00E466DA" w:rsidRPr="00E466DA">
        <w:rPr>
          <w:color w:val="auto"/>
          <w:sz w:val="19"/>
          <w:szCs w:val="19"/>
        </w:rPr>
        <w:t>Fig. S</w:t>
      </w:r>
      <w:r w:rsidRPr="00E466DA">
        <w:rPr>
          <w:color w:val="auto"/>
          <w:sz w:val="19"/>
          <w:szCs w:val="19"/>
        </w:rPr>
        <w:t>25c)</w:t>
      </w:r>
      <w:r w:rsidRPr="00E466DA">
        <w:rPr>
          <w:color w:val="auto"/>
        </w:rPr>
        <w:t xml:space="preserve">. It shows overexpression of </w:t>
      </w:r>
      <w:r w:rsidRPr="00E466DA">
        <w:rPr>
          <w:i/>
          <w:iCs/>
          <w:color w:val="auto"/>
        </w:rPr>
        <w:t>CRLF2</w:t>
      </w:r>
      <w:r w:rsidRPr="00E466DA">
        <w:rPr>
          <w:color w:val="auto"/>
        </w:rPr>
        <w:t xml:space="preserve"> (logFC= 2.99, FDR = 1.48e-02) and enrichment of </w:t>
      </w:r>
      <w:r w:rsidRPr="00E466DA">
        <w:rPr>
          <w:i/>
          <w:iCs/>
          <w:color w:val="auto"/>
        </w:rPr>
        <w:t>CRLF2</w:t>
      </w:r>
      <w:r w:rsidRPr="00E466DA">
        <w:rPr>
          <w:color w:val="auto"/>
        </w:rPr>
        <w:t>-rearrangment signatures in Ph-like ALL (</w:t>
      </w:r>
      <w:r w:rsidRPr="00E466DA">
        <w:rPr>
          <w:color w:val="auto"/>
          <w:lang w:val="en-CA"/>
        </w:rPr>
        <w:t xml:space="preserve">Ph+ </w:t>
      </w:r>
      <w:r w:rsidRPr="00E466DA">
        <w:rPr>
          <w:i/>
          <w:iCs/>
          <w:color w:val="auto"/>
          <w:lang w:val="en-CA"/>
        </w:rPr>
        <w:t>CRFL2</w:t>
      </w:r>
      <w:r w:rsidRPr="00E466DA">
        <w:rPr>
          <w:color w:val="auto"/>
          <w:lang w:val="en-CA"/>
        </w:rPr>
        <w:t xml:space="preserve">pos, medNES = 2.21, KW </w:t>
      </w:r>
      <w:r w:rsidRPr="00E466DA">
        <w:rPr>
          <w:color w:val="auto"/>
          <w:lang w:val="en-CA"/>
        </w:rPr>
        <w:t>adj. p-val = 3.05e-03)</w:t>
      </w:r>
      <w:r w:rsidR="00C15BFF" w:rsidRPr="00E466DA">
        <w:rPr>
          <w:color w:val="auto"/>
          <w:lang w:val="en-CA"/>
        </w:rPr>
        <w:fldChar w:fldCharType="begin"/>
      </w:r>
      <w:r w:rsidR="00C15BFF" w:rsidRPr="00E466DA">
        <w:rPr>
          <w:color w:val="auto"/>
          <w:lang w:val="en-CA"/>
        </w:rPr>
        <w:instrText>ADDIN F1000_CSL_CITATION&lt;~#@#~&gt;[{"DOI":"10.1016/j.canlet.2017.08.034","First":false,"Last":false,"PMID":"28866095","abstract":"CRLF2-rearrangements (CRLF2-r) occur frequently in Ph-like B-ALL, a high-risk ALL sub-type characterized by a signaling profile similar to Ph + ALL, however accumulating evidence indicates genetic heterogeneity within CRLF2-r ALL. We performed thorough genomic characterization of 35 CRLF2-r cases (P2RY8-CRLF2 n = 18; IGH-CRLF2 n = 17). Activating JAK2 mutations were present in 34% of patients, and a CRLF2-F232C mutation was identified in an additional 17%. IKZF1 deletions were detected in 63% of cases. The majority of patients (26/35) classified as Ph-like, and these were characterized by significantly higher levels of MUC4, GPR110 and IL2RA/CD25. In addition, Ph-like CRLF2-r samples were significantly enriched for IKZF1 deletions, JAK2/CRLF2 mutations and increased expression of JAK/STAT target genes (CISH, SOCS1), suggesting that mutation-driven CRLF2/JAK2 activation is more frequent in this sub-group. Less is known about the genomics of CRLF2-r cases lacking JAK2-pathway mutations, but KRAS/NRAS mutations were identified in 4/9 non-Ph-like samples. This work highlights the heterogeneity of secondary lesions which may arise and influence intracellular-pathway activation in CRLF2-r patients, and importantly presents distinct therapeutic targets within a group of patients harboring identical primary translocations, for whom efficient directed therapies are currently lacking.&lt;br&gt;&lt;br&gt;Copyright © 2017 Elsevier B.V. All rights reserved.","author":[{"family":"Sadras","given":"Teresa"},{"family":"Heatley","given":"Susan L"},{"family":"Kok","given":"Chung H"},{"family":"Dang","given":"Phuong"},{"family":"Galbraith","given":"Kate M"},{"family":"McClure","given":"Barbara J"},{"family":"Muskovic","given":"Walter"},{"family":"Venn","given":"Nicola C"},{"family":"Moore","given":"Sarah"},{"family":"Osborn","given":"Michael"},{"family":"Revesz","given":"Tamas"},{"family":"Moore","given":"Andrew S"},{"family":"Hughes","given":"Timothy P"},{"family":"Yeung","given":"David"},{"family":"Sutton","given":"Rosemary"},{"family":"White","given":"Deborah L"}],"authorYearDisplayFormat":false,"citation-label":"5102948","container-title":"Cancer Letters","container-title-short":"Cancer Lett.","id":"5102948","invisible":false,"issued":{"date-parts":[["2017","11","1"]]},"journalAbbreviation":"Cancer Lett.","page":"92-101","suppress-author":false,"title":"Differential expression of MUC4, GPR110 and IL2RA defines two groups of CRLF2-rearranged acute lymphoblastic leukemia patients with distinct secondary lesions.","type":"article-journal","volume":"408"}]</w:instrText>
      </w:r>
      <w:r w:rsidR="00C15BFF" w:rsidRPr="00E466DA">
        <w:rPr>
          <w:color w:val="auto"/>
          <w:lang w:val="en-CA"/>
        </w:rPr>
        <w:fldChar w:fldCharType="separate"/>
      </w:r>
      <w:r w:rsidR="0002571B" w:rsidRPr="0002571B">
        <w:rPr>
          <w:noProof/>
          <w:color w:val="auto"/>
          <w:vertAlign w:val="superscript"/>
          <w:lang w:val="en-CA"/>
        </w:rPr>
        <w:t>9</w:t>
      </w:r>
      <w:r w:rsidR="00C15BFF" w:rsidRPr="00E466DA">
        <w:rPr>
          <w:color w:val="auto"/>
          <w:lang w:val="en-CA"/>
        </w:rPr>
        <w:fldChar w:fldCharType="end"/>
      </w:r>
      <w:r w:rsidRPr="00E466DA">
        <w:rPr>
          <w:color w:val="auto"/>
        </w:rPr>
        <w:t xml:space="preserve">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color w:val="auto"/>
        </w:rPr>
        <w:t xml:space="preserve"> It also exhibits overexpression of </w:t>
      </w:r>
      <w:r w:rsidRPr="00E466DA">
        <w:rPr>
          <w:i/>
          <w:iCs/>
          <w:color w:val="auto"/>
        </w:rPr>
        <w:t>IDH1</w:t>
      </w:r>
      <w:r w:rsidRPr="00E466DA">
        <w:rPr>
          <w:color w:val="auto"/>
        </w:rPr>
        <w:t xml:space="preserve"> (logFC= 1.28, FDR = 3.66e-05), </w:t>
      </w:r>
      <w:r w:rsidRPr="00E466DA">
        <w:rPr>
          <w:i/>
          <w:iCs/>
          <w:color w:val="auto"/>
        </w:rPr>
        <w:t>JAK1</w:t>
      </w:r>
      <w:r w:rsidRPr="00E466DA">
        <w:rPr>
          <w:color w:val="auto"/>
        </w:rPr>
        <w:t xml:space="preserve"> (logFC = 0.641, FDR = 4.15e-02) and is enriched for Ph-like gene signatures (medNES = 2.88</w:t>
      </w:r>
      <w:r w:rsidRPr="00E466DA">
        <w:rPr>
          <w:color w:val="auto"/>
          <w:lang w:val="en-CA"/>
        </w:rPr>
        <w:t>, KW adj. p-val =</w:t>
      </w:r>
      <w:r w:rsidRPr="00E466DA">
        <w:rPr>
          <w:color w:val="auto"/>
        </w:rPr>
        <w:t xml:space="preserve"> 9.79e-06, Dunn adj. p-val &lt; 1.00e-03</w:t>
      </w:r>
      <w:r w:rsidRPr="00E466DA">
        <w:rPr>
          <w:color w:val="auto"/>
          <w:lang w:val="en-CA"/>
        </w:rPr>
        <w:t>)</w:t>
      </w:r>
      <w:r w:rsidR="00C15BFF" w:rsidRPr="00E466DA">
        <w:rPr>
          <w:color w:val="auto"/>
          <w:lang w:val="en-CA"/>
        </w:rPr>
        <w:fldChar w:fldCharType="begin"/>
      </w:r>
      <w:r w:rsidR="00C15BFF" w:rsidRPr="00E466DA">
        <w:rPr>
          <w:color w:val="auto"/>
          <w:lang w:val="en-CA"/>
        </w:rPr>
        <w:instrText>ADDIN F1000_CSL_CITATION&lt;~#@#~&gt;[{"DOI":"10.1182/blood-2009-08-239681","First":false,"Last":false,"PMCID":"PMC3321747","PMID":"20699438","abstract":"To resolve the genetic heterogeneity within pediatric high-risk B-precursor acute lymphoblastic leukemia (ALL), a clinically defined poor-risk group with few known recurring cytogenetic abnormalities, we performed gene expression profiling in a cohort of 207 uniformly treated children with high-risk ALL. Expression profiles were correlated with genome-wide DNA copy number abnormalities and clinical and outcome features. Unsupervised clustering of gene expression profiling data revealed 8 unique cluster groups within these high-risk ALL patients, 2 of which were associated with known chromosomal translocations (t(1;19)(TCF3-PBX1) or MLL), and 6 of which lacked any previously known cytogenetic lesion. One unique cluster was characterized by high expression of distinct outlier genes AGAP1, CCNJ, CHST2/7, CLEC12A/B, and PTPRM; ERG DNA deletions; and 4-year relapse-free survival of 94.7% ± 5.1%, compared with 63.5% ± 3.7% for the cohort (P = .01). A second cluster, characterized by high expression of BMPR1B, CRLF2, GPR110, and MUC4; frequent deletion of EBF1, IKZF1, RAG1-2, and IL3RA-CSF2RA; JAK mutations and CRLF2 rearrangements (P &lt;  .0001); and Hispanic ethnicity (P &lt;  .001) had a very poor 4-year relapse-free survival (21.0% ± 9.5%; P &lt;  .001). These studies reveal striking clinical and genetic heterogeneity in high-risk ALL and point to novel genes that may serve as new targets for diagnosis, risk classification, and therapy.","author":[{"family":"Harvey","given":"Richard C"},{"family":"Mullighan","given":"Charles G"},{"family":"Wang","given":"Xuefei"},{"family":"Dobbin","given":"Kevin K"},{"family":"Davidson","given":"George S"},{"family":"Bedrick","given":"Edward J"},{"family":"Chen","given":"I-Ming"},{"family":"Atlas","given":"Susan R"},{"family":"Kang","given":"Huining"},{"family":"Ar","given":"Kerem"},{"family":"Wilson","given":"Carla S"},{"family":"Wharton","given":"Walker"},{"family":"Murphy","given":"Maurice"},{"family":"Devidas","given":"Meenakshi"},{"family":"Carroll","given":"Andrew J"},{"family":"Borowitz","given":"Michael J"},{"family":"Bowman","given":"W Paul"},{"family":"Downing","given":"James R"},{"family":"Relling","given":"Mary"},{"family":"Yang","given":"Jun"},{"family":"Bhojwani","given":"Deepa"},{"family":"Carroll","given":"William L"},{"family":"Camitta","given":"Bruce"},{"family":"Reaman","given":"Gregory H"},{"family":"Smith","given":"Malcolm"},{"family":"Hunger","given":"Stephen P"},{"family":"Willman","given":"Cheryl L"}],"authorYearDisplayFormat":false,"citation-label":"725107","container-title":"Blood","container-title-short":"Blood","id":"725107","invisible":false,"issue":"23","issued":{"date-parts":[["2010","12","2"]]},"journalAbbreviation":"Blood","page":"4874-4884","suppress-author":false,"title":"Identification of novel cluster groups in pediatric high-risk B-precursor acute lymphoblastic leukemia with gene expression profiling: correlation with genome-wide DNA copy number alterations, clinical characteristics, and outcome.","type":"article-journal","volume":"116"},{"DOI":"10.1182/blood.V122.21.826.826","First":false,"Last":false,"author":[{"family":"Harvey","given":"Richard C."},{"family":"Kang","given":"Huining"},{"family":"Roberts","given":"Kathryn G."},{"family":"Chen","given":"I-Ming L."},{"family":"Atlas","given":"Susan R."},{"family":"Bedrick","given":"Edward J."},{"family":"Gastier-Foster","given":"Julie M."},{"family":"Zhang","given":"Jinghui"},{"family":"Gerhard","given":"Daniela S."},{"family":"Smith","given":"Malcolm A."},{"family":"Larsen","given":"Eric C."},{"family":"Raetz","given":"Elizabeth A."},{"family":"Winick","given":"Naomi J."},{"family":"Carroll","given":"William L."},{"family":"Stonerock","given":"Eileen"},{"family":"Heerema","given":"Nyla A."},{"family":"Carroll","given":"Andrew J."},{"family":"Chen","given":"Shann-Ching"},{"family":"Song","given":"Guangchun"},{"family":"Becksfort","given":"Jared"},{"family":"Rusch","given":"Michael"},{"family":"Li","given":"Yongjin"},{"family":"Ma","given":"Jing"},{"family":"Ell","given":"Denise"},{"family":"Reshmi","given":"Shalini C."},{"family":"Loh","given":"Mignon L."},{"family":"Davidas","given":"Meenakshi"},{"family":"Hunger","given":"Stephen P."},{"family":"Mullighan","given":"Charles G."},{"family":"Willman","given":"Cheryl L."}],"authorYearDisplayFormat":false,"citation-label":"9078080","container-title":"Blood","container-title-short":"Blood","id":"9078080","invisible":false,"issue":"21","issued":{"date-parts":[["2013","11","15"]]},"journalAbbreviation":"Blood","page":"826-826","suppress-author":false,"title":"Development and Validation Of a Highly Sensitive and Specific Gene Expression Classifier To Prospectively Screen and Identify B-Precursor Acute Lymphoblastic Leukemia (ALL) Patients With a Philadelphia Chromosome-Like (“Ph-like” or “BCR-ABL1-Like”) Signature For Therapeutic Targeting and Clinical Intervention","type":"article-journal","volume":"122"}]</w:instrText>
      </w:r>
      <w:r w:rsidR="00C15BFF" w:rsidRPr="00E466DA">
        <w:rPr>
          <w:color w:val="auto"/>
          <w:lang w:val="en-CA"/>
        </w:rPr>
        <w:fldChar w:fldCharType="separate"/>
      </w:r>
      <w:r w:rsidR="0002571B" w:rsidRPr="0002571B">
        <w:rPr>
          <w:noProof/>
          <w:color w:val="auto"/>
          <w:vertAlign w:val="superscript"/>
          <w:lang w:val="en-CA"/>
        </w:rPr>
        <w:t>8,11</w:t>
      </w:r>
      <w:r w:rsidR="00C15BFF" w:rsidRPr="00E466DA">
        <w:rPr>
          <w:color w:val="auto"/>
          <w:lang w:val="en-CA"/>
        </w:rPr>
        <w:fldChar w:fldCharType="end"/>
      </w:r>
      <w:r w:rsidRPr="00E466DA">
        <w:rPr>
          <w:color w:val="auto"/>
          <w:lang w:val="en-CA"/>
        </w:rPr>
        <w:t xml:space="preserve"> when compared to its siblings </w:t>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color w:val="auto"/>
          <w:lang w:val="en-CA"/>
        </w:rPr>
        <w:t>.</w:t>
      </w:r>
    </w:p>
    <w:p w14:paraId="6E9BE408" w14:textId="77777777" w:rsidR="00DB03FA" w:rsidRPr="00E466DA" w:rsidRDefault="00DB03FA" w:rsidP="00C15BFF">
      <w:pPr>
        <w:spacing w:line="240" w:lineRule="auto"/>
        <w:ind w:right="0" w:firstLine="0"/>
        <w:rPr>
          <w:color w:val="auto"/>
        </w:rPr>
      </w:pPr>
    </w:p>
    <w:p w14:paraId="55B7DECE" w14:textId="38C7AFB7" w:rsidR="00C15BFF" w:rsidRPr="00E466DA" w:rsidRDefault="289385EC" w:rsidP="289385EC">
      <w:pPr>
        <w:spacing w:line="240" w:lineRule="auto"/>
        <w:ind w:right="0" w:firstLine="0"/>
        <w:rPr>
          <w:color w:val="auto"/>
          <w:lang w:val="en-CA"/>
        </w:rPr>
      </w:pPr>
      <w:r w:rsidRPr="00E466DA">
        <w:rPr>
          <w:b/>
          <w:bCs/>
          <w:color w:val="auto"/>
        </w:rPr>
        <w:t>T138 ALL HYPRD</w:t>
      </w:r>
      <w:r w:rsidRPr="00E466DA">
        <w:rPr>
          <w:color w:val="auto"/>
        </w:rPr>
        <w:t xml:space="preserve"> (n=21) is enriched for tumours with hyperdiploidy without trisomy of both chrom</w:t>
      </w:r>
      <w:r w:rsidR="0013536E">
        <w:rPr>
          <w:color w:val="auto"/>
        </w:rPr>
        <w:t>o</w:t>
      </w:r>
      <w:r w:rsidRPr="00E466DA">
        <w:rPr>
          <w:color w:val="auto"/>
        </w:rPr>
        <w:t xml:space="preserve">somes 4 and 10 (1/29 vs. 11/20 vs. 7/22, </w:t>
      </w:r>
      <w:r w:rsidRPr="00E466DA">
        <w:rPr>
          <w:color w:val="auto"/>
          <w:lang w:val="el-GR"/>
        </w:rPr>
        <w:t>χ</w:t>
      </w:r>
      <w:r w:rsidRPr="00E466DA">
        <w:rPr>
          <w:color w:val="auto"/>
          <w:vertAlign w:val="superscript"/>
        </w:rPr>
        <w:t>2</w:t>
      </w:r>
      <w:r w:rsidRPr="00E466DA">
        <w:rPr>
          <w:color w:val="auto"/>
        </w:rPr>
        <w:t xml:space="preserve"> p-val =2.66e-4) </w:t>
      </w:r>
      <w:r w:rsidRPr="00E466DA">
        <w:rPr>
          <w:color w:val="auto"/>
          <w:szCs w:val="20"/>
          <w:u w:val="single"/>
        </w:rPr>
        <w:t>(</w:t>
      </w:r>
      <w:r w:rsidR="00E466DA" w:rsidRPr="00E466DA">
        <w:rPr>
          <w:color w:val="auto"/>
          <w:sz w:val="19"/>
          <w:szCs w:val="19"/>
        </w:rPr>
        <w:t>Fig. S</w:t>
      </w:r>
      <w:r w:rsidRPr="00E466DA">
        <w:rPr>
          <w:color w:val="auto"/>
          <w:sz w:val="19"/>
          <w:szCs w:val="19"/>
        </w:rPr>
        <w:t>25c)</w:t>
      </w:r>
      <w:r w:rsidRPr="00E466DA">
        <w:rPr>
          <w:color w:val="auto"/>
        </w:rPr>
        <w:t xml:space="preserve">. </w:t>
      </w:r>
      <w:r w:rsidR="008C76A7">
        <w:rPr>
          <w:color w:val="auto"/>
        </w:rPr>
        <w:t xml:space="preserve">Patients in </w:t>
      </w:r>
      <w:r w:rsidRPr="00E466DA">
        <w:rPr>
          <w:b/>
          <w:bCs/>
          <w:color w:val="auto"/>
        </w:rPr>
        <w:t>T138</w:t>
      </w:r>
      <w:r w:rsidRPr="00E466DA">
        <w:rPr>
          <w:color w:val="auto"/>
        </w:rPr>
        <w:t xml:space="preserve"> </w:t>
      </w:r>
      <w:r w:rsidR="008C76A7">
        <w:rPr>
          <w:color w:val="auto"/>
        </w:rPr>
        <w:t>are</w:t>
      </w:r>
      <w:r w:rsidRPr="00E466DA">
        <w:rPr>
          <w:color w:val="auto"/>
        </w:rPr>
        <w:t xml:space="preserve"> also significantly younger than its siblings (3.59 y.o., KW p-val = 1.14e-02). Furthermore, </w:t>
      </w:r>
      <w:r w:rsidRPr="00E466DA">
        <w:rPr>
          <w:b/>
          <w:bCs/>
          <w:color w:val="auto"/>
        </w:rPr>
        <w:t>T138</w:t>
      </w:r>
      <w:r w:rsidRPr="00E466DA">
        <w:rPr>
          <w:color w:val="auto"/>
        </w:rPr>
        <w:t xml:space="preserve"> exhibits the highest DNA index of its siblings, an indicator of hyperdiploidy (median = 1.17, KW p-val = 3.97e-07, Dunn adj. p-val ≤ 4.18e-03)</w:t>
      </w:r>
      <w:r w:rsidR="00C15BFF" w:rsidRPr="00E466DA">
        <w:rPr>
          <w:color w:val="auto"/>
        </w:rPr>
        <w:fldChar w:fldCharType="begin"/>
      </w:r>
      <w:r w:rsidR="00C15BFF" w:rsidRPr="00E466DA">
        <w:rPr>
          <w:color w:val="auto"/>
        </w:rPr>
        <w:instrText>ADDIN F1000_CSL_CITATION&lt;~#@#~&gt;[{"DOI":"10.1111/j.1751-553X.2009.01189.x","First":false,"Last":false,"PMID":"19793113","abstract":"The DNA index (DI) is a prognostic factor in childhood acute lymphoblastic leukemia (ALL). The accuracy of DI measurement is important for treatment stratification: hyperdiploidy with DI &gt; or = 1.16 is predictive of favorable prognosis whereas hypodiploidy is associated with poor prognosis. The aim of this study was to validate the accuracy of the DI measured by flow cytometry (FCM) by comparison with the karyotype. From samples of 112 childhood ALL, we created a formula to calculate a theoretical DNA index (tDI) based on the blast cell karyotype, taking into account the additional or missing chromosome material of the major clone. FCM DI correlated with tDI calculated from karyotype (R = 0.987) and with modal chromosome number (DI = 0.0202 x Modal NB + 0.0675 and R = 0.984). In three cases a hypodiploid blast cell population was detected by FCM, while only the duplicated clone was identified by the karyotype. The strong correlation between tDI and DI validates the accuracy of FCM quantification, which is technically fast on fresh or frozen samples. If the karyotype is essential to analyze chromosomal abnormalities, FCM provides complementary information in aneuploid ALLs, either by confirming the cytogenetic data or by detecting additional clones not identified when only using cytogenetic data.","author":[{"family":"Rachieru-Sourisseau","given":"P"},{"family":"Baranger","given":"L"},{"family":"Dastugue","given":"N"},{"family":"Robert","given":"A"},{"family":"Geneviève","given":"F"},{"family":"Kuhlein","given":"E"},{"family":"Chassevent","given":"A"}],"authorYearDisplayFormat":false,"citation-label":"9651065","container-title":"International Journal of Laboratory Hematology","container-title-short":"Int. J. Lab. Hematol.","id":"9651065","invisible":false,"issue":"3","issued":{"date-parts":[["2010","6"]]},"journalAbbreviation":"Int. J. Lab. Hematol.","page":"288-298","suppress-author":false,"title":"DNA Index in childhood acute lymphoblastic leukaemia: a karyotypic method to validate the flow cytometric measurement.","type":"article-journal","volume":"32"}]</w:instrText>
      </w:r>
      <w:r w:rsidR="00C15BFF" w:rsidRPr="00E466DA">
        <w:rPr>
          <w:color w:val="auto"/>
        </w:rPr>
        <w:fldChar w:fldCharType="separate"/>
      </w:r>
      <w:r w:rsidR="0002571B" w:rsidRPr="0002571B">
        <w:rPr>
          <w:noProof/>
          <w:color w:val="auto"/>
          <w:vertAlign w:val="superscript"/>
        </w:rPr>
        <w:t>12</w:t>
      </w:r>
      <w:r w:rsidR="00C15BFF" w:rsidRPr="00E466DA">
        <w:rPr>
          <w:color w:val="auto"/>
        </w:rPr>
        <w:fldChar w:fldCharType="end"/>
      </w:r>
      <w:r w:rsidRPr="00E466DA">
        <w:rPr>
          <w:color w:val="auto"/>
        </w:rPr>
        <w:t>.</w:t>
      </w:r>
    </w:p>
    <w:p w14:paraId="1735FE98" w14:textId="77777777" w:rsidR="00DB03FA" w:rsidRPr="00E466DA" w:rsidRDefault="00DB03FA" w:rsidP="00C15BFF">
      <w:pPr>
        <w:spacing w:line="240" w:lineRule="auto"/>
        <w:ind w:right="0" w:firstLine="0"/>
        <w:rPr>
          <w:color w:val="auto"/>
          <w:lang w:val="en-CA"/>
        </w:rPr>
      </w:pPr>
    </w:p>
    <w:p w14:paraId="09EB7A54" w14:textId="0DE53F4A" w:rsidR="00C15BFF" w:rsidRPr="00E466DA" w:rsidRDefault="289385EC" w:rsidP="289385EC">
      <w:pPr>
        <w:spacing w:line="240" w:lineRule="auto"/>
        <w:ind w:right="0" w:firstLine="0"/>
        <w:rPr>
          <w:color w:val="auto"/>
        </w:rPr>
      </w:pPr>
      <w:r w:rsidRPr="00E466DA">
        <w:rPr>
          <w:b/>
          <w:bCs/>
          <w:color w:val="auto"/>
        </w:rPr>
        <w:t xml:space="preserve">T139 ALL TRG Ph-like EPOR </w:t>
      </w:r>
      <w:r w:rsidRPr="00E466DA">
        <w:rPr>
          <w:color w:val="auto"/>
        </w:rPr>
        <w:t xml:space="preserve">(n = 22) is characterized by overexpression of </w:t>
      </w:r>
      <w:r w:rsidRPr="00E466DA">
        <w:rPr>
          <w:i/>
          <w:iCs/>
          <w:color w:val="auto"/>
        </w:rPr>
        <w:t>EPOR</w:t>
      </w:r>
      <w:r w:rsidRPr="00E466DA">
        <w:rPr>
          <w:color w:val="auto"/>
        </w:rPr>
        <w:t xml:space="preserve"> (median logFC = 2.06, FDR ≤ 1.20e-04), as well as enrichment of erythrocyte developmental gene sets (</w:t>
      </w:r>
      <w:r w:rsidRPr="00E466DA">
        <w:rPr>
          <w:color w:val="auto"/>
          <w:lang w:val="en-CA"/>
        </w:rPr>
        <w:t>medNES = 1.22, KW adj. p-val = 2.06-06, Dunn adj. p-val &lt; 5.00e-02)</w:t>
      </w:r>
      <w:r w:rsidR="00C15BFF" w:rsidRPr="00E466DA">
        <w:rPr>
          <w:color w:val="auto"/>
          <w:lang w:val="en-CA"/>
        </w:rPr>
        <w:fldChar w:fldCharType="begin"/>
      </w:r>
      <w:r w:rsidR="00C15BFF" w:rsidRPr="00E466DA">
        <w:rPr>
          <w:color w:val="auto"/>
          <w:lang w:val="en-CA"/>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C15BFF" w:rsidRPr="00E466DA">
        <w:rPr>
          <w:color w:val="auto"/>
          <w:lang w:val="en-CA"/>
        </w:rPr>
        <w:fldChar w:fldCharType="separate"/>
      </w:r>
      <w:r w:rsidR="0002571B" w:rsidRPr="0002571B">
        <w:rPr>
          <w:noProof/>
          <w:color w:val="auto"/>
          <w:vertAlign w:val="superscript"/>
          <w:lang w:val="en-CA"/>
        </w:rPr>
        <w:t>2,3</w:t>
      </w:r>
      <w:r w:rsidR="00C15BFF" w:rsidRPr="00E466DA">
        <w:rPr>
          <w:color w:val="auto"/>
          <w:lang w:val="en-CA"/>
        </w:rPr>
        <w:fldChar w:fldCharType="end"/>
      </w:r>
      <w:r w:rsidRPr="00E466DA">
        <w:rPr>
          <w:color w:val="auto"/>
          <w:szCs w:val="20"/>
          <w:u w:val="single"/>
        </w:rPr>
        <w:t>(</w:t>
      </w:r>
      <w:r w:rsidR="00E466DA" w:rsidRPr="00E466DA">
        <w:rPr>
          <w:color w:val="auto"/>
          <w:sz w:val="19"/>
          <w:szCs w:val="19"/>
        </w:rPr>
        <w:t>Fig. S</w:t>
      </w:r>
      <w:r w:rsidRPr="00E466DA">
        <w:rPr>
          <w:color w:val="auto"/>
          <w:sz w:val="19"/>
          <w:szCs w:val="19"/>
        </w:rPr>
        <w:t>25e)</w:t>
      </w:r>
      <w:r w:rsidRPr="00E466DA">
        <w:rPr>
          <w:color w:val="auto"/>
        </w:rPr>
        <w:t xml:space="preserve">It also exhibits overexpression of </w:t>
      </w:r>
      <w:r w:rsidRPr="00E466DA">
        <w:rPr>
          <w:i/>
          <w:iCs/>
          <w:color w:val="auto"/>
        </w:rPr>
        <w:t>IDH2</w:t>
      </w:r>
      <w:r w:rsidRPr="00E466DA">
        <w:rPr>
          <w:color w:val="auto"/>
        </w:rPr>
        <w:t xml:space="preserve"> (median logFC= </w:t>
      </w:r>
      <w:r w:rsidRPr="00E466DA">
        <w:rPr>
          <w:color w:val="auto"/>
        </w:rPr>
        <w:t>1.65, FDR ≤ 3.40e-11).</w:t>
      </w:r>
    </w:p>
    <w:p w14:paraId="29C094CD" w14:textId="77777777" w:rsidR="00C15BFF" w:rsidRPr="00E466DA" w:rsidRDefault="00C15BFF" w:rsidP="00C15BFF">
      <w:pPr>
        <w:spacing w:line="240" w:lineRule="auto"/>
        <w:ind w:right="0" w:firstLine="0"/>
        <w:rPr>
          <w:color w:val="auto"/>
        </w:rPr>
      </w:pPr>
    </w:p>
    <w:p w14:paraId="5C193D5C" w14:textId="5842062A" w:rsidR="00C15BFF" w:rsidRPr="00E466DA" w:rsidRDefault="00C15BFF" w:rsidP="00C15BFF">
      <w:pPr>
        <w:spacing w:line="240" w:lineRule="auto"/>
        <w:ind w:right="0" w:firstLine="0"/>
        <w:rPr>
          <w:b/>
          <w:bCs/>
          <w:color w:val="auto"/>
        </w:rPr>
      </w:pPr>
      <w:commentRangeStart w:id="11"/>
      <w:r w:rsidRPr="00E466DA">
        <w:rPr>
          <w:b/>
          <w:bCs/>
          <w:color w:val="auto"/>
        </w:rPr>
        <w:t>Acute myeloid l</w:t>
      </w:r>
      <w:r w:rsidR="003919C0">
        <w:rPr>
          <w:b/>
          <w:bCs/>
          <w:color w:val="auto"/>
        </w:rPr>
        <w:t>eukemi</w:t>
      </w:r>
      <w:r w:rsidRPr="00E466DA">
        <w:rPr>
          <w:b/>
          <w:bCs/>
          <w:color w:val="auto"/>
        </w:rPr>
        <w:t>a</w:t>
      </w:r>
      <w:commentRangeEnd w:id="11"/>
      <w:r w:rsidR="008C7380">
        <w:rPr>
          <w:rStyle w:val="CommentReference"/>
        </w:rPr>
        <w:commentReference w:id="11"/>
      </w:r>
    </w:p>
    <w:p w14:paraId="4F53D7CD" w14:textId="77777777" w:rsidR="00C15BFF" w:rsidRPr="00E466DA" w:rsidRDefault="00C15BFF" w:rsidP="00C15BFF">
      <w:pPr>
        <w:spacing w:line="240" w:lineRule="auto"/>
        <w:ind w:right="0" w:firstLine="0"/>
        <w:rPr>
          <w:color w:val="auto"/>
        </w:rPr>
      </w:pPr>
    </w:p>
    <w:p w14:paraId="5E8AA418" w14:textId="64D9FC06" w:rsidR="00C15BFF" w:rsidRPr="00E466DA" w:rsidRDefault="289385EC" w:rsidP="289385EC">
      <w:pPr>
        <w:spacing w:line="240" w:lineRule="auto"/>
        <w:ind w:right="0" w:firstLine="0"/>
        <w:rPr>
          <w:color w:val="auto"/>
        </w:rPr>
      </w:pPr>
      <w:r w:rsidRPr="00E466DA">
        <w:rPr>
          <w:color w:val="auto"/>
        </w:rPr>
        <w:t xml:space="preserve">Myeloid malignancies in </w:t>
      </w:r>
      <w:r w:rsidRPr="00E466DA">
        <w:rPr>
          <w:b/>
          <w:bCs/>
          <w:color w:val="auto"/>
        </w:rPr>
        <w:t>T120</w:t>
      </w:r>
      <w:r w:rsidRPr="00E466DA">
        <w:rPr>
          <w:color w:val="auto"/>
        </w:rPr>
        <w:t xml:space="preserve"> separate instead in 9 different classes at the very next level </w:t>
      </w:r>
      <w:r w:rsidRPr="00E466DA">
        <w:rPr>
          <w:color w:val="auto"/>
          <w:szCs w:val="20"/>
          <w:u w:val="single"/>
        </w:rPr>
        <w:t>(</w:t>
      </w:r>
      <w:r w:rsidR="00E466DA" w:rsidRPr="00E466DA">
        <w:rPr>
          <w:color w:val="auto"/>
          <w:sz w:val="19"/>
          <w:szCs w:val="19"/>
        </w:rPr>
        <w:t>Fig. S</w:t>
      </w:r>
      <w:r w:rsidRPr="00E466DA">
        <w:rPr>
          <w:color w:val="auto"/>
          <w:sz w:val="19"/>
          <w:szCs w:val="19"/>
        </w:rPr>
        <w:t>26a</w:t>
      </w:r>
      <w:r w:rsidR="00E466DA" w:rsidRPr="00E466DA">
        <w:rPr>
          <w:color w:val="auto"/>
          <w:sz w:val="19"/>
          <w:szCs w:val="19"/>
        </w:rPr>
        <w:t>,</w:t>
      </w:r>
      <w:r w:rsidRPr="00E466DA">
        <w:rPr>
          <w:color w:val="auto"/>
          <w:sz w:val="19"/>
          <w:szCs w:val="19"/>
        </w:rPr>
        <w:t xml:space="preserve"> b)</w:t>
      </w:r>
      <w:r w:rsidRPr="00E466DA">
        <w:rPr>
          <w:color w:val="auto"/>
        </w:rPr>
        <w:t xml:space="preserve">. Similar to ALLs, we observe among these two classes made up exclusively of TARGET samples: </w:t>
      </w:r>
      <w:r w:rsidRPr="00E466DA">
        <w:rPr>
          <w:b/>
          <w:bCs/>
          <w:color w:val="auto"/>
        </w:rPr>
        <w:t>T144 AML TRG</w:t>
      </w:r>
      <w:r w:rsidRPr="00E466DA">
        <w:rPr>
          <w:color w:val="auto"/>
        </w:rPr>
        <w:t xml:space="preserve"> and </w:t>
      </w:r>
      <w:r w:rsidRPr="00E466DA">
        <w:rPr>
          <w:b/>
          <w:bCs/>
          <w:color w:val="auto"/>
        </w:rPr>
        <w:t>T146 AML TRG IDH2low</w:t>
      </w:r>
      <w:r w:rsidRPr="00E466DA">
        <w:rPr>
          <w:color w:val="auto"/>
        </w:rPr>
        <w:t>, which are discussed at the end of this section.</w:t>
      </w:r>
    </w:p>
    <w:p w14:paraId="07C617A5" w14:textId="77777777" w:rsidR="00C15BFF" w:rsidRPr="00E466DA" w:rsidRDefault="00C15BFF" w:rsidP="00C15BFF">
      <w:pPr>
        <w:spacing w:line="240" w:lineRule="auto"/>
        <w:ind w:right="0" w:firstLine="0"/>
        <w:rPr>
          <w:color w:val="auto"/>
        </w:rPr>
      </w:pPr>
    </w:p>
    <w:p w14:paraId="5585D022" w14:textId="3377156A" w:rsidR="00C15BFF" w:rsidRPr="00E466DA" w:rsidRDefault="289385EC" w:rsidP="289385EC">
      <w:pPr>
        <w:spacing w:line="240" w:lineRule="auto"/>
        <w:ind w:right="0" w:firstLine="0"/>
        <w:rPr>
          <w:color w:val="auto"/>
        </w:rPr>
      </w:pPr>
      <w:r w:rsidRPr="00E466DA">
        <w:rPr>
          <w:b/>
          <w:bCs/>
          <w:color w:val="auto"/>
        </w:rPr>
        <w:t>T140 AML MLLr</w:t>
      </w:r>
      <w:r w:rsidRPr="00E466DA">
        <w:rPr>
          <w:color w:val="auto"/>
        </w:rPr>
        <w:t xml:space="preserve"> (n = 52) </w:t>
      </w:r>
      <w:r w:rsidR="00EF332B">
        <w:rPr>
          <w:color w:val="auto"/>
        </w:rPr>
        <w:t>has a</w:t>
      </w:r>
      <w:r w:rsidRPr="00E466DA">
        <w:rPr>
          <w:color w:val="auto"/>
        </w:rPr>
        <w:t xml:space="preserve"> median age of 60.00 y.o (KW p-val =1.54e-</w:t>
      </w:r>
      <w:commentRangeStart w:id="12"/>
      <w:r w:rsidRPr="00E466DA">
        <w:rPr>
          <w:color w:val="auto"/>
        </w:rPr>
        <w:t>48</w:t>
      </w:r>
      <w:commentRangeEnd w:id="12"/>
      <w:r w:rsidR="00EF332B">
        <w:rPr>
          <w:rStyle w:val="CommentReference"/>
        </w:rPr>
        <w:commentReference w:id="12"/>
      </w:r>
      <w:r w:rsidRPr="00E466DA">
        <w:rPr>
          <w:color w:val="auto"/>
        </w:rPr>
        <w:t xml:space="preserve">). It contains a number of samples marked for </w:t>
      </w:r>
      <w:r w:rsidRPr="00E466DA">
        <w:rPr>
          <w:i/>
          <w:iCs/>
          <w:color w:val="auto"/>
        </w:rPr>
        <w:t>MLL</w:t>
      </w:r>
      <w:r w:rsidRPr="00E466DA">
        <w:rPr>
          <w:color w:val="auto"/>
        </w:rPr>
        <w:t xml:space="preserve"> fusions (most of them high risk, </w:t>
      </w:r>
      <w:r w:rsidRPr="00E466DA">
        <w:rPr>
          <w:color w:val="auto"/>
          <w:lang w:val="el-GR"/>
        </w:rPr>
        <w:t>χ</w:t>
      </w:r>
      <w:r w:rsidRPr="00E466DA">
        <w:rPr>
          <w:color w:val="auto"/>
          <w:vertAlign w:val="superscript"/>
        </w:rPr>
        <w:t>2</w:t>
      </w:r>
      <w:r w:rsidRPr="00E466DA">
        <w:rPr>
          <w:color w:val="auto"/>
        </w:rPr>
        <w:t xml:space="preserve"> p-val</w:t>
      </w:r>
      <w:r w:rsidRPr="00E466DA">
        <w:rPr>
          <w:rFonts w:cs="Times New Roman"/>
          <w:color w:val="auto"/>
          <w:lang w:val="en-CA" w:bidi="he-IL"/>
        </w:rPr>
        <w:t xml:space="preserve"> = 4.45e-08)</w:t>
      </w:r>
      <w:r w:rsidRPr="00E466DA">
        <w:rPr>
          <w:color w:val="auto"/>
        </w:rPr>
        <w:t>, and is highly enriched (medNES &gt; 1.08, KW adj. p-val &lt; 1.00e-40, Dunn adj. p-val &lt; 1.00e-04) for their matching pathways</w:t>
      </w:r>
      <w:r w:rsidR="212AB1F7" w:rsidRPr="00E466DA">
        <w:rPr>
          <w:color w:val="auto"/>
        </w:rPr>
        <w:fldChar w:fldCharType="begin"/>
      </w:r>
      <w:r w:rsidR="212AB1F7" w:rsidRPr="00E466DA">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leukemia.","type":"article-journal","volume":"104"},{"DOI":"10.1038/sj.leu.2404808","First":false,"Last":false,"PMID":"17597811","abstract":"Somatic mutations in nucleophosmin (NPM1) occur in approximately 35% of adult acute myeloid leukemia (AML). To assess the frequency of NPM1 mutations in pediatric AML, we sequenced NPM1 in the diagnostic blasts from 93 pediatric AML patients. Six cases harbored NPM1 mutations, with each case lacking common cytogenetic abnormalities. To explore the phenotype of the AMLs with NPM1 mutations, gene expression profiles were obtained using Affymetrix U133A microarrays. NPM1 mutations were associated with increased expression of multiple homeobox genes including HOXA9, A10, B2, B6 and MEIS1. As dysregulated homeobox gene expression is also a feature of MLL-rearranged leukemia, the gene expression signatures of NPM1-mutated and MLL-rearranged leukemias were compared. Significant differences were identified between these leukemia subtypes including the expression of different HOX genes, with NPM1-mutated AML showing higher levels of expression of HOXB2, B3, B6 and D4. These results confirm recent reports of perturbed HOX expression in NPM1-mutated adult AML, and provide the first evidence that the NPM1-mutated signature is distinct from MLL-rearranged AML. These findings suggest that mutated NPM1 leads to dysregulated HOX expression via a different mechanism than MLL rearrangement.","author":[{"family":"Mullighan","given":"C G"},{"family":"Kennedy","given":"A"},{"family":"Zhou","given":"X"},{"family":"Radtke","given":"I"},{"family":"Phillips","given":"L A"},{"family":"Shurtleff","given":"S A"},{"family":"Downing","given":"J R"}],"authorYearDisplayFormat":false,"citation-label":"7431968","container-title":"Leukemia","container-title-short":"Leukemia","id":"7431968","invisible":false,"issue":"9","issued":{"date-parts":[["2007","9","1"]]},"journalAbbreviation":"Leukemia","page":"2000-2009","suppress-author":false,"title":"Pediatric acute myeloid leukemia with NPM1 mutations is characterized by a gene expression profile with dysregulated HOX gene expression distinct from MLL-rearranged leukemias.","type":"article-journal","volume":"21"}]</w:instrText>
      </w:r>
      <w:r w:rsidR="212AB1F7" w:rsidRPr="00E466DA">
        <w:rPr>
          <w:color w:val="auto"/>
        </w:rPr>
        <w:fldChar w:fldCharType="separate"/>
      </w:r>
      <w:r w:rsidR="0002571B" w:rsidRPr="0002571B">
        <w:rPr>
          <w:noProof/>
          <w:color w:val="auto"/>
          <w:vertAlign w:val="superscript"/>
        </w:rPr>
        <w:t>1,13</w:t>
      </w:r>
      <w:r w:rsidR="212AB1F7" w:rsidRPr="00E466DA">
        <w:rPr>
          <w:color w:val="auto"/>
        </w:rPr>
        <w:fldChar w:fldCharType="end"/>
      </w:r>
      <w:r w:rsidRPr="00E466DA">
        <w:rPr>
          <w:color w:val="auto"/>
          <w:szCs w:val="20"/>
          <w:u w:val="single"/>
        </w:rPr>
        <w:t xml:space="preserve"> (</w:t>
      </w:r>
      <w:r w:rsidR="00E466DA" w:rsidRPr="00E466DA">
        <w:rPr>
          <w:color w:val="auto"/>
          <w:sz w:val="19"/>
          <w:szCs w:val="19"/>
        </w:rPr>
        <w:t>Fig. S</w:t>
      </w:r>
      <w:r w:rsidRPr="00E466DA">
        <w:rPr>
          <w:color w:val="auto"/>
          <w:sz w:val="19"/>
          <w:szCs w:val="19"/>
        </w:rPr>
        <w:t>26d).</w:t>
      </w:r>
      <w:r w:rsidRPr="00E466DA">
        <w:rPr>
          <w:color w:val="auto"/>
        </w:rPr>
        <w:t xml:space="preserve"> It is also enriched for </w:t>
      </w:r>
      <w:r w:rsidRPr="00E466DA">
        <w:rPr>
          <w:i/>
          <w:iCs/>
          <w:color w:val="auto"/>
        </w:rPr>
        <w:t>NPM1</w:t>
      </w:r>
      <w:r w:rsidRPr="00E466DA">
        <w:rPr>
          <w:color w:val="auto"/>
        </w:rPr>
        <w:t xml:space="preserve"> mutated pathways (medNES = 1.07, KW adj. p-val = 1.97e-38, Dunn adj. p-val &lt; 1.00e-04)</w:t>
      </w:r>
      <w:r w:rsidR="212AB1F7" w:rsidRPr="00E466DA">
        <w:rPr>
          <w:color w:val="auto"/>
        </w:rPr>
        <w:fldChar w:fldCharType="begin"/>
      </w:r>
      <w:r w:rsidR="212AB1F7" w:rsidRPr="00E466DA">
        <w:rPr>
          <w:color w:val="auto"/>
        </w:rPr>
        <w:instrText>ADDIN F1000_CSL_CITATION&lt;~#@#~&gt;[{"DOI":"10.1038/sj.leu.2404808","First":false,"Last":false,"PMID":"17597811","abstract":"Somatic mutations in nucleophosmin (NPM1) occur in approximately 35% of adult acute myeloid leukemia (AML). To assess the frequency of NPM1 mutations in pediatric AML, we sequenced NPM1 in the diagnostic blasts from 93 pediatric AML patients. Six cases harbored NPM1 mutations, with each case lacking common cytogenetic abnormalities. To explore the phenotype of the AMLs with NPM1 mutations, gene expression profiles were obtained using Affymetrix U133A microarrays. NPM1 mutations were associated with increased expression of multiple homeobox genes including HOXA9, A10, B2, B6 and MEIS1. As dysregulated homeobox gene expression is also a feature of MLL-rearranged leukemia, the gene expression signatures of NPM1-mutated and MLL-rearranged leukemias were compared. Significant differences were identified between these leukemia subtypes including the expression of different HOX genes, with NPM1-mutated AML showing higher levels of expression of HOXB2, B3, B6 and D4. These results confirm recent reports of perturbed HOX expression in NPM1-mutated adult AML, and provide the first evidence that the NPM1-mutated signature is distinct from MLL-rearranged AML. These findings suggest that mutated NPM1 leads to dysregulated HOX expression via a different mechanism than MLL rearrangement.","author":[{"family":"Mullighan","given":"C G"},{"family":"Kennedy","given":"A"},{"family":"Zhou","given":"X"},{"family":"Radtke","given":"I"},{"family":"Phillips","given":"L A"},{"family":"Shurtleff","given":"S A"},{"family":"Downing","given":"J R"}],"authorYearDisplayFormat":false,"citation-label":"7431968","container-title":"Leukemia","container-title-short":"Leukemia","id":"7431968","invisible":false,"issue":"9","issued":{"date-parts":[["2007","9","1"]]},"journalAbbreviation":"Leukemia","page":"2000-2009","suppress-author":false,"title":"Pediatric acute myeloid leukemia with NPM1 mutations is characterized by a gene expression profile with dysregulated HOX gene expression distinct from MLL-rearranged leukemias.","type":"article-journal","volume":"21"}]</w:instrText>
      </w:r>
      <w:r w:rsidR="212AB1F7" w:rsidRPr="00E466DA">
        <w:rPr>
          <w:color w:val="auto"/>
        </w:rPr>
        <w:fldChar w:fldCharType="separate"/>
      </w:r>
      <w:r w:rsidR="0002571B" w:rsidRPr="0002571B">
        <w:rPr>
          <w:noProof/>
          <w:color w:val="auto"/>
          <w:vertAlign w:val="superscript"/>
        </w:rPr>
        <w:t>13</w:t>
      </w:r>
      <w:r w:rsidR="212AB1F7" w:rsidRPr="00E466DA">
        <w:rPr>
          <w:color w:val="auto"/>
        </w:rPr>
        <w:fldChar w:fldCharType="end"/>
      </w:r>
      <w:r w:rsidRPr="00E466DA">
        <w:rPr>
          <w:color w:val="auto"/>
        </w:rPr>
        <w:t xml:space="preserve"> suggesting a large cohort within this class may be </w:t>
      </w:r>
      <w:r w:rsidRPr="00E466DA">
        <w:rPr>
          <w:i/>
          <w:iCs/>
          <w:color w:val="auto"/>
        </w:rPr>
        <w:t>NPM1</w:t>
      </w:r>
      <w:r w:rsidRPr="00E466DA">
        <w:rPr>
          <w:color w:val="auto"/>
        </w:rPr>
        <w:t xml:space="preserve"> mutated. Indeed, all samples in this cluster for which we have </w:t>
      </w:r>
      <w:r w:rsidRPr="00E466DA">
        <w:rPr>
          <w:i/>
          <w:iCs/>
          <w:color w:val="auto"/>
        </w:rPr>
        <w:t>NPM1</w:t>
      </w:r>
      <w:r w:rsidRPr="00E466DA">
        <w:rPr>
          <w:color w:val="auto"/>
        </w:rPr>
        <w:t xml:space="preserve"> and </w:t>
      </w:r>
      <w:r w:rsidRPr="00E466DA">
        <w:rPr>
          <w:i/>
          <w:iCs/>
          <w:color w:val="auto"/>
        </w:rPr>
        <w:t>FLT3</w:t>
      </w:r>
      <w:r w:rsidRPr="00E466DA">
        <w:rPr>
          <w:color w:val="auto"/>
        </w:rPr>
        <w:t xml:space="preserve"> mutation data are mutated for either </w:t>
      </w:r>
      <w:r w:rsidRPr="00E466DA">
        <w:rPr>
          <w:i/>
          <w:iCs/>
          <w:color w:val="auto"/>
        </w:rPr>
        <w:t>NPM1</w:t>
      </w:r>
      <w:r w:rsidRPr="00E466DA">
        <w:rPr>
          <w:color w:val="auto"/>
        </w:rPr>
        <w:t xml:space="preserve"> (n=23) or </w:t>
      </w:r>
      <w:r w:rsidRPr="00E466DA">
        <w:rPr>
          <w:i/>
          <w:iCs/>
          <w:color w:val="auto"/>
        </w:rPr>
        <w:t>FLT3</w:t>
      </w:r>
      <w:r w:rsidRPr="00E466DA">
        <w:rPr>
          <w:color w:val="auto"/>
        </w:rPr>
        <w:t xml:space="preserve"> (n=16). This class displays poor overall survival (lrt p-val = 6.31e-11at 4022 days), reaching median OS at 327days. </w:t>
      </w:r>
    </w:p>
    <w:p w14:paraId="325D7F49" w14:textId="77777777" w:rsidR="00BC4BE2" w:rsidRPr="00E466DA" w:rsidRDefault="00BC4BE2" w:rsidP="00C15BFF">
      <w:pPr>
        <w:spacing w:line="240" w:lineRule="auto"/>
        <w:ind w:right="0" w:firstLine="0"/>
        <w:rPr>
          <w:color w:val="auto"/>
        </w:rPr>
      </w:pPr>
    </w:p>
    <w:p w14:paraId="098E953A" w14:textId="73AECC06" w:rsidR="00C15BFF" w:rsidRPr="00E466DA" w:rsidRDefault="289385EC" w:rsidP="289385EC">
      <w:pPr>
        <w:spacing w:line="240" w:lineRule="auto"/>
        <w:ind w:right="0" w:firstLine="0"/>
        <w:rPr>
          <w:color w:val="auto"/>
          <w:lang w:val="en-CA"/>
        </w:rPr>
      </w:pPr>
      <w:r w:rsidRPr="00E466DA">
        <w:rPr>
          <w:b/>
          <w:bCs/>
          <w:color w:val="auto"/>
        </w:rPr>
        <w:t>T140</w:t>
      </w:r>
      <w:r w:rsidRPr="00E466DA">
        <w:rPr>
          <w:color w:val="auto"/>
        </w:rPr>
        <w:t xml:space="preserve"> splits into two </w:t>
      </w:r>
      <w:ins w:id="13" w:author="Three Shlien" w:date="2021-12-09T11:37:00Z">
        <w:r w:rsidR="00A714B5">
          <w:rPr>
            <w:color w:val="auto"/>
          </w:rPr>
          <w:t>sub</w:t>
        </w:r>
      </w:ins>
      <w:commentRangeStart w:id="14"/>
      <w:commentRangeStart w:id="15"/>
      <w:del w:id="16" w:author="Three Shlien" w:date="2021-12-09T11:36:00Z">
        <w:r w:rsidRPr="00E466DA" w:rsidDel="00A714B5">
          <w:rPr>
            <w:color w:val="auto"/>
          </w:rPr>
          <w:delText xml:space="preserve">child </w:delText>
        </w:r>
      </w:del>
      <w:r w:rsidRPr="00E466DA">
        <w:rPr>
          <w:color w:val="auto"/>
        </w:rPr>
        <w:t xml:space="preserve">classes </w:t>
      </w:r>
      <w:commentRangeEnd w:id="14"/>
      <w:r w:rsidR="00672445">
        <w:rPr>
          <w:rStyle w:val="CommentReference"/>
        </w:rPr>
        <w:commentReference w:id="14"/>
      </w:r>
      <w:commentRangeEnd w:id="15"/>
      <w:r w:rsidR="00A714B5">
        <w:rPr>
          <w:rStyle w:val="CommentReference"/>
        </w:rPr>
        <w:commentReference w:id="15"/>
      </w:r>
      <w:r w:rsidRPr="00E466DA">
        <w:rPr>
          <w:color w:val="auto"/>
          <w:szCs w:val="20"/>
          <w:u w:val="single"/>
        </w:rPr>
        <w:t>(</w:t>
      </w:r>
      <w:r w:rsidR="00E466DA" w:rsidRPr="00E466DA">
        <w:rPr>
          <w:color w:val="auto"/>
          <w:sz w:val="19"/>
          <w:szCs w:val="19"/>
        </w:rPr>
        <w:t>Fig. S</w:t>
      </w:r>
      <w:r w:rsidRPr="00E466DA">
        <w:rPr>
          <w:color w:val="auto"/>
          <w:sz w:val="19"/>
          <w:szCs w:val="19"/>
        </w:rPr>
        <w:t>26b)</w:t>
      </w:r>
      <w:r w:rsidRPr="00E466DA">
        <w:rPr>
          <w:color w:val="auto"/>
        </w:rPr>
        <w:t xml:space="preserve">. </w:t>
      </w:r>
      <w:r w:rsidRPr="00E466DA">
        <w:rPr>
          <w:b/>
          <w:bCs/>
          <w:color w:val="auto"/>
        </w:rPr>
        <w:t>T149 AML MLL 11q23</w:t>
      </w:r>
      <w:r w:rsidRPr="00E466DA">
        <w:rPr>
          <w:color w:val="auto"/>
        </w:rPr>
        <w:t xml:space="preserve"> (n = 8) is a very small cluster and is considerably younger (</w:t>
      </w:r>
      <w:r w:rsidRPr="00E466DA">
        <w:rPr>
          <w:color w:val="auto"/>
          <w:lang w:val="en-CA"/>
        </w:rPr>
        <w:t>45.00</w:t>
      </w:r>
      <w:r w:rsidRPr="00E466DA">
        <w:rPr>
          <w:color w:val="auto"/>
        </w:rPr>
        <w:t xml:space="preserve"> vs 62</w:t>
      </w:r>
      <w:r w:rsidRPr="00E466DA">
        <w:rPr>
          <w:color w:val="auto"/>
          <w:lang w:val="en-CA"/>
        </w:rPr>
        <w:t>.00</w:t>
      </w:r>
      <w:r w:rsidRPr="00E466DA">
        <w:rPr>
          <w:color w:val="auto"/>
        </w:rPr>
        <w:t xml:space="preserve"> MWU p-val = </w:t>
      </w:r>
      <w:r w:rsidRPr="00E466DA">
        <w:rPr>
          <w:color w:val="auto"/>
          <w:lang w:val="en-CA"/>
        </w:rPr>
        <w:t>7.24e-03</w:t>
      </w:r>
      <w:r w:rsidRPr="00E466DA">
        <w:rPr>
          <w:color w:val="auto"/>
        </w:rPr>
        <w:t>) than</w:t>
      </w:r>
      <w:r w:rsidRPr="00E466DA">
        <w:rPr>
          <w:b/>
          <w:bCs/>
          <w:color w:val="auto"/>
        </w:rPr>
        <w:t xml:space="preserve"> T150 AML MLL NPM1/FLT3</w:t>
      </w:r>
      <w:r w:rsidRPr="00E466DA">
        <w:rPr>
          <w:color w:val="auto"/>
        </w:rPr>
        <w:t xml:space="preserve"> (n = 44); this is also </w:t>
      </w:r>
      <w:r w:rsidRPr="00E466DA">
        <w:rPr>
          <w:color w:val="auto"/>
        </w:rPr>
        <w:t xml:space="preserve">reflected in </w:t>
      </w:r>
      <w:r w:rsidR="009B4144">
        <w:rPr>
          <w:color w:val="auto"/>
        </w:rPr>
        <w:t xml:space="preserve">the </w:t>
      </w:r>
      <w:r w:rsidRPr="00E466DA">
        <w:rPr>
          <w:color w:val="auto"/>
        </w:rPr>
        <w:t>percent</w:t>
      </w:r>
      <w:r w:rsidR="009B4144">
        <w:rPr>
          <w:color w:val="auto"/>
        </w:rPr>
        <w:t xml:space="preserve">age of </w:t>
      </w:r>
      <w:r w:rsidRPr="00E466DA">
        <w:rPr>
          <w:color w:val="auto"/>
        </w:rPr>
        <w:t>samples marked as paediatric (50.00</w:t>
      </w:r>
      <w:r w:rsidR="009B6532">
        <w:rPr>
          <w:color w:val="auto"/>
        </w:rPr>
        <w:t>%</w:t>
      </w:r>
      <w:r w:rsidRPr="00E466DA">
        <w:rPr>
          <w:color w:val="auto"/>
        </w:rPr>
        <w:t xml:space="preserve"> vs. 4.55</w:t>
      </w:r>
      <w:r w:rsidR="009B6532">
        <w:rPr>
          <w:color w:val="auto"/>
        </w:rPr>
        <w:t>%</w:t>
      </w:r>
      <w:r w:rsidRPr="00E466DA">
        <w:rPr>
          <w:color w:val="auto"/>
        </w:rPr>
        <w:t xml:space="preserve">, </w:t>
      </w:r>
      <w:r w:rsidRPr="00E466DA">
        <w:rPr>
          <w:color w:val="auto"/>
          <w:lang w:val="el-GR"/>
        </w:rPr>
        <w:t>χ</w:t>
      </w:r>
      <w:r w:rsidRPr="00E466DA">
        <w:rPr>
          <w:color w:val="auto"/>
          <w:vertAlign w:val="superscript"/>
        </w:rPr>
        <w:t>2</w:t>
      </w:r>
      <w:r w:rsidRPr="00E466DA">
        <w:rPr>
          <w:color w:val="auto"/>
        </w:rPr>
        <w:t xml:space="preserve"> p-val = 7.25e-03). While 5 samples are marked as AMLs, it also contains 3 samples marked as mixed lineage leukemias (</w:t>
      </w:r>
      <w:r w:rsidRPr="00E466DA">
        <w:rPr>
          <w:color w:val="auto"/>
          <w:lang w:val="el-GR"/>
        </w:rPr>
        <w:t>χ</w:t>
      </w:r>
      <w:r w:rsidRPr="00E466DA">
        <w:rPr>
          <w:color w:val="auto"/>
          <w:vertAlign w:val="superscript"/>
        </w:rPr>
        <w:t>2</w:t>
      </w:r>
      <w:r w:rsidRPr="00E466DA">
        <w:rPr>
          <w:color w:val="auto"/>
        </w:rPr>
        <w:t xml:space="preserve"> p-val = 7.79e-04). </w:t>
      </w:r>
      <w:r w:rsidRPr="00E466DA">
        <w:rPr>
          <w:b/>
          <w:bCs/>
          <w:color w:val="auto"/>
        </w:rPr>
        <w:t>T149</w:t>
      </w:r>
      <w:r w:rsidRPr="00E466DA">
        <w:rPr>
          <w:color w:val="auto"/>
        </w:rPr>
        <w:t xml:space="preserve"> contains 4 samples from TCGA, all of which </w:t>
      </w:r>
      <w:r w:rsidR="009B6532">
        <w:rPr>
          <w:color w:val="auto"/>
        </w:rPr>
        <w:t xml:space="preserve">are </w:t>
      </w:r>
      <w:r w:rsidRPr="00E466DA">
        <w:rPr>
          <w:color w:val="auto"/>
        </w:rPr>
        <w:t xml:space="preserve">annotated with </w:t>
      </w:r>
      <w:r w:rsidRPr="00E466DA">
        <w:rPr>
          <w:i/>
          <w:iCs/>
          <w:color w:val="auto"/>
        </w:rPr>
        <w:t>MLL</w:t>
      </w:r>
      <w:r w:rsidRPr="00E466DA">
        <w:rPr>
          <w:color w:val="auto"/>
        </w:rPr>
        <w:t xml:space="preserve"> fusions (two </w:t>
      </w:r>
      <w:r w:rsidRPr="00E466DA">
        <w:rPr>
          <w:i/>
          <w:iCs/>
          <w:color w:val="auto"/>
        </w:rPr>
        <w:t>MLL10-MLL</w:t>
      </w:r>
      <w:r w:rsidRPr="00E466DA">
        <w:rPr>
          <w:color w:val="auto"/>
        </w:rPr>
        <w:t xml:space="preserve"> and one </w:t>
      </w:r>
      <w:r w:rsidRPr="00E466DA">
        <w:rPr>
          <w:i/>
          <w:iCs/>
          <w:color w:val="auto"/>
        </w:rPr>
        <w:t>MLL-MLLT3</w:t>
      </w:r>
      <w:r w:rsidRPr="00E466DA">
        <w:rPr>
          <w:color w:val="auto"/>
        </w:rPr>
        <w:t xml:space="preserve">, and one </w:t>
      </w:r>
      <w:r w:rsidRPr="00E466DA">
        <w:rPr>
          <w:i/>
          <w:iCs/>
          <w:color w:val="auto"/>
        </w:rPr>
        <w:t>MLL-MLLT4</w:t>
      </w:r>
      <w:r w:rsidRPr="00E466DA">
        <w:rPr>
          <w:color w:val="auto"/>
        </w:rPr>
        <w:t xml:space="preserve">), while </w:t>
      </w:r>
      <w:r w:rsidRPr="00E466DA">
        <w:rPr>
          <w:b/>
          <w:bCs/>
          <w:color w:val="auto"/>
        </w:rPr>
        <w:t>T150</w:t>
      </w:r>
      <w:r w:rsidRPr="00E466DA">
        <w:rPr>
          <w:color w:val="auto"/>
        </w:rPr>
        <w:t xml:space="preserve"> contains 40 samples from TGCA, 10 of which have reported gene fusions, with seven involving </w:t>
      </w:r>
      <w:r w:rsidRPr="00E466DA">
        <w:rPr>
          <w:i/>
          <w:iCs/>
          <w:color w:val="auto"/>
        </w:rPr>
        <w:t>MLL</w:t>
      </w:r>
      <w:r w:rsidRPr="00E466DA">
        <w:rPr>
          <w:color w:val="auto"/>
        </w:rPr>
        <w:t xml:space="preserve"> genes. When compared to </w:t>
      </w:r>
      <w:r w:rsidRPr="00E466DA">
        <w:rPr>
          <w:b/>
          <w:bCs/>
          <w:color w:val="auto"/>
        </w:rPr>
        <w:t>T150</w:t>
      </w:r>
      <w:r w:rsidRPr="00E466DA">
        <w:rPr>
          <w:color w:val="auto"/>
        </w:rPr>
        <w:t xml:space="preserve">, </w:t>
      </w:r>
      <w:r w:rsidRPr="00E466DA">
        <w:rPr>
          <w:b/>
          <w:bCs/>
          <w:color w:val="auto"/>
        </w:rPr>
        <w:t>T149</w:t>
      </w:r>
      <w:r w:rsidRPr="00E466DA">
        <w:rPr>
          <w:color w:val="auto"/>
        </w:rPr>
        <w:t xml:space="preserve"> is significantly enriched for genes</w:t>
      </w:r>
      <w:r w:rsidR="00252AE8">
        <w:rPr>
          <w:color w:val="auto"/>
        </w:rPr>
        <w:t xml:space="preserve"> </w:t>
      </w:r>
      <w:r w:rsidRPr="00E466DA">
        <w:rPr>
          <w:color w:val="auto"/>
        </w:rPr>
        <w:t xml:space="preserve">ets involving chr11q23 rearrangement (medNES = 8.46, adj. p-val = </w:t>
      </w:r>
      <w:r w:rsidRPr="00E466DA">
        <w:rPr>
          <w:color w:val="auto"/>
          <w:lang w:val="en-CA"/>
        </w:rPr>
        <w:t>1.06e-08</w:t>
      </w:r>
      <w:r w:rsidRPr="00E466DA">
        <w:rPr>
          <w:color w:val="auto"/>
        </w:rPr>
        <w:t>)</w:t>
      </w:r>
      <w:r w:rsidR="2F5ED1C8" w:rsidRPr="00E466DA">
        <w:rPr>
          <w:color w:val="auto"/>
        </w:rPr>
        <w:fldChar w:fldCharType="begin"/>
      </w:r>
      <w:r w:rsidR="2F5ED1C8" w:rsidRPr="00E466DA">
        <w:rPr>
          <w:color w:val="auto"/>
        </w:rPr>
        <w:instrText>ADDIN F1000_CSL_CITATION&lt;~#@#~&gt;[{"DOI":"10.1182/blood-2003-02-0578","First":false,"Last":false,"PMID":"12738660","abstract":"Most patients with acute myeloid leukemia (AML) enter complete remission (CR) after treatment with chemotherapy, but a large number of them experience relapse with resistant disease. To identify genes that are associated with their prognoses, we analyzed gene expression in 54 pediatric patients with AML using an oligonucleotide microarray that contained 12 566 probe sets. A supervised approach using the Student t test selected a prognostic set of 35 genes, some of which are associated with the regulation of cell cycle and apoptosis. Most of these genes had not previously been reported to be associated with prognosis and were not correlated with morphologically classified French-American-British (FAB) subtypes or with karyotypes. These results indicate the existence of prognosis-associated genes that are independent of cell lineage and cytogenetic abnormalities, and they can provide therapeutic direction for individual risk-adapted therapy for pediatric AML patients.","author":[{"family":"Yagi","given":"Tomohito"},{"family":"Morimoto","given":"Akira"},{"family":"Eguchi","given":"Mariko"},{"family":"Hibi","given":"Shigeyoshi"},{"family":"Sako","given":"Masahiro"},{"family":"Ishii","given":"Eiichi"},{"family":"Mizutani","given":"Shuki"},{"family":"Imashuku","given":"Shinsaku"},{"family":"Ohki","given":"Misao"},{"family":"Ichikawa","given":"Hitoshi"}],"authorYearDisplayFormat":false,"citation-label":"9078022","container-title":"Blood","container-title-short":"Blood","id":"9078022","invisible":false,"issue":"5","issued":{"date-parts":[["2003","9","1"]]},"journalAbbreviation":"Blood","page":"1849-1856","suppress-author":false,"title":"Identification of a gene expression signature associated with pediatric AML prognosis.","type":"article-journal","volume":"102"}]</w:instrText>
      </w:r>
      <w:r w:rsidR="2F5ED1C8" w:rsidRPr="00E466DA">
        <w:rPr>
          <w:color w:val="auto"/>
        </w:rPr>
        <w:fldChar w:fldCharType="separate"/>
      </w:r>
      <w:r w:rsidR="0002571B" w:rsidRPr="0002571B">
        <w:rPr>
          <w:noProof/>
          <w:color w:val="auto"/>
          <w:vertAlign w:val="superscript"/>
        </w:rPr>
        <w:t>14</w:t>
      </w:r>
      <w:r w:rsidR="2F5ED1C8" w:rsidRPr="00E466DA">
        <w:rPr>
          <w:color w:val="auto"/>
        </w:rPr>
        <w:fldChar w:fldCharType="end"/>
      </w:r>
      <w:r w:rsidRPr="00E466DA">
        <w:rPr>
          <w:color w:val="auto"/>
        </w:rPr>
        <w:t xml:space="preserve"> and VALK AML cluster 16 (medNES = 4.03, adj. p-val = 2.66e-09), which is composed of samples with 11</w:t>
      </w:r>
      <w:r w:rsidR="00252AE8">
        <w:rPr>
          <w:color w:val="auto"/>
        </w:rPr>
        <w:t>q</w:t>
      </w:r>
      <w:r w:rsidRPr="00E466DA">
        <w:rPr>
          <w:color w:val="auto"/>
        </w:rPr>
        <w:t>23 rearrangements</w:t>
      </w:r>
      <w:r w:rsidR="2F5ED1C8" w:rsidRPr="00E466DA">
        <w:rPr>
          <w:color w:val="auto"/>
        </w:rPr>
        <w:fldChar w:fldCharType="begin"/>
      </w:r>
      <w:r w:rsidR="2F5ED1C8" w:rsidRPr="00E466DA">
        <w:rPr>
          <w:color w:val="auto"/>
        </w:rPr>
        <w:instrText>ADDIN F1000_CSL_CITATION&lt;~#@#~&gt;[{"DOI":"10.1056/NEJMoa040465","First":false,"Last":false,"PMID":"15084694","abstract":"&lt;strong&gt;BACKGROUND:&lt;/strong&gt; In patients with acute myeloid leukemia (AML) a combination of methods must be used to classify the disease, make therapeutic decisions, and determine the prognosis. However, this combined approach provides correct therapeutic and prognostic information in only 50 percent of cases.&lt;br&gt;&lt;br&gt;&lt;strong&gt;METHODS:&lt;/strong&gt; We determined the gene-expression profiles in samples of peripheral blood or bone marrow from 285 patients with AML using Affymetrix U133A GeneChips containing approximately 13,000 unique genes or expression-signature tags. Data analyses were carried out with Omniviz, significance analysis of microarrays, and prediction analysis of microarrays software. Statistical analyses were performed to determine the prognostic significance of cases of AML with specific molecular signatures.&lt;br&gt;&lt;br&gt;&lt;strong&gt;RESULTS:&lt;/strong&gt; Unsupervised cluster analyses identified 16 groups of patients with AML on the basis of molecular signatures. We identified the genes that defined these clusters and determined the minimal numbers of genes needed to identify prognostically important clusters with a high degree of accuracy. The clustering was driven by the presence of chromosomal lesions (e.g., t(8;21), t(15;17), and inv(16)), particular genetic mutations (CEBPA), and abnormal oncogene expression (EVI1). We identified several novel clusters, some consisting of specimens with normal karyotypes. A unique cluster with a distinctive gene-expression signature included cases of AML with a poor treatment outcome.&lt;br&gt;&lt;br&gt;&lt;strong&gt;CONCLUSIONS:&lt;/strong&gt; Gene-expression profiling allows a comprehensive classification of AML that includes previously identified genetically defined subgroups and a novel cluster with an adverse prognosis.&lt;br&gt;&lt;br&gt;Copyright 2004 Massachusetts Medical Society","author":[{"family":"Valk","given":"Peter J M"},{"family":"Verhaak","given":"Roel G W"},{"family":"Beijen","given":"M Antoinette"},{"family":"Erpelinck","given":"Claudia A J"},{"family":"Barjesteh van Waalwijk van Doorn-Khosrovani","given":"Sahar"},{"family":"Boer","given":"Judith M"},{"family":"Beverloo","given":"H Berna"},{"family":"Moorhouse","given":"Michael J"},{"family":"van der Spek","given":"Peter J"},{"family":"Löwenberg","given":"Bob"},{"family":"Delwel","given":"Ruud"}],"authorYearDisplayFormat":false,"citation-label":"1634703","container-title":"The New England Journal of Medicine","container-title-short":"N. Engl. J. Med.","id":"1634703","invisible":false,"issue":"16","issued":{"date-parts":[["2004","4","15"]]},"journalAbbreviation":"N. Engl. J. Med.","page":"1617-1628","suppress-author":false,"title":"Prognostically useful gene-expression profiles in acute myeloid leukemia.","type":"article-journal","volume":"350"}]</w:instrText>
      </w:r>
      <w:r w:rsidR="2F5ED1C8" w:rsidRPr="00E466DA">
        <w:rPr>
          <w:color w:val="auto"/>
        </w:rPr>
        <w:fldChar w:fldCharType="separate"/>
      </w:r>
      <w:r w:rsidR="0002571B" w:rsidRPr="0002571B">
        <w:rPr>
          <w:noProof/>
          <w:color w:val="auto"/>
          <w:vertAlign w:val="superscript"/>
        </w:rPr>
        <w:t>15</w:t>
      </w:r>
      <w:r w:rsidR="2F5ED1C8" w:rsidRPr="00E466DA">
        <w:rPr>
          <w:color w:val="auto"/>
        </w:rPr>
        <w:fldChar w:fldCharType="end"/>
      </w:r>
      <w:r w:rsidRPr="00E466DA">
        <w:rPr>
          <w:color w:val="auto"/>
        </w:rPr>
        <w:t xml:space="preserve">. Cluster </w:t>
      </w:r>
      <w:r w:rsidRPr="00E466DA">
        <w:rPr>
          <w:b/>
          <w:bCs/>
          <w:color w:val="auto"/>
        </w:rPr>
        <w:t>T150 AML MLL NPM/FLT3</w:t>
      </w:r>
      <w:r w:rsidRPr="00E466DA">
        <w:rPr>
          <w:color w:val="auto"/>
        </w:rPr>
        <w:t xml:space="preserve"> inherits all of </w:t>
      </w:r>
      <w:r w:rsidRPr="00E466DA">
        <w:rPr>
          <w:b/>
          <w:bCs/>
          <w:color w:val="auto"/>
        </w:rPr>
        <w:t>T140’s</w:t>
      </w:r>
      <w:r w:rsidRPr="00E466DA">
        <w:rPr>
          <w:color w:val="auto"/>
        </w:rPr>
        <w:t xml:space="preserve"> </w:t>
      </w:r>
      <w:r w:rsidRPr="00E466DA">
        <w:rPr>
          <w:i/>
          <w:iCs/>
          <w:color w:val="auto"/>
        </w:rPr>
        <w:t>NPM1</w:t>
      </w:r>
      <w:r w:rsidRPr="00E466DA">
        <w:rPr>
          <w:color w:val="auto"/>
        </w:rPr>
        <w:t xml:space="preserve"> and </w:t>
      </w:r>
      <w:r w:rsidRPr="00E466DA">
        <w:rPr>
          <w:i/>
          <w:iCs/>
          <w:color w:val="auto"/>
        </w:rPr>
        <w:t>FLT3</w:t>
      </w:r>
      <w:r w:rsidRPr="00E466DA">
        <w:rPr>
          <w:color w:val="auto"/>
        </w:rPr>
        <w:t xml:space="preserve"> mutants</w:t>
      </w:r>
      <w:r w:rsidR="2F5ED1C8" w:rsidRPr="00E466DA">
        <w:rPr>
          <w:color w:val="auto"/>
        </w:rPr>
        <w:fldChar w:fldCharType="begin"/>
      </w:r>
      <w:r w:rsidR="2F5ED1C8" w:rsidRPr="00E466DA">
        <w:rPr>
          <w:color w:val="auto"/>
        </w:rPr>
        <w:instrText>ADDIN F1000_CSL_CITATION&lt;~#@#~&gt;[{"DOI":"10.1186/1756-8722-3-41","First":false,"Last":false,"PMCID":"PMC2988697","PMID":"20979630","abstract":"&lt;strong&gt;BACKGROUND:&lt;/strong&gt; Mutations in the nucleophosmin (NPM1) gene have been solely associated with childhood acute myeloid leukemia (AML). We evaluated the frequency of NPM1 mutations in childhood AML, their relation to clinical and cytogenetic features and the presence of common FLT3 and RAS mutations.&lt;br&gt;&lt;br&gt;&lt;strong&gt;RESULTS:&lt;/strong&gt; NPM1 mutations were found in 8% of cases. They involved the typical type 'A' mutation and one novel mutation characterized by two individual base pair substitutions, which resulted in 2 amino acid changes (W290) and (S293) in the NPM protein. FLT3/ITD mutations were observed in 12% of the cases and in one NPM1-mutated case bearing also t(8;21) (q22;q22). No common RAS mutations were identified.&lt;br&gt;&lt;br&gt;&lt;strong&gt;CONCLUSIONS:&lt;/strong&gt; A relatively consistent NPM1 mutation rate was observed, but with variations in types of mutations. The role of different types of NPM1 mutations, either individually or in the presence of other common gene mutations may be essential for childhood AML prognosis.","author":[{"family":"Braoudaki","given":"Maria"},{"family":"Papathanassiou","given":"Chrissa"},{"family":"Katsibardi","given":"Katerina"},{"family":"Tourkadoni","given":"Natalia"},{"family":"Karamolegou","given":"Kalliopi"},{"family":"Tzortzatou-Stathopoulou","given":"Fotini"}],"authorYearDisplayFormat":false,"citation-label":"9651082","container-title":"Journal of hematology &amp; oncology","container-title-short":"J. Hematol. Oncol.","id":"9651082","invisible":false,"issued":{"date-parts":[["2010","10","27"]]},"journalAbbreviation":"J. Hematol. Oncol.","page":"41","suppress-author":false,"title":"The frequency of NPM1 mutations in childhood acute myeloid leukemia.","type":"article-journal","volume":"3"}]</w:instrText>
      </w:r>
      <w:r w:rsidR="2F5ED1C8" w:rsidRPr="00E466DA">
        <w:rPr>
          <w:color w:val="auto"/>
        </w:rPr>
        <w:fldChar w:fldCharType="separate"/>
      </w:r>
      <w:r w:rsidR="0002571B" w:rsidRPr="0002571B">
        <w:rPr>
          <w:noProof/>
          <w:color w:val="auto"/>
          <w:vertAlign w:val="superscript"/>
        </w:rPr>
        <w:t>16</w:t>
      </w:r>
      <w:r w:rsidR="2F5ED1C8" w:rsidRPr="00E466DA">
        <w:rPr>
          <w:color w:val="auto"/>
        </w:rPr>
        <w:fldChar w:fldCharType="end"/>
      </w:r>
      <w:r w:rsidRPr="00E466DA">
        <w:rPr>
          <w:color w:val="auto"/>
        </w:rPr>
        <w:t>, and is enriched for their corresponding gene sets (medNES =2.34, KW adj. p-val =7.97e-08, medNES = 1.85</w:t>
      </w:r>
      <w:r w:rsidRPr="00E466DA">
        <w:rPr>
          <w:color w:val="auto"/>
          <w:lang w:val="en-CA"/>
        </w:rPr>
        <w:t>, KW adj. p-val =</w:t>
      </w:r>
      <w:r w:rsidRPr="00E466DA">
        <w:rPr>
          <w:color w:val="auto"/>
        </w:rPr>
        <w:t xml:space="preserve"> 1.25e-04, respectively)</w:t>
      </w:r>
      <w:r w:rsidR="2F5ED1C8" w:rsidRPr="00E466DA">
        <w:rPr>
          <w:color w:val="auto"/>
        </w:rPr>
        <w:fldChar w:fldCharType="begin"/>
      </w:r>
      <w:r w:rsidR="2F5ED1C8" w:rsidRPr="00E466DA">
        <w:rPr>
          <w:color w:val="auto"/>
        </w:rPr>
        <w:instrText>ADDIN F1000_CSL_CITATION&lt;~#@#~&gt;[{"DOI":"10.3324/haematol.13299","First":false,"Last":false,"PMCID":"PMC2625407","PMID":"18838472","abstract":"We examined the gene expression profiles of two independent cohorts of patients with acute myeloid leukemia [n=247 and n=214 (younger than or equal to 60 years)] to study the applicability of gene expression profiling as a single assay in prediction of acute myeloid leukemia-specific molecular subtypes. The favorable cytogenetic acute myeloid leukemia subtypes, i.e., acute myeloid leukemia with t(8;21), t(15;17) or inv(16), were predicted with maximum accuracy (positive and negative predictive value: 100%). Mutations in NPM1 and CEBPA were predicted less accurately (positive predictive value: 66% and 100%, and negative predictive value: 99% and 97% respectively). Various other characteristic molecular acute myeloid leukemia subtypes, i.e., mutant FLT3 and RAS, abnormalities involving 11q23, -5/5q-, -7/7q-, abnormalities involving 3q (abn3q) and t(9;22), could not be correctly predicted using gene expression profiling. In conclusion, gene expression profiling allows accurate prediction of certain acute myeloid leukemia subtypes, e.g. those characterized by expression of chimeric transcription factors. However, detection of mutations affecting signaling molecules and numerical abnormalities still requires alternative molecular methods.","author":[{"family":"Verhaak","given":"Roel G W"},{"family":"Wouters","given":"Bas J"},{"family":"Erpelinck","given":"Claudia A J"},{"family":"Abbas","given":"Saman"},{"family":"Beverloo","given":"H Berna"},{"family":"Lugthart","given":"Sanne"},{"family":"Löwenberg","given":"Bob"},{"family":"Delwel","given":"Ruud"},{"family":"Valk","given":"Peter J M"}],"authorYearDisplayFormat":false,"citation-label":"3973756","container-title":"Haematologica","container-title-short":"Haematologica","id":"3973756","invisible":false,"issue":"1","issued":{"date-parts":[["2009","1"]]},"journalAbbreviation":"Haematologica","page":"131-134","suppress-author":false,"title":"Prediction of molecular subtypes in acute myeloid leukemia based on gene expression profiling.","type":"article-journal","volume":"94"},{"DOI":"10.1056/NEJMoa040465","First":false,"Last":false,"PMID":"15084694","abstract":"&lt;strong&gt;BACKGROUND:&lt;/strong&gt; In patients with acute myeloid leukemia (AML) a combination of methods must be used to classify the disease, make therapeutic decisions, and determine the prognosis. However, this combined approach provides correct therapeutic and prognostic information in only 50 percent of cases.&lt;br&gt;&lt;br&gt;&lt;strong&gt;METHODS:&lt;/strong&gt; We determined the gene-expression profiles in samples of peripheral blood or bone marrow from 285 patients with AML using Affymetrix U133A GeneChips containing approximately 13,000 unique genes or expression-signature tags. Data analyses were carried out with Omniviz, significance analysis of microarrays, and prediction analysis of microarrays software. Statistical analyses were performed to determine the prognostic significance of cases of AML with specific molecular signatures.&lt;br&gt;&lt;br&gt;&lt;strong&gt;RESULTS:&lt;/strong&gt; Unsupervised cluster analyses identified 16 groups of patients with AML on the basis of molecular signatures. We identified the genes that defined these clusters and determined the minimal numbers of genes needed to identify prognostically important clusters with a high degree of accuracy. The clustering was driven by the presence of chromosomal lesions (e.g., t(8;21), t(15;17), and inv(16)), particular genetic mutations (CEBPA), and abnormal oncogene expression (EVI1). We identified several novel clusters, some consisting of specimens with normal karyotypes. A unique cluster with a distinctive gene-expression signature included cases of AML with a poor treatment outcome.&lt;br&gt;&lt;br&gt;&lt;strong&gt;CONCLUSIONS:&lt;/strong&gt; Gene-expression profiling allows a comprehensive classification of AML that includes previously identified genetically defined subgroups and a novel cluster with an adverse prognosis.&lt;br&gt;&lt;br&gt;Copyright 2004 Massachusetts Medical Society","author":[{"family":"Valk","given":"Peter J M"},{"family":"Verhaak","given":"Roel G W"},{"family":"Beijen","given":"M Antoinette"},{"family":"Erpelinck","given":"Claudia A J"},{"family":"Barjesteh van Waalwijk van Doorn-Khosrovani","given":"Sahar"},{"family":"Boer","given":"Judith M"},{"family":"Beverloo","given":"H Berna"},{"family":"Moorhouse","given":"Michael J"},{"family":"van der Spek","given":"Peter J"},{"family":"Löwenberg","given":"Bob"},{"family":"Delwel","given":"Ruud"}],"authorYearDisplayFormat":false,"citation-label":"1634703","container-title":"The New England Journal of Medicine","container-title-short":"N. Engl. J. Med.","id":"1634703","invisible":false,"issue":"16","issued":{"date-parts":[["2004","4","15"]]},"journalAbbreviation":"N. Engl. J. Med.","page":"1617-1628","suppress-author":false,"title":"Prognostically useful gene-expression profiles in acute myeloid leukemia.","type":"article-journal","volume":"350"}]</w:instrText>
      </w:r>
      <w:r w:rsidR="2F5ED1C8" w:rsidRPr="00E466DA">
        <w:rPr>
          <w:color w:val="auto"/>
        </w:rPr>
        <w:fldChar w:fldCharType="separate"/>
      </w:r>
      <w:r w:rsidR="0002571B" w:rsidRPr="0002571B">
        <w:rPr>
          <w:noProof/>
          <w:color w:val="auto"/>
          <w:vertAlign w:val="superscript"/>
        </w:rPr>
        <w:t>15,17</w:t>
      </w:r>
      <w:r w:rsidR="2F5ED1C8" w:rsidRPr="00E466DA">
        <w:rPr>
          <w:color w:val="auto"/>
        </w:rPr>
        <w:fldChar w:fldCharType="end"/>
      </w:r>
      <w:r w:rsidRPr="00E466DA">
        <w:rPr>
          <w:color w:val="auto"/>
        </w:rPr>
        <w:t>.</w:t>
      </w:r>
    </w:p>
    <w:p w14:paraId="3DFF82A0" w14:textId="77777777" w:rsidR="00C15BFF" w:rsidRPr="00E466DA" w:rsidRDefault="00C15BFF" w:rsidP="00C15BFF">
      <w:pPr>
        <w:spacing w:line="240" w:lineRule="auto"/>
        <w:ind w:right="0" w:firstLine="0"/>
        <w:rPr>
          <w:color w:val="auto"/>
          <w:lang w:val="en-CA"/>
        </w:rPr>
      </w:pPr>
    </w:p>
    <w:p w14:paraId="0E430294" w14:textId="4FCCF4F7" w:rsidR="00C15BFF" w:rsidRPr="00E466DA" w:rsidRDefault="212AB1F7" w:rsidP="00C15BFF">
      <w:pPr>
        <w:spacing w:line="240" w:lineRule="auto"/>
        <w:ind w:right="0" w:firstLine="0"/>
        <w:rPr>
          <w:color w:val="auto"/>
        </w:rPr>
      </w:pPr>
      <w:r w:rsidRPr="00E466DA">
        <w:rPr>
          <w:b/>
          <w:bCs/>
          <w:color w:val="auto"/>
        </w:rPr>
        <w:t>T141 AML BM</w:t>
      </w:r>
      <w:r w:rsidRPr="00E466DA">
        <w:rPr>
          <w:color w:val="auto"/>
        </w:rPr>
        <w:t xml:space="preserve"> (n = 30) is a mixed-lineage cluster</w:t>
      </w:r>
      <w:r w:rsidR="509B4525" w:rsidRPr="00E466DA">
        <w:rPr>
          <w:color w:val="auto"/>
        </w:rPr>
        <w:t>. It</w:t>
      </w:r>
      <w:r w:rsidRPr="00E466DA">
        <w:rPr>
          <w:color w:val="auto"/>
        </w:rPr>
        <w:t xml:space="preserve"> comprises myeloid, megakaryoblastic, non-specific, and lymphoblastic leukemias along with a few lymphomas and osteosarcomas. It is not enriched for any l</w:t>
      </w:r>
      <w:r w:rsidR="003919C0">
        <w:rPr>
          <w:color w:val="auto"/>
        </w:rPr>
        <w:t>eukemi</w:t>
      </w:r>
      <w:r w:rsidRPr="00E466DA">
        <w:rPr>
          <w:color w:val="auto"/>
        </w:rPr>
        <w:t>a associated gene</w:t>
      </w:r>
      <w:ins w:id="17" w:author="Sarah Cohen-Gogo" w:date="2021-11-17T16:54:00Z">
        <w:r w:rsidR="00252AE8">
          <w:rPr>
            <w:color w:val="auto"/>
          </w:rPr>
          <w:t xml:space="preserve"> </w:t>
        </w:r>
      </w:ins>
      <w:r w:rsidRPr="00E466DA">
        <w:rPr>
          <w:color w:val="auto"/>
        </w:rPr>
        <w:t xml:space="preserve">sets, suggesting this class may contain </w:t>
      </w:r>
      <w:r w:rsidR="4EB7996E" w:rsidRPr="00E466DA">
        <w:rPr>
          <w:color w:val="auto"/>
        </w:rPr>
        <w:t xml:space="preserve">samples </w:t>
      </w:r>
      <w:r w:rsidRPr="00E466DA">
        <w:rPr>
          <w:color w:val="auto"/>
        </w:rPr>
        <w:t xml:space="preserve">contaminated by normal blood or bone marrow tissue. </w:t>
      </w:r>
    </w:p>
    <w:p w14:paraId="3BC6A20F" w14:textId="77777777" w:rsidR="00C15BFF" w:rsidRPr="00E466DA" w:rsidRDefault="00C15BFF" w:rsidP="00C15BFF">
      <w:pPr>
        <w:spacing w:line="240" w:lineRule="auto"/>
        <w:ind w:right="0" w:firstLine="0"/>
        <w:rPr>
          <w:color w:val="auto"/>
        </w:rPr>
      </w:pPr>
    </w:p>
    <w:p w14:paraId="4E43FF6D" w14:textId="19230023" w:rsidR="00C15BFF" w:rsidRPr="00E466DA" w:rsidRDefault="212AB1F7" w:rsidP="17C32B67">
      <w:pPr>
        <w:spacing w:line="240" w:lineRule="auto"/>
        <w:ind w:right="0" w:firstLine="0"/>
        <w:rPr>
          <w:color w:val="auto"/>
        </w:rPr>
      </w:pPr>
      <w:r w:rsidRPr="00E466DA">
        <w:rPr>
          <w:b/>
          <w:bCs/>
          <w:color w:val="auto"/>
        </w:rPr>
        <w:t>T142 AML MAT</w:t>
      </w:r>
      <w:r w:rsidR="02F24934" w:rsidRPr="00E466DA">
        <w:rPr>
          <w:b/>
          <w:bCs/>
          <w:color w:val="auto"/>
        </w:rPr>
        <w:t>low</w:t>
      </w:r>
      <w:r w:rsidRPr="00E466DA">
        <w:rPr>
          <w:color w:val="auto"/>
        </w:rPr>
        <w:t xml:space="preserve"> (n = 105) is largely composed of FAB subtypes M1 (n = 33, </w:t>
      </w:r>
      <w:r w:rsidRPr="00E466DA">
        <w:rPr>
          <w:color w:val="auto"/>
          <w:lang w:val="el-GR"/>
        </w:rPr>
        <w:t>χ</w:t>
      </w:r>
      <w:r w:rsidRPr="00E466DA">
        <w:rPr>
          <w:color w:val="auto"/>
          <w:vertAlign w:val="superscript"/>
        </w:rPr>
        <w:t>2</w:t>
      </w:r>
      <w:r w:rsidRPr="00E466DA">
        <w:rPr>
          <w:color w:val="auto"/>
        </w:rPr>
        <w:t xml:space="preserve"> p-val = 7.44e-04), AML with minimal maturation, and M2 (n = 34, </w:t>
      </w:r>
      <w:r w:rsidRPr="00E466DA">
        <w:rPr>
          <w:color w:val="auto"/>
          <w:lang w:val="el-GR"/>
        </w:rPr>
        <w:t>χ</w:t>
      </w:r>
      <w:r w:rsidRPr="00E466DA">
        <w:rPr>
          <w:color w:val="auto"/>
          <w:vertAlign w:val="superscript"/>
        </w:rPr>
        <w:t>2</w:t>
      </w:r>
      <w:r w:rsidRPr="00E466DA">
        <w:rPr>
          <w:color w:val="auto"/>
        </w:rPr>
        <w:t xml:space="preserve"> p-val = 1.60e-06), AML with maturation, and a smaller subpopulation </w:t>
      </w:r>
      <w:r w:rsidRPr="00E466DA">
        <w:rPr>
          <w:color w:val="auto"/>
        </w:rPr>
        <w:lastRenderedPageBreak/>
        <w:t xml:space="preserve">of undifferentiated M0 (n = 15, </w:t>
      </w:r>
      <w:r w:rsidRPr="00E466DA">
        <w:rPr>
          <w:color w:val="auto"/>
          <w:lang w:val="el-GR"/>
        </w:rPr>
        <w:t>χ</w:t>
      </w:r>
      <w:r w:rsidRPr="00E466DA">
        <w:rPr>
          <w:color w:val="auto"/>
          <w:vertAlign w:val="superscript"/>
        </w:rPr>
        <w:t>2</w:t>
      </w:r>
      <w:r w:rsidRPr="00E466DA">
        <w:rPr>
          <w:color w:val="auto"/>
        </w:rPr>
        <w:t xml:space="preserve"> p-val = 1.15e-04). I</w:t>
      </w:r>
      <w:r w:rsidR="00A714B5">
        <w:rPr>
          <w:color w:val="auto"/>
        </w:rPr>
        <w:t>t</w:t>
      </w:r>
      <w:r w:rsidRPr="00E466DA">
        <w:rPr>
          <w:color w:val="auto"/>
        </w:rPr>
        <w:t xml:space="preserve"> also </w:t>
      </w:r>
      <w:r w:rsidR="00A714B5">
        <w:rPr>
          <w:color w:val="auto"/>
        </w:rPr>
        <w:t>contains</w:t>
      </w:r>
      <w:r w:rsidRPr="00E466DA">
        <w:rPr>
          <w:color w:val="auto"/>
        </w:rPr>
        <w:t xml:space="preserve"> older </w:t>
      </w:r>
      <w:r w:rsidR="00A714B5">
        <w:rPr>
          <w:color w:val="auto"/>
        </w:rPr>
        <w:t>patients</w:t>
      </w:r>
      <w:r w:rsidRPr="00E466DA">
        <w:rPr>
          <w:color w:val="auto"/>
        </w:rPr>
        <w:t xml:space="preserve">, with a median age of 57 y.o. It is enriched for samples classified as intermediate (n = 54, </w:t>
      </w:r>
      <w:r w:rsidRPr="00E466DA">
        <w:rPr>
          <w:color w:val="auto"/>
          <w:lang w:val="el-GR"/>
        </w:rPr>
        <w:t>χ</w:t>
      </w:r>
      <w:r w:rsidRPr="00E466DA">
        <w:rPr>
          <w:color w:val="auto"/>
          <w:vertAlign w:val="superscript"/>
        </w:rPr>
        <w:t>2</w:t>
      </w:r>
      <w:r w:rsidRPr="00E466DA">
        <w:rPr>
          <w:color w:val="auto"/>
        </w:rPr>
        <w:t xml:space="preserve"> p-val = 1.43e-07) and high-risk (n = 37, </w:t>
      </w:r>
      <w:r w:rsidRPr="00E466DA">
        <w:rPr>
          <w:color w:val="auto"/>
          <w:lang w:val="el-GR"/>
        </w:rPr>
        <w:t>χ</w:t>
      </w:r>
      <w:r w:rsidRPr="00E466DA">
        <w:rPr>
          <w:color w:val="auto"/>
          <w:vertAlign w:val="superscript"/>
        </w:rPr>
        <w:t>2</w:t>
      </w:r>
      <w:r w:rsidRPr="00E466DA">
        <w:rPr>
          <w:color w:val="auto"/>
        </w:rPr>
        <w:t xml:space="preserve"> p-val 1.61e-09). It also contains two </w:t>
      </w:r>
      <w:r w:rsidRPr="00E466DA">
        <w:rPr>
          <w:i/>
          <w:iCs/>
          <w:color w:val="auto"/>
        </w:rPr>
        <w:t>BCR-ABL1</w:t>
      </w:r>
      <w:r w:rsidRPr="00E466DA">
        <w:rPr>
          <w:color w:val="auto"/>
        </w:rPr>
        <w:t xml:space="preserve"> fusion samples, 24 </w:t>
      </w:r>
      <w:r w:rsidRPr="00E466DA">
        <w:rPr>
          <w:i/>
          <w:iCs/>
          <w:color w:val="auto"/>
        </w:rPr>
        <w:t>FLT3</w:t>
      </w:r>
      <w:r w:rsidRPr="00E466DA">
        <w:rPr>
          <w:color w:val="auto"/>
        </w:rPr>
        <w:t xml:space="preserve"> mutants - all of which are from the TCGA, though the mutations themselves are heterogenous – 24 </w:t>
      </w:r>
      <w:r w:rsidRPr="00E466DA">
        <w:rPr>
          <w:i/>
          <w:iCs/>
          <w:color w:val="auto"/>
        </w:rPr>
        <w:t>NMP1</w:t>
      </w:r>
      <w:r w:rsidRPr="00E466DA">
        <w:rPr>
          <w:color w:val="auto"/>
        </w:rPr>
        <w:t xml:space="preserve"> mutants, 21 of which are W288</w:t>
      </w:r>
      <w:r w:rsidR="534B4201" w:rsidRPr="00E466DA">
        <w:rPr>
          <w:color w:val="auto"/>
        </w:rPr>
        <w:t>F</w:t>
      </w:r>
      <w:r w:rsidRPr="00E466DA">
        <w:rPr>
          <w:color w:val="auto"/>
        </w:rPr>
        <w:t xml:space="preserve"> (</w:t>
      </w:r>
      <w:r w:rsidRPr="00E466DA">
        <w:rPr>
          <w:color w:val="auto"/>
          <w:lang w:val="el-GR"/>
        </w:rPr>
        <w:t>χ</w:t>
      </w:r>
      <w:r w:rsidRPr="00E466DA">
        <w:rPr>
          <w:color w:val="auto"/>
          <w:vertAlign w:val="superscript"/>
        </w:rPr>
        <w:t>2</w:t>
      </w:r>
      <w:r w:rsidRPr="00E466DA">
        <w:rPr>
          <w:color w:val="auto"/>
        </w:rPr>
        <w:t xml:space="preserve"> p-val &lt; 2.2e-16), along with 9 </w:t>
      </w:r>
      <w:r w:rsidRPr="00E466DA">
        <w:rPr>
          <w:i/>
          <w:iCs/>
          <w:color w:val="auto"/>
        </w:rPr>
        <w:t>WT1</w:t>
      </w:r>
      <w:r w:rsidRPr="00E466DA">
        <w:rPr>
          <w:color w:val="auto"/>
        </w:rPr>
        <w:t xml:space="preserve"> mutants (</w:t>
      </w:r>
      <w:r w:rsidRPr="00E466DA">
        <w:rPr>
          <w:color w:val="auto"/>
          <w:lang w:val="el-GR"/>
        </w:rPr>
        <w:t>χ</w:t>
      </w:r>
      <w:r w:rsidRPr="00E466DA">
        <w:rPr>
          <w:color w:val="auto"/>
          <w:vertAlign w:val="superscript"/>
        </w:rPr>
        <w:t>2</w:t>
      </w:r>
      <w:r w:rsidRPr="00E466DA">
        <w:rPr>
          <w:color w:val="auto"/>
        </w:rPr>
        <w:t xml:space="preserve"> p-val = 1.56 e-4). All samples in this cluster for which we have </w:t>
      </w:r>
      <w:r w:rsidRPr="00E466DA">
        <w:rPr>
          <w:i/>
          <w:iCs/>
          <w:color w:val="auto"/>
        </w:rPr>
        <w:t>NPM1</w:t>
      </w:r>
      <w:r w:rsidRPr="00E466DA">
        <w:rPr>
          <w:color w:val="auto"/>
        </w:rPr>
        <w:t xml:space="preserve"> and </w:t>
      </w:r>
      <w:r w:rsidRPr="00E466DA">
        <w:rPr>
          <w:i/>
          <w:iCs/>
          <w:color w:val="auto"/>
        </w:rPr>
        <w:t>FLT3</w:t>
      </w:r>
      <w:r w:rsidRPr="00E466DA">
        <w:rPr>
          <w:color w:val="auto"/>
        </w:rPr>
        <w:t xml:space="preserve"> mutation data have mutations in either gene. </w:t>
      </w:r>
      <w:r w:rsidR="069471B6" w:rsidRPr="00E466DA">
        <w:rPr>
          <w:color w:val="auto"/>
        </w:rPr>
        <w:t xml:space="preserve">This cluster displays intermediate low overall survival, reaching median </w:t>
      </w:r>
      <w:r w:rsidR="0DD908D1" w:rsidRPr="00E466DA">
        <w:rPr>
          <w:color w:val="auto"/>
        </w:rPr>
        <w:t>OS</w:t>
      </w:r>
      <w:r w:rsidR="069471B6" w:rsidRPr="00E466DA">
        <w:rPr>
          <w:color w:val="auto"/>
        </w:rPr>
        <w:t xml:space="preserve"> at 417 days. </w:t>
      </w:r>
    </w:p>
    <w:p w14:paraId="21AADA9B" w14:textId="7C5F131E" w:rsidR="00C15BFF" w:rsidRPr="00E466DA" w:rsidRDefault="00C15BFF" w:rsidP="00C15BFF">
      <w:pPr>
        <w:spacing w:line="240" w:lineRule="auto"/>
        <w:ind w:right="0" w:firstLine="0"/>
        <w:rPr>
          <w:color w:val="auto"/>
        </w:rPr>
      </w:pPr>
    </w:p>
    <w:p w14:paraId="32913644" w14:textId="2AB14905" w:rsidR="00C15BFF" w:rsidRPr="00E466DA" w:rsidRDefault="289385EC" w:rsidP="289385EC">
      <w:pPr>
        <w:spacing w:line="240" w:lineRule="auto"/>
        <w:ind w:right="0" w:firstLine="0"/>
        <w:rPr>
          <w:color w:val="auto"/>
        </w:rPr>
      </w:pPr>
      <w:r w:rsidRPr="00E466DA">
        <w:rPr>
          <w:color w:val="auto"/>
        </w:rPr>
        <w:t xml:space="preserve">This group’s two child classes, </w:t>
      </w:r>
      <w:r w:rsidRPr="00E466DA">
        <w:rPr>
          <w:b/>
          <w:bCs/>
          <w:color w:val="auto"/>
        </w:rPr>
        <w:t xml:space="preserve">T151AML MATlow NPM1mut and T152 AML MATlow noNPM1 </w:t>
      </w:r>
      <w:r w:rsidRPr="00E466DA">
        <w:rPr>
          <w:color w:val="auto"/>
          <w:szCs w:val="20"/>
          <w:u w:val="single"/>
        </w:rPr>
        <w:t>(</w:t>
      </w:r>
      <w:r w:rsidR="00E466DA" w:rsidRPr="00E466DA">
        <w:rPr>
          <w:color w:val="auto"/>
          <w:sz w:val="19"/>
          <w:szCs w:val="19"/>
        </w:rPr>
        <w:t>Fig. S</w:t>
      </w:r>
      <w:r w:rsidRPr="00E466DA">
        <w:rPr>
          <w:color w:val="auto"/>
          <w:sz w:val="19"/>
          <w:szCs w:val="19"/>
        </w:rPr>
        <w:t>26b)</w:t>
      </w:r>
      <w:r w:rsidRPr="00E466DA">
        <w:rPr>
          <w:b/>
          <w:bCs/>
          <w:color w:val="auto"/>
        </w:rPr>
        <w:t>,</w:t>
      </w:r>
      <w:r w:rsidRPr="00E466DA">
        <w:rPr>
          <w:color w:val="auto"/>
        </w:rPr>
        <w:t xml:space="preserve"> are separated by the presence or absence of </w:t>
      </w:r>
      <w:r w:rsidRPr="00E466DA">
        <w:rPr>
          <w:i/>
          <w:iCs/>
          <w:color w:val="auto"/>
        </w:rPr>
        <w:t>NPM1</w:t>
      </w:r>
      <w:r w:rsidRPr="00E466DA">
        <w:rPr>
          <w:color w:val="auto"/>
        </w:rPr>
        <w:t xml:space="preserve"> mutations, as well as karyotypic complexity. </w:t>
      </w:r>
      <w:r w:rsidRPr="00E466DA">
        <w:rPr>
          <w:b/>
          <w:bCs/>
          <w:color w:val="auto"/>
        </w:rPr>
        <w:t xml:space="preserve">T151AML MATlow NPM1mut </w:t>
      </w:r>
      <w:r w:rsidRPr="00E466DA">
        <w:rPr>
          <w:color w:val="auto"/>
        </w:rPr>
        <w:t xml:space="preserve">(n = 34) has a higher ratio of FAB M1 samples, AMLs with minimal maturation, (16/32 vs 17/62, FET p-val = 4.04e-02) and inherits all </w:t>
      </w:r>
      <w:r w:rsidRPr="00E466DA">
        <w:rPr>
          <w:i/>
          <w:iCs/>
          <w:color w:val="auto"/>
        </w:rPr>
        <w:t>NPM1</w:t>
      </w:r>
      <w:r w:rsidRPr="00E466DA">
        <w:rPr>
          <w:color w:val="auto"/>
        </w:rPr>
        <w:t xml:space="preserve"> mutate samples except for one, a p.K263R (</w:t>
      </w:r>
      <w:r w:rsidRPr="00E466DA">
        <w:rPr>
          <w:color w:val="auto"/>
          <w:lang w:val="el-GR"/>
        </w:rPr>
        <w:t>χ</w:t>
      </w:r>
      <w:r w:rsidRPr="00E466DA">
        <w:rPr>
          <w:color w:val="auto"/>
          <w:vertAlign w:val="superscript"/>
        </w:rPr>
        <w:t>2</w:t>
      </w:r>
      <w:r w:rsidRPr="00E466DA">
        <w:rPr>
          <w:color w:val="auto"/>
        </w:rPr>
        <w:t xml:space="preserve"> p-val = 6.67e-13); all samples for which we have </w:t>
      </w:r>
      <w:r w:rsidRPr="00E466DA">
        <w:rPr>
          <w:i/>
          <w:iCs/>
          <w:color w:val="auto"/>
        </w:rPr>
        <w:t>NPM1</w:t>
      </w:r>
      <w:r w:rsidRPr="00E466DA">
        <w:rPr>
          <w:color w:val="auto"/>
        </w:rPr>
        <w:t xml:space="preserve"> data within this cluster (n=25) are </w:t>
      </w:r>
      <w:r w:rsidRPr="00E466DA">
        <w:rPr>
          <w:i/>
          <w:iCs/>
          <w:color w:val="auto"/>
        </w:rPr>
        <w:t>NPM1</w:t>
      </w:r>
      <w:r w:rsidRPr="00E466DA">
        <w:rPr>
          <w:color w:val="auto"/>
        </w:rPr>
        <w:t xml:space="preserve"> mutated. As expected, we confirmed this annotation through significance (medNES = 1.25, 1.MWU adj. p-val = 7.83e-16) in </w:t>
      </w:r>
      <w:r w:rsidRPr="00E466DA">
        <w:rPr>
          <w:i/>
          <w:iCs/>
          <w:color w:val="auto"/>
        </w:rPr>
        <w:t>NPM1</w:t>
      </w:r>
      <w:r w:rsidRPr="00E466DA">
        <w:rPr>
          <w:color w:val="auto"/>
        </w:rPr>
        <w:t xml:space="preserve"> mutation pathways</w:t>
      </w:r>
      <w:r w:rsidR="212AB1F7" w:rsidRPr="00E466DA">
        <w:rPr>
          <w:color w:val="auto"/>
        </w:rPr>
        <w:fldChar w:fldCharType="begin"/>
      </w:r>
      <w:r w:rsidR="212AB1F7" w:rsidRPr="00E466DA">
        <w:rPr>
          <w:color w:val="auto"/>
        </w:rPr>
        <w:instrText>ADDIN F1000_CSL_CITATION&lt;~#@#~&gt;[{"DOI":"10.1038/sj.leu.2404808","First":false,"Last":false,"PMID":"17597811","abstract":"Somatic mutations in nucleophosmin (NPM1) occur in approximately 35% of adult acute myeloid leukemia (AML). To assess the frequency of NPM1 mutations in pediatric AML, we sequenced NPM1 in the diagnostic blasts from 93 pediatric AML patients. Six cases harbored NPM1 mutations, with each case lacking common cytogenetic abnormalities. To explore the phenotype of the AMLs with NPM1 mutations, gene expression profiles were obtained using Affymetrix U133A microarrays. NPM1 mutations were associated with increased expression of multiple homeobox genes including HOXA9, A10, B2, B6 and MEIS1. As dysregulated homeobox gene expression is also a feature of MLL-rearranged leukemia, the gene expression signatures of NPM1-mutated and MLL-rearranged leukemias were compared. Significant differences were identified between these leukemia subtypes including the expression of different HOX genes, with NPM1-mutated AML showing higher levels of expression of HOXB2, B3, B6 and D4. These results confirm recent reports of perturbed HOX expression in NPM1-mutated adult AML, and provide the first evidence that the NPM1-mutated signature is distinct from MLL-rearranged AML. These findings suggest that mutated NPM1 leads to dysregulated HOX expression via a different mechanism than MLL rearrangement.","author":[{"family":"Mullighan","given":"C G"},{"family":"Kennedy","given":"A"},{"family":"Zhou","given":"X"},{"family":"Radtke","given":"I"},{"family":"Phillips","given":"L A"},{"family":"Shurtleff","given":"S A"},{"family":"Downing","given":"J R"}],"authorYearDisplayFormat":false,"citation-label":"7431968","container-title":"Leukemia","container-title-short":"Leukemia","id":"7431968","invisible":false,"issue":"9","issued":{"date-parts":[["2007","9","1"]]},"journalAbbreviation":"Leukemia","page":"2000-2009","suppress-author":false,"title":"Pediatric acute myeloid leukemia with NPM1 mutations is characterized by a gene expression profile with dysregulated HOX gene expression distinct from MLL-rearranged leukemias.","type":"article-journal","volume":"21"}]</w:instrText>
      </w:r>
      <w:r w:rsidR="212AB1F7" w:rsidRPr="00E466DA">
        <w:rPr>
          <w:color w:val="auto"/>
        </w:rPr>
        <w:fldChar w:fldCharType="separate"/>
      </w:r>
      <w:r w:rsidR="0002571B" w:rsidRPr="0002571B">
        <w:rPr>
          <w:noProof/>
          <w:color w:val="auto"/>
          <w:vertAlign w:val="superscript"/>
        </w:rPr>
        <w:t>13</w:t>
      </w:r>
      <w:r w:rsidR="212AB1F7" w:rsidRPr="00E466DA">
        <w:rPr>
          <w:color w:val="auto"/>
        </w:rPr>
        <w:fldChar w:fldCharType="end"/>
      </w:r>
      <w:r w:rsidRPr="00E466DA">
        <w:rPr>
          <w:color w:val="auto"/>
        </w:rPr>
        <w:t xml:space="preserve">. Its sibling, </w:t>
      </w:r>
      <w:r w:rsidRPr="00E466DA">
        <w:rPr>
          <w:b/>
          <w:bCs/>
          <w:color w:val="auto"/>
        </w:rPr>
        <w:t>T152 AML MATlow noNPM1</w:t>
      </w:r>
      <w:r w:rsidRPr="00E466DA">
        <w:rPr>
          <w:color w:val="auto"/>
        </w:rPr>
        <w:t xml:space="preserve"> (n = 71), has a higher proportion of FAB M0 samples, undifferentiated AML (1 vs. 14, FET p-val = 3.21e-02), and possibly is carrying equivalent samples without </w:t>
      </w:r>
      <w:r w:rsidRPr="00E466DA">
        <w:rPr>
          <w:i/>
          <w:iCs/>
          <w:color w:val="auto"/>
        </w:rPr>
        <w:t>NPM1</w:t>
      </w:r>
      <w:r w:rsidRPr="00E466DA">
        <w:rPr>
          <w:color w:val="auto"/>
        </w:rPr>
        <w:t xml:space="preserve"> mutation. M2 samples are evenly split between the clusters (</w:t>
      </w:r>
      <w:r w:rsidRPr="00E466DA">
        <w:rPr>
          <w:color w:val="auto"/>
          <w:lang w:val="el-GR"/>
        </w:rPr>
        <w:t>χ</w:t>
      </w:r>
      <w:r w:rsidRPr="00E466DA">
        <w:rPr>
          <w:color w:val="auto"/>
          <w:vertAlign w:val="superscript"/>
        </w:rPr>
        <w:t>2</w:t>
      </w:r>
      <w:r w:rsidRPr="00E466DA">
        <w:rPr>
          <w:color w:val="auto"/>
        </w:rPr>
        <w:t xml:space="preserve"> p-val = 6.51e-01), suggesting maturation is not a critical determinant of this split. Samples with </w:t>
      </w:r>
      <w:r w:rsidRPr="00E466DA">
        <w:rPr>
          <w:i/>
          <w:iCs/>
          <w:color w:val="auto"/>
        </w:rPr>
        <w:t>FLT3</w:t>
      </w:r>
      <w:r w:rsidRPr="00E466DA">
        <w:rPr>
          <w:color w:val="auto"/>
        </w:rPr>
        <w:t xml:space="preserve"> and </w:t>
      </w:r>
      <w:r w:rsidRPr="00E466DA">
        <w:rPr>
          <w:i/>
          <w:iCs/>
          <w:color w:val="auto"/>
        </w:rPr>
        <w:t>WT1</w:t>
      </w:r>
      <w:r w:rsidRPr="00E466DA">
        <w:rPr>
          <w:color w:val="auto"/>
        </w:rPr>
        <w:t xml:space="preserve"> mutations are more common in </w:t>
      </w:r>
      <w:r w:rsidRPr="00E466DA">
        <w:rPr>
          <w:b/>
          <w:bCs/>
          <w:color w:val="auto"/>
        </w:rPr>
        <w:t>T151</w:t>
      </w:r>
      <w:r w:rsidRPr="00E466DA">
        <w:rPr>
          <w:color w:val="auto"/>
        </w:rPr>
        <w:t xml:space="preserve"> than in </w:t>
      </w:r>
      <w:r w:rsidRPr="00E466DA">
        <w:rPr>
          <w:b/>
          <w:bCs/>
          <w:color w:val="auto"/>
        </w:rPr>
        <w:t>T152</w:t>
      </w:r>
      <w:r w:rsidRPr="00E466DA">
        <w:rPr>
          <w:color w:val="auto"/>
        </w:rPr>
        <w:t xml:space="preserve">, confirmed by gene sets for </w:t>
      </w:r>
      <w:r w:rsidRPr="00E466DA">
        <w:rPr>
          <w:i/>
          <w:iCs/>
          <w:color w:val="auto"/>
        </w:rPr>
        <w:t>FLT3</w:t>
      </w:r>
      <w:r w:rsidRPr="00E466DA">
        <w:rPr>
          <w:color w:val="auto"/>
        </w:rPr>
        <w:t xml:space="preserve"> mutation (medNES = 1.90, MWU adj. p-val = 2.29e-13)</w:t>
      </w:r>
      <w:r w:rsidR="212AB1F7" w:rsidRPr="00E466DA">
        <w:rPr>
          <w:color w:val="auto"/>
        </w:rPr>
        <w:fldChar w:fldCharType="begin"/>
      </w:r>
      <w:r w:rsidR="212AB1F7" w:rsidRPr="00E466DA">
        <w:rPr>
          <w:color w:val="auto"/>
        </w:rPr>
        <w:instrText>ADDIN F1000_CSL_CITATION&lt;~#@#~&gt;[{"DOI":"10.1056/NEJMoa040465","First":false,"Last":false,"PMID":"15084694","abstract":"&lt;strong&gt;BACKGROUND:&lt;/strong&gt; In patients with acute myeloid leukemia (AML) a combination of methods must be used to classify the disease, make therapeutic decisions, and determine the prognosis. However, this combined approach provides correct therapeutic and prognostic information in only 50 percent of cases.&lt;br&gt;&lt;br&gt;&lt;strong&gt;METHODS:&lt;/strong&gt; We determined the gene-expression profiles in samples of peripheral blood or bone marrow from 285 patients with AML using Affymetrix U133A GeneChips containing approximately 13,000 unique genes or expression-signature tags. Data analyses were carried out with Omniviz, significance analysis of microarrays, and prediction analysis of microarrays software. Statistical analyses were performed to determine the prognostic significance of cases of AML with specific molecular signatures.&lt;br&gt;&lt;br&gt;&lt;strong&gt;RESULTS:&lt;/strong&gt; Unsupervised cluster analyses identified 16 groups of patients with AML on the basis of molecular signatures. We identified the genes that defined these clusters and determined the minimal numbers of genes needed to identify prognostically important clusters with a high degree of accuracy. The clustering was driven by the presence of chromosomal lesions (e.g., t(8;21), t(15;17), and inv(16)), particular genetic mutations (CEBPA), and abnormal oncogene expression (EVI1). We identified several novel clusters, some consisting of specimens with normal karyotypes. A unique cluster with a distinctive gene-expression signature included cases of AML with a poor treatment outcome.&lt;br&gt;&lt;br&gt;&lt;strong&gt;CONCLUSIONS:&lt;/strong&gt; Gene-expression profiling allows a comprehensive classification of AML that includes previously identified genetically defined subgroups and a novel cluster with an adverse prognosis.&lt;br&gt;&lt;br&gt;Copyright 2004 Massachusetts Medical Society","author":[{"family":"Valk","given":"Peter J M"},{"family":"Verhaak","given":"Roel G W"},{"family":"Beijen","given":"M Antoinette"},{"family":"Erpelinck","given":"Claudia A J"},{"family":"Barjesteh van Waalwijk van Doorn-Khosrovani","given":"Sahar"},{"family":"Boer","given":"Judith M"},{"family":"Beverloo","given":"H Berna"},{"family":"Moorhouse","given":"Michael J"},{"family":"van der Spek","given":"Peter J"},{"family":"Löwenberg","given":"Bob"},{"family":"Delwel","given":"Ruud"}],"authorYearDisplayFormat":false,"citation-label":"1634703","container-title":"The New England Journal of Medicine","container-title-short":"N. Engl. J. Med.","id":"1634703","invisible":false,"issue":"16","issued":{"date-parts":[["2004","4","15"]]},"journalAbbreviation":"N. Engl. J. Med.","page":"1617-1628","suppress-author":false,"title":"Prognostically useful gene-expression profiles in acute myeloid leukemia.","type":"article-journal","volume":"350"}]</w:instrText>
      </w:r>
      <w:r w:rsidR="212AB1F7" w:rsidRPr="00E466DA">
        <w:rPr>
          <w:color w:val="auto"/>
        </w:rPr>
        <w:fldChar w:fldCharType="separate"/>
      </w:r>
      <w:r w:rsidR="0002571B" w:rsidRPr="0002571B">
        <w:rPr>
          <w:noProof/>
          <w:color w:val="auto"/>
          <w:vertAlign w:val="superscript"/>
        </w:rPr>
        <w:t>15</w:t>
      </w:r>
      <w:r w:rsidR="212AB1F7" w:rsidRPr="00E466DA">
        <w:rPr>
          <w:color w:val="auto"/>
        </w:rPr>
        <w:fldChar w:fldCharType="end"/>
      </w:r>
      <w:r w:rsidRPr="00E466DA">
        <w:rPr>
          <w:color w:val="auto"/>
        </w:rPr>
        <w:t xml:space="preserve">. We observe no significant separation in survival between the two clusters. </w:t>
      </w:r>
    </w:p>
    <w:p w14:paraId="07DB8CE6" w14:textId="77777777" w:rsidR="00C15BFF" w:rsidRPr="00E466DA" w:rsidRDefault="00C15BFF" w:rsidP="00C15BFF">
      <w:pPr>
        <w:spacing w:line="240" w:lineRule="auto"/>
        <w:ind w:right="0" w:firstLine="0"/>
        <w:rPr>
          <w:color w:val="auto"/>
        </w:rPr>
      </w:pPr>
    </w:p>
    <w:p w14:paraId="2FF0DF5B" w14:textId="67782530" w:rsidR="00C15BFF" w:rsidRPr="00E466DA" w:rsidRDefault="289385EC" w:rsidP="289385EC">
      <w:pPr>
        <w:spacing w:line="240" w:lineRule="auto"/>
        <w:ind w:right="0" w:firstLine="0"/>
        <w:rPr>
          <w:strike/>
          <w:color w:val="auto"/>
        </w:rPr>
      </w:pPr>
      <w:r w:rsidRPr="00E466DA">
        <w:rPr>
          <w:color w:val="auto"/>
        </w:rPr>
        <w:t xml:space="preserve">Finally, </w:t>
      </w:r>
      <w:r w:rsidRPr="00E466DA">
        <w:rPr>
          <w:b/>
          <w:bCs/>
          <w:color w:val="auto"/>
        </w:rPr>
        <w:t>T152</w:t>
      </w:r>
      <w:r w:rsidRPr="00E466DA">
        <w:rPr>
          <w:color w:val="auto"/>
        </w:rPr>
        <w:t xml:space="preserve"> further splits into </w:t>
      </w:r>
      <w:r w:rsidRPr="00E466DA">
        <w:rPr>
          <w:b/>
          <w:bCs/>
          <w:color w:val="auto"/>
        </w:rPr>
        <w:t>T153 AML FLT3-ITD</w:t>
      </w:r>
      <w:r w:rsidRPr="00E466DA">
        <w:rPr>
          <w:color w:val="auto"/>
        </w:rPr>
        <w:t xml:space="preserve"> (n = 58) and </w:t>
      </w:r>
      <w:r w:rsidRPr="00E466DA">
        <w:rPr>
          <w:b/>
          <w:bCs/>
          <w:color w:val="auto"/>
        </w:rPr>
        <w:t>T154 AML CEBPA</w:t>
      </w:r>
      <w:r w:rsidRPr="00E466DA">
        <w:rPr>
          <w:color w:val="auto"/>
        </w:rPr>
        <w:t xml:space="preserve"> (n = 13) </w:t>
      </w:r>
      <w:r w:rsidRPr="00E466DA">
        <w:rPr>
          <w:color w:val="auto"/>
          <w:szCs w:val="20"/>
          <w:u w:val="single"/>
        </w:rPr>
        <w:t>(</w:t>
      </w:r>
      <w:r w:rsidR="00E466DA" w:rsidRPr="00E466DA">
        <w:rPr>
          <w:color w:val="auto"/>
          <w:sz w:val="19"/>
          <w:szCs w:val="19"/>
        </w:rPr>
        <w:t>Fig. S</w:t>
      </w:r>
      <w:r w:rsidRPr="00E466DA">
        <w:rPr>
          <w:color w:val="auto"/>
          <w:sz w:val="19"/>
          <w:szCs w:val="19"/>
        </w:rPr>
        <w:t xml:space="preserve">26b), </w:t>
      </w:r>
      <w:r w:rsidRPr="00E466DA">
        <w:rPr>
          <w:color w:val="auto"/>
        </w:rPr>
        <w:t xml:space="preserve">which differ significantly in age (63 vs 32 y.o. MWU p-val = 7.80e-05). Cluster </w:t>
      </w:r>
      <w:r w:rsidRPr="00E466DA">
        <w:rPr>
          <w:b/>
          <w:bCs/>
          <w:color w:val="auto"/>
        </w:rPr>
        <w:t>T153</w:t>
      </w:r>
      <w:r w:rsidRPr="00E466DA">
        <w:rPr>
          <w:color w:val="auto"/>
        </w:rPr>
        <w:t xml:space="preserve"> contains all M0 samples (n = 14 vs 0) while </w:t>
      </w:r>
      <w:r w:rsidRPr="00E466DA">
        <w:rPr>
          <w:b/>
          <w:bCs/>
          <w:color w:val="auto"/>
        </w:rPr>
        <w:t>T154</w:t>
      </w:r>
      <w:r w:rsidRPr="00E466DA">
        <w:rPr>
          <w:color w:val="auto"/>
        </w:rPr>
        <w:t xml:space="preserve"> is enriched for FAB M2 samples (n = 12 vs 9, </w:t>
      </w:r>
      <w:r w:rsidRPr="00E466DA">
        <w:rPr>
          <w:color w:val="auto"/>
          <w:lang w:val="el-GR"/>
        </w:rPr>
        <w:t>χ</w:t>
      </w:r>
      <w:r w:rsidRPr="00E466DA">
        <w:rPr>
          <w:color w:val="auto"/>
          <w:vertAlign w:val="superscript"/>
        </w:rPr>
        <w:t>2</w:t>
      </w:r>
      <w:r w:rsidRPr="00E466DA">
        <w:rPr>
          <w:color w:val="auto"/>
        </w:rPr>
        <w:t xml:space="preserve"> p-val = 3.81e-03). </w:t>
      </w:r>
      <w:r w:rsidRPr="00E466DA">
        <w:rPr>
          <w:b/>
          <w:bCs/>
          <w:color w:val="auto"/>
        </w:rPr>
        <w:t>T153</w:t>
      </w:r>
      <w:r w:rsidRPr="00E466DA">
        <w:rPr>
          <w:color w:val="auto"/>
        </w:rPr>
        <w:t xml:space="preserve"> also contains five acute megakaryoblastic leukemias and two mixed lineage leukemias. </w:t>
      </w:r>
      <w:r w:rsidRPr="00E466DA">
        <w:rPr>
          <w:b/>
          <w:bCs/>
          <w:color w:val="auto"/>
        </w:rPr>
        <w:t>T153</w:t>
      </w:r>
      <w:r w:rsidRPr="00E466DA">
        <w:rPr>
          <w:color w:val="auto"/>
        </w:rPr>
        <w:t xml:space="preserve"> carries more samples with complex cytogenetics (</w:t>
      </w:r>
      <w:r w:rsidRPr="00E466DA">
        <w:rPr>
          <w:color w:val="auto"/>
          <w:lang w:val="el-GR"/>
        </w:rPr>
        <w:t>χ</w:t>
      </w:r>
      <w:r w:rsidRPr="00E466DA">
        <w:rPr>
          <w:color w:val="auto"/>
          <w:vertAlign w:val="superscript"/>
        </w:rPr>
        <w:t>2</w:t>
      </w:r>
      <w:r w:rsidRPr="00E466DA">
        <w:rPr>
          <w:color w:val="auto"/>
        </w:rPr>
        <w:t xml:space="preserve"> p-val &lt; 0.001) and has significantly reduced survival (lrt p-val = 2.00e-02). In line with findings described in literature, </w:t>
      </w:r>
      <w:r w:rsidRPr="00E466DA">
        <w:rPr>
          <w:b/>
          <w:bCs/>
          <w:color w:val="auto"/>
        </w:rPr>
        <w:t>T153</w:t>
      </w:r>
      <w:r w:rsidRPr="00E466DA">
        <w:rPr>
          <w:color w:val="auto"/>
        </w:rPr>
        <w:t xml:space="preserve"> exhibits a higher mutation burden (median = 17.00 vs. 8.50, MWU p-val = 2.06e-03), which is largely related to age in AML</w:t>
      </w:r>
      <w:r w:rsidR="00625BD4" w:rsidRPr="00E466DA">
        <w:rPr>
          <w:color w:val="auto"/>
        </w:rPr>
        <w:fldChar w:fldCharType="begin"/>
      </w:r>
      <w:r w:rsidR="00625BD4" w:rsidRPr="00E466DA">
        <w:rPr>
          <w:color w:val="auto"/>
        </w:rPr>
        <w:instrText>ADDIN F1000_CSL_CITATION&lt;~#@#~&gt;[{"DOI":"10.1182/blood.V126.23.2605.2605","First":false,"Last":false,"author":[{"family":"Shaver","given":"Aaron C."},{"family":"Seegmiller","given":"Adam C."},{"family":"Strickland","given":"Stephen A."},{"family":"Daber","given":"Robert D."},{"family":"Mohan","given":"Sanjay R."},{"family":"Ferrell","given":"Paul Brent"},{"family":"Vnencak-Jones","given":"Cindy"},{"family":"Head","given":"David R."},{"family":"Kim","given":"Annette S."},{"family":"Zutter","given":"Mary M."},{"family":"Savona","given":"Michael R."}],"authorYearDisplayFormat":false,"citation-label":"9657020","container-title":"Blood","container-title-short":"Blood","id":"9657020","invisible":false,"issue":"23","issued":{"date-parts":[["2015","12","3"]]},"journalAbbreviation":"Blood","page":"2605-2605","suppress-author":false,"title":"Mutational burden in acute myeloid leukemia is largely age dependent","type":"article-journal","volume":"126"}]</w:instrText>
      </w:r>
      <w:r w:rsidR="00625BD4" w:rsidRPr="00E466DA">
        <w:rPr>
          <w:color w:val="auto"/>
        </w:rPr>
        <w:fldChar w:fldCharType="separate"/>
      </w:r>
      <w:r w:rsidR="0002571B" w:rsidRPr="0002571B">
        <w:rPr>
          <w:noProof/>
          <w:color w:val="auto"/>
          <w:vertAlign w:val="superscript"/>
        </w:rPr>
        <w:t>18</w:t>
      </w:r>
      <w:r w:rsidR="00625BD4" w:rsidRPr="00E466DA">
        <w:rPr>
          <w:color w:val="auto"/>
        </w:rPr>
        <w:fldChar w:fldCharType="end"/>
      </w:r>
      <w:r w:rsidRPr="00E466DA">
        <w:rPr>
          <w:color w:val="auto"/>
        </w:rPr>
        <w:t xml:space="preserve">. </w:t>
      </w:r>
      <w:r w:rsidRPr="00E466DA">
        <w:rPr>
          <w:b/>
          <w:bCs/>
          <w:color w:val="auto"/>
        </w:rPr>
        <w:t>T153</w:t>
      </w:r>
      <w:r w:rsidRPr="00E466DA">
        <w:rPr>
          <w:color w:val="auto"/>
        </w:rPr>
        <w:t xml:space="preserve"> contains 6 </w:t>
      </w:r>
      <w:r w:rsidRPr="00E466DA">
        <w:rPr>
          <w:i/>
          <w:iCs/>
          <w:color w:val="auto"/>
        </w:rPr>
        <w:t>FLT3</w:t>
      </w:r>
      <w:r w:rsidRPr="00E466DA">
        <w:rPr>
          <w:color w:val="auto"/>
        </w:rPr>
        <w:t xml:space="preserve"> mutant samples (three of which have in frame insertions), while </w:t>
      </w:r>
      <w:r w:rsidRPr="00E466DA">
        <w:rPr>
          <w:b/>
          <w:bCs/>
          <w:color w:val="auto"/>
        </w:rPr>
        <w:t>T154</w:t>
      </w:r>
      <w:r w:rsidRPr="00E466DA">
        <w:rPr>
          <w:color w:val="auto"/>
        </w:rPr>
        <w:t xml:space="preserve"> contains only one. It also shows overexpression of a myriad of genes (21/39, FDR &lt; 0.05), which are known to be upregulated in samples harbouring </w:t>
      </w:r>
      <w:r w:rsidRPr="00E466DA">
        <w:rPr>
          <w:i/>
          <w:iCs/>
          <w:color w:val="auto"/>
        </w:rPr>
        <w:t>FLT3</w:t>
      </w:r>
      <w:r w:rsidRPr="00E466DA">
        <w:rPr>
          <w:color w:val="auto"/>
        </w:rPr>
        <w:t xml:space="preserve"> internal tandem duplications (</w:t>
      </w:r>
      <w:r w:rsidRPr="00E466DA">
        <w:rPr>
          <w:i/>
          <w:iCs/>
          <w:color w:val="auto"/>
        </w:rPr>
        <w:t>FLT3</w:t>
      </w:r>
      <w:r w:rsidRPr="00E466DA">
        <w:rPr>
          <w:color w:val="auto"/>
        </w:rPr>
        <w:t>-ITD</w:t>
      </w:r>
      <w:r w:rsidRPr="00E466DA">
        <w:rPr>
          <w:i/>
          <w:iCs/>
          <w:color w:val="auto"/>
        </w:rPr>
        <w:t>)</w:t>
      </w:r>
      <w:r w:rsidRPr="00E466DA">
        <w:rPr>
          <w:color w:val="auto"/>
        </w:rPr>
        <w:t xml:space="preserve">, as well as enrichment of </w:t>
      </w:r>
      <w:r w:rsidRPr="00E466DA">
        <w:rPr>
          <w:i/>
          <w:iCs/>
          <w:color w:val="auto"/>
        </w:rPr>
        <w:t>FLT3</w:t>
      </w:r>
      <w:r w:rsidRPr="00E466DA">
        <w:rPr>
          <w:color w:val="auto"/>
        </w:rPr>
        <w:t>-ITD gene sets (medNES = 3.11, KW adj. p-val = 5.99e-08)</w:t>
      </w:r>
      <w:r w:rsidR="00625BD4" w:rsidRPr="00E466DA">
        <w:rPr>
          <w:color w:val="auto"/>
        </w:rPr>
        <w:fldChar w:fldCharType="begin"/>
      </w:r>
      <w:r w:rsidR="00625BD4" w:rsidRPr="00E466DA">
        <w:rPr>
          <w:color w:val="auto"/>
        </w:rPr>
        <w:instrText>ADDIN F1000_CSL_CITATION&lt;~#@#~&gt;[{"DOI":"10.1056/NEJMoa040465","First":false,"Last":false,"PMID":"15084694","abstract":"&lt;strong&gt;BACKGROUND:&lt;/strong&gt; In patients with acute myeloid leukemia (AML) a combination of methods must be used to classify the disease, make therapeutic decisions, and determine the prognosis. However, this combined approach provides correct therapeutic and prognostic information in only 50 percent of cases.&lt;br&gt;&lt;br&gt;&lt;strong&gt;METHODS:&lt;/strong&gt; We determined the gene-expression profiles in samples of peripheral blood or bone marrow from 285 patients with AML using Affymetrix U133A GeneChips containing approximately 13,000 unique genes or expression-signature tags. Data analyses were carried out with Omniviz, significance analysis of microarrays, and prediction analysis of microarrays software. Statistical analyses were performed to determine the prognostic significance of cases of AML with specific molecular signatures.&lt;br&gt;&lt;br&gt;&lt;strong&gt;RESULTS:&lt;/strong&gt; Unsupervised cluster analyses identified 16 groups of patients with AML on the basis of molecular signatures. We identified the genes that defined these clusters and determined the minimal numbers of genes needed to identify prognostically important clusters with a high degree of accuracy. The clustering was driven by the presence of chromosomal lesions (e.g., t(8;21), t(15;17), and inv(16)), particular genetic mutations (CEBPA), and abnormal oncogene expression (EVI1). We identified several novel clusters, some consisting of specimens with normal karyotypes. A unique cluster with a distinctive gene-expression signature included cases of AML with a poor treatment outcome.&lt;br&gt;&lt;br&gt;&lt;strong&gt;CONCLUSIONS:&lt;/strong&gt; Gene-expression profiling allows a comprehensive classification of AML that includes previously identified genetically defined subgroups and a novel cluster with an adverse prognosis.&lt;br&gt;&lt;br&gt;Copyright 2004 Massachusetts Medical Society","author":[{"family":"Valk","given":"Peter J M"},{"family":"Verhaak","given":"Roel G W"},{"family":"Beijen","given":"M Antoinette"},{"family":"Erpelinck","given":"Claudia A J"},{"family":"Barjesteh van Waalwijk van Doorn-Khosrovani","given":"Sahar"},{"family":"Boer","given":"Judith M"},{"family":"Beverloo","given":"H Berna"},{"family":"Moorhouse","given":"Michael J"},{"family":"van der Spek","given":"Peter J"},{"family":"Löwenberg","given":"Bob"},{"family":"Delwel","given":"Ruud"}],"authorYearDisplayFormat":false,"citation-label":"1634703","container-title":"The New England Journal of Medicine","container-title-short":"N. Engl. J. Med.","id":"1634703","invisible":false,"issue":"16","issued":{"date-parts":[["2004","4","15"]]},"journalAbbreviation":"N. Engl. J. Med.","page":"1617-1628","suppress-author":false,"title":"Prognostically useful gene-expression profiles in acute myeloid leukemia.","type":"article-journal","volume":"350"}]</w:instrText>
      </w:r>
      <w:r w:rsidR="00625BD4" w:rsidRPr="00E466DA">
        <w:rPr>
          <w:color w:val="auto"/>
        </w:rPr>
        <w:fldChar w:fldCharType="separate"/>
      </w:r>
      <w:r w:rsidR="0002571B" w:rsidRPr="0002571B">
        <w:rPr>
          <w:noProof/>
          <w:color w:val="auto"/>
          <w:vertAlign w:val="superscript"/>
        </w:rPr>
        <w:t>15</w:t>
      </w:r>
      <w:r w:rsidR="00625BD4" w:rsidRPr="00E466DA">
        <w:rPr>
          <w:color w:val="auto"/>
        </w:rPr>
        <w:fldChar w:fldCharType="end"/>
      </w:r>
      <w:r w:rsidRPr="00E466DA">
        <w:rPr>
          <w:color w:val="auto"/>
        </w:rPr>
        <w:t xml:space="preserve">. On the other hand, </w:t>
      </w:r>
      <w:r w:rsidRPr="00E466DA">
        <w:rPr>
          <w:b/>
          <w:bCs/>
          <w:color w:val="auto"/>
        </w:rPr>
        <w:t>T153</w:t>
      </w:r>
      <w:r w:rsidRPr="00E466DA">
        <w:rPr>
          <w:color w:val="auto"/>
        </w:rPr>
        <w:t xml:space="preserve"> contains only 3 </w:t>
      </w:r>
      <w:r w:rsidRPr="00E466DA">
        <w:rPr>
          <w:i/>
          <w:iCs/>
          <w:color w:val="auto"/>
        </w:rPr>
        <w:t>CEBPA</w:t>
      </w:r>
      <w:r w:rsidRPr="00E466DA">
        <w:rPr>
          <w:color w:val="auto"/>
        </w:rPr>
        <w:t xml:space="preserve"> mutated samples, while </w:t>
      </w:r>
      <w:r w:rsidRPr="00E466DA">
        <w:rPr>
          <w:b/>
          <w:bCs/>
          <w:color w:val="auto"/>
        </w:rPr>
        <w:t>T154</w:t>
      </w:r>
      <w:r w:rsidRPr="00E466DA">
        <w:rPr>
          <w:color w:val="auto"/>
        </w:rPr>
        <w:t xml:space="preserve"> contains 8 (</w:t>
      </w:r>
      <w:r w:rsidRPr="00E466DA">
        <w:rPr>
          <w:color w:val="auto"/>
          <w:lang w:val="el-GR"/>
        </w:rPr>
        <w:t>χ</w:t>
      </w:r>
      <w:r w:rsidRPr="00E466DA">
        <w:rPr>
          <w:color w:val="auto"/>
          <w:vertAlign w:val="superscript"/>
        </w:rPr>
        <w:t>2</w:t>
      </w:r>
      <w:r w:rsidRPr="00E466DA">
        <w:rPr>
          <w:color w:val="auto"/>
        </w:rPr>
        <w:t xml:space="preserve"> p-val = 3.28e-06)</w:t>
      </w:r>
    </w:p>
    <w:p w14:paraId="427467F1" w14:textId="77777777" w:rsidR="006A33F4" w:rsidRPr="00E466DA" w:rsidRDefault="006A33F4" w:rsidP="00C15BFF">
      <w:pPr>
        <w:spacing w:line="240" w:lineRule="auto"/>
        <w:ind w:right="0" w:firstLine="0"/>
        <w:rPr>
          <w:color w:val="auto"/>
        </w:rPr>
      </w:pPr>
    </w:p>
    <w:p w14:paraId="3C826605" w14:textId="5EFD3537" w:rsidR="00C15BFF" w:rsidRPr="00E466DA" w:rsidRDefault="00C15BFF" w:rsidP="00C15BFF">
      <w:pPr>
        <w:spacing w:line="240" w:lineRule="auto"/>
        <w:ind w:right="0" w:firstLine="0"/>
        <w:rPr>
          <w:color w:val="auto"/>
        </w:rPr>
      </w:pPr>
      <w:r w:rsidRPr="00E466DA">
        <w:rPr>
          <w:color w:val="auto"/>
        </w:rPr>
        <w:t xml:space="preserve">Cluster </w:t>
      </w:r>
      <w:r w:rsidRPr="00E466DA">
        <w:rPr>
          <w:b/>
          <w:bCs/>
          <w:color w:val="auto"/>
        </w:rPr>
        <w:t>T143 AMKL</w:t>
      </w:r>
      <w:r w:rsidRPr="00E466DA">
        <w:rPr>
          <w:color w:val="auto"/>
        </w:rPr>
        <w:t xml:space="preserve"> (n = 49) is exclusively composed of megakaryoblastic samples (n = 41, </w:t>
      </w:r>
      <w:r w:rsidRPr="00E466DA">
        <w:rPr>
          <w:color w:val="auto"/>
          <w:lang w:val="el-GR"/>
        </w:rPr>
        <w:t>χ</w:t>
      </w:r>
      <w:r w:rsidRPr="00E466DA">
        <w:rPr>
          <w:color w:val="auto"/>
          <w:vertAlign w:val="superscript"/>
        </w:rPr>
        <w:t>2</w:t>
      </w:r>
      <w:r w:rsidRPr="00E466DA">
        <w:rPr>
          <w:color w:val="auto"/>
        </w:rPr>
        <w:t xml:space="preserve"> p-val &lt; 2.20e-16) while 8 samples are unlabelled, and as expected is enriched for AMKL pathways (</w:t>
      </w:r>
      <w:r w:rsidR="000E3ED6" w:rsidRPr="00E466DA">
        <w:rPr>
          <w:color w:val="auto"/>
        </w:rPr>
        <w:t>medNES</w:t>
      </w:r>
      <w:r w:rsidR="00442EDC" w:rsidRPr="00E466DA">
        <w:rPr>
          <w:color w:val="auto"/>
        </w:rPr>
        <w:t xml:space="preserve"> </w:t>
      </w:r>
      <w:r w:rsidR="00497997" w:rsidRPr="00E466DA">
        <w:rPr>
          <w:color w:val="auto"/>
        </w:rPr>
        <w:t xml:space="preserve">≥ </w:t>
      </w:r>
      <w:r w:rsidR="00442EDC" w:rsidRPr="00E466DA">
        <w:rPr>
          <w:color w:val="auto"/>
        </w:rPr>
        <w:t xml:space="preserve">1.70 , </w:t>
      </w:r>
      <w:r w:rsidR="000E3ED6" w:rsidRPr="00E466DA">
        <w:rPr>
          <w:color w:val="auto"/>
        </w:rPr>
        <w:t>KW</w:t>
      </w:r>
      <w:r w:rsidR="00442EDC" w:rsidRPr="00E466DA">
        <w:rPr>
          <w:color w:val="auto"/>
        </w:rPr>
        <w:t xml:space="preserve"> adj. </w:t>
      </w:r>
      <w:r w:rsidRPr="00E466DA">
        <w:rPr>
          <w:color w:val="auto"/>
        </w:rPr>
        <w:t xml:space="preserve">p-val = </w:t>
      </w:r>
      <w:r w:rsidR="00442EDC" w:rsidRPr="00E466DA">
        <w:rPr>
          <w:color w:val="auto"/>
        </w:rPr>
        <w:t>1.01e-38</w:t>
      </w:r>
      <w:r w:rsidRPr="00E466DA">
        <w:rPr>
          <w:color w:val="auto"/>
        </w:rPr>
        <w:t>)</w:t>
      </w:r>
      <w:r w:rsidRPr="00E466DA">
        <w:rPr>
          <w:color w:val="auto"/>
        </w:rPr>
        <w:fldChar w:fldCharType="begin"/>
      </w:r>
      <w:r w:rsidR="0075134B" w:rsidRPr="00E466DA">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w:instrText>
      </w:r>
      <w:r w:rsidRPr="00E466DA">
        <w:rPr>
          <w:color w:val="auto"/>
        </w:rPr>
        <w:fldChar w:fldCharType="separate"/>
      </w:r>
      <w:r w:rsidR="0002571B" w:rsidRPr="0002571B">
        <w:rPr>
          <w:noProof/>
          <w:color w:val="auto"/>
          <w:vertAlign w:val="superscript"/>
        </w:rPr>
        <w:t>1</w:t>
      </w:r>
      <w:r w:rsidRPr="00E466DA">
        <w:rPr>
          <w:color w:val="auto"/>
        </w:rPr>
        <w:fldChar w:fldCharType="end"/>
      </w:r>
      <w:r w:rsidRPr="00E466DA">
        <w:rPr>
          <w:color w:val="auto"/>
        </w:rPr>
        <w:t xml:space="preserve">. </w:t>
      </w:r>
      <w:r w:rsidR="00A97A88" w:rsidRPr="00E466DA">
        <w:rPr>
          <w:color w:val="auto"/>
        </w:rPr>
        <w:t>Note that all cases are non-down syndrome.</w:t>
      </w:r>
      <w:r w:rsidR="008E787F" w:rsidRPr="00E466DA">
        <w:rPr>
          <w:color w:val="auto"/>
        </w:rPr>
        <w:t xml:space="preserve"> This cluster displays </w:t>
      </w:r>
      <w:r w:rsidR="008375FF" w:rsidRPr="00E466DA">
        <w:rPr>
          <w:color w:val="auto"/>
        </w:rPr>
        <w:t>the worst</w:t>
      </w:r>
      <w:r w:rsidR="008E787F" w:rsidRPr="00E466DA">
        <w:rPr>
          <w:color w:val="auto"/>
        </w:rPr>
        <w:t xml:space="preserve"> overall survival </w:t>
      </w:r>
      <w:r w:rsidR="008375FF" w:rsidRPr="00E466DA">
        <w:rPr>
          <w:color w:val="auto"/>
        </w:rPr>
        <w:t>of all</w:t>
      </w:r>
      <w:r w:rsidR="008E787F" w:rsidRPr="00E466DA">
        <w:rPr>
          <w:color w:val="auto"/>
        </w:rPr>
        <w:t xml:space="preserve"> its siblings, reaching median OS at 313 days (lrt p-val = 6.31e-11). </w:t>
      </w:r>
      <w:r w:rsidR="00A97A88" w:rsidRPr="00E466DA">
        <w:rPr>
          <w:b/>
          <w:bCs/>
          <w:color w:val="auto"/>
        </w:rPr>
        <w:t>T143</w:t>
      </w:r>
      <w:r w:rsidRPr="00E466DA">
        <w:rPr>
          <w:color w:val="auto"/>
        </w:rPr>
        <w:t xml:space="preserve"> then splits into </w:t>
      </w:r>
      <w:r w:rsidRPr="00E466DA">
        <w:rPr>
          <w:b/>
          <w:bCs/>
          <w:color w:val="auto"/>
        </w:rPr>
        <w:t>T1</w:t>
      </w:r>
      <w:r w:rsidR="00442EDC" w:rsidRPr="00E466DA">
        <w:rPr>
          <w:b/>
          <w:bCs/>
          <w:color w:val="auto"/>
        </w:rPr>
        <w:t>55</w:t>
      </w:r>
      <w:r w:rsidRPr="00E466DA">
        <w:rPr>
          <w:b/>
          <w:bCs/>
          <w:color w:val="auto"/>
        </w:rPr>
        <w:t xml:space="preserve"> AMKL </w:t>
      </w:r>
      <w:r w:rsidR="000427F8" w:rsidRPr="00E466DA">
        <w:rPr>
          <w:b/>
          <w:bCs/>
          <w:color w:val="auto"/>
        </w:rPr>
        <w:t>CBFA2T3-GLIS2</w:t>
      </w:r>
      <w:r w:rsidRPr="00E466DA">
        <w:rPr>
          <w:b/>
          <w:bCs/>
          <w:color w:val="auto"/>
        </w:rPr>
        <w:t xml:space="preserve"> </w:t>
      </w:r>
      <w:r w:rsidRPr="00E466DA">
        <w:rPr>
          <w:color w:val="auto"/>
        </w:rPr>
        <w:t xml:space="preserve">(n = 12) and </w:t>
      </w:r>
      <w:r w:rsidRPr="00E466DA">
        <w:rPr>
          <w:b/>
          <w:bCs/>
          <w:color w:val="auto"/>
        </w:rPr>
        <w:t>T1</w:t>
      </w:r>
      <w:r w:rsidR="00442EDC" w:rsidRPr="00E466DA">
        <w:rPr>
          <w:b/>
          <w:bCs/>
          <w:color w:val="auto"/>
        </w:rPr>
        <w:t>56</w:t>
      </w:r>
      <w:r w:rsidRPr="00E466DA">
        <w:rPr>
          <w:b/>
          <w:bCs/>
          <w:color w:val="auto"/>
        </w:rPr>
        <w:t xml:space="preserve"> AMKL HOX</w:t>
      </w:r>
      <w:r w:rsidRPr="00E466DA">
        <w:rPr>
          <w:color w:val="auto"/>
        </w:rPr>
        <w:t xml:space="preserve"> (n = 37)</w:t>
      </w:r>
      <w:r w:rsidR="00442EDC" w:rsidRPr="00E466DA">
        <w:rPr>
          <w:color w:val="auto"/>
        </w:rPr>
        <w:t xml:space="preserve">. Though both are entirely </w:t>
      </w:r>
      <w:r w:rsidR="00A97A88" w:rsidRPr="00E466DA">
        <w:rPr>
          <w:color w:val="auto"/>
        </w:rPr>
        <w:t>paediatric</w:t>
      </w:r>
      <w:r w:rsidR="00442EDC" w:rsidRPr="00E466DA">
        <w:rPr>
          <w:color w:val="auto"/>
        </w:rPr>
        <w:t>, t</w:t>
      </w:r>
      <w:r w:rsidRPr="00E466DA">
        <w:rPr>
          <w:color w:val="auto"/>
        </w:rPr>
        <w:t>he former</w:t>
      </w:r>
      <w:r w:rsidR="00442EDC" w:rsidRPr="00E466DA">
        <w:rPr>
          <w:color w:val="auto"/>
        </w:rPr>
        <w:t xml:space="preserve"> cluster</w:t>
      </w:r>
      <w:r w:rsidRPr="00E466DA">
        <w:rPr>
          <w:color w:val="auto"/>
        </w:rPr>
        <w:t xml:space="preserve"> is significantly younger than the latter, median age of 0.97 vs 2.17 y.o. (MWU p-val = 2.08e-02). </w:t>
      </w:r>
      <w:r w:rsidR="000427F8" w:rsidRPr="00E466DA">
        <w:rPr>
          <w:color w:val="auto"/>
        </w:rPr>
        <w:t xml:space="preserve">All samples in </w:t>
      </w:r>
      <w:r w:rsidR="000427F8" w:rsidRPr="00E466DA">
        <w:rPr>
          <w:b/>
          <w:bCs/>
          <w:color w:val="auto"/>
        </w:rPr>
        <w:t>T155</w:t>
      </w:r>
      <w:r w:rsidR="000427F8" w:rsidRPr="00E466DA">
        <w:rPr>
          <w:color w:val="auto"/>
        </w:rPr>
        <w:t xml:space="preserve"> for which geno</w:t>
      </w:r>
      <w:r w:rsidR="0055420A" w:rsidRPr="00E466DA">
        <w:rPr>
          <w:color w:val="auto"/>
        </w:rPr>
        <w:t xml:space="preserve">mic </w:t>
      </w:r>
      <w:r w:rsidR="000427F8" w:rsidRPr="00E466DA">
        <w:rPr>
          <w:color w:val="auto"/>
        </w:rPr>
        <w:t xml:space="preserve">data </w:t>
      </w:r>
      <w:r w:rsidR="0055420A" w:rsidRPr="00E466DA">
        <w:rPr>
          <w:color w:val="auto"/>
        </w:rPr>
        <w:t xml:space="preserve">are available </w:t>
      </w:r>
      <w:r w:rsidR="000427F8" w:rsidRPr="00E466DA">
        <w:rPr>
          <w:color w:val="auto"/>
        </w:rPr>
        <w:t xml:space="preserve">are characterized by a </w:t>
      </w:r>
      <w:r w:rsidR="000427F8" w:rsidRPr="00E466DA">
        <w:rPr>
          <w:i/>
          <w:iCs/>
          <w:color w:val="auto"/>
        </w:rPr>
        <w:t>CBFA2T3-GLIS2</w:t>
      </w:r>
      <w:r w:rsidR="000427F8" w:rsidRPr="00E466DA">
        <w:rPr>
          <w:color w:val="auto"/>
        </w:rPr>
        <w:t xml:space="preserve"> fusion (9/9 vs. 0/25, </w:t>
      </w:r>
      <w:r w:rsidR="000427F8" w:rsidRPr="00E466DA">
        <w:rPr>
          <w:color w:val="auto"/>
          <w:lang w:val="el-GR"/>
        </w:rPr>
        <w:t>χ</w:t>
      </w:r>
      <w:r w:rsidR="000427F8" w:rsidRPr="00E466DA">
        <w:rPr>
          <w:color w:val="auto"/>
          <w:vertAlign w:val="superscript"/>
        </w:rPr>
        <w:t>2</w:t>
      </w:r>
      <w:r w:rsidR="000427F8" w:rsidRPr="00E466DA">
        <w:rPr>
          <w:color w:val="auto"/>
        </w:rPr>
        <w:t xml:space="preserve"> p-val = 7.03e-08)</w:t>
      </w:r>
      <w:r w:rsidRPr="00E466DA">
        <w:rPr>
          <w:color w:val="auto"/>
        </w:rPr>
        <w:fldChar w:fldCharType="begin"/>
      </w:r>
      <w:r w:rsidR="0075134B" w:rsidRPr="00E466DA">
        <w:rPr>
          <w:color w:val="auto"/>
        </w:rPr>
        <w:instrText>ADDIN F1000_CSL_CITATION&lt;~#@#~&gt;[{"DOI":"10.1038/ng.3772","First":false,"Last":false,"PMCID":"PMC5687824","PMID":"28112737","abstract":"Acute megakaryoblastic leukemia (AMKL) is a subtype of acute myeloid leukemia (AML) in which cells morphologically resemble abnormal megakaryoblasts. While rare in adults, AMKL accounts for 4-15% of newly diagnosed childhood AML cases. AMKL in individuals without Down syndrome (non-DS-AMKL) is frequently associated with poor clinical outcomes. Previous efforts have identified chimeric oncogenes in a substantial number of non-DS-AMKL cases, including RBM15-MKL1, CBFA2T3-GLIS2, KMT2A gene rearrangements, and NUP98-KDM5A. However, the etiology of 30-40% of cases remains unknown. To better understand the genomic landscape of non-DS-AMKL, we performed RNA and exome sequencing on specimens from 99 patients (75 pediatric and 24 adult). We demonstrate that pediatric non-DS-AMKL is a heterogeneous malignancy that can be divided into seven subgroups with varying outcomes. These subgroups are characterized by chimeric oncogenes with cooperating mutations in epigenetic and kinase signaling genes. Overall, these data shed light on the etiology of AMKL and provide useful information for the tailoring of treatment.","author":[{"family":"de Rooij","given":"Jasmijn D E"},{"family":"Branstetter","given":"Cristyn"},{"family":"Ma","given":"Jing"},{"family":"Li","given":"Yongjin"},{"family":"Walsh","given":"Michael P"},{"family":"Cheng","given":"Jinjun"},{"family":"Obulkasim","given":"Askar"},{"family":"Dang","given":"Jinjun"},{"family":"Easton","given":"John"},{"family":"Verboon","given":"Lonneke J"},{"family":"Mulder","given":"Heather L"},{"family":"Zimmermann","given":"Martin"},{"family":"Koss","given":"Cary"},{"family":"Gupta","given":"Pankaj"},{"family":"Edmonson","given":"Michael"},{"family":"Rusch","given":"Michael"},{"family":"Lim","given":"Joshua Yew Suang"},{"family":"Reinhardt","given":"Katarina"},{"family":"Pigazzi","given":"Martina"},{"family":"Song","given":"Guangchun"},{"family":"Yeoh","given":"Allen Eng Juh"},{"family":"Shih","given":"Lee-Yung"},{"family":"Liang","given":"Der-Cherng"},{"family":"Halene","given":"Stephanie"},{"family":"Krause","given":"Diane S"},{"family":"Zhang","given":"Jinghui"},{"family":"Downing","given":"James R"},{"family":"Locatelli","given":"Franco"},{"family":"Reinhardt","given":"Dirk"},{"family":"van den Heuvel-Eibrink","given":"Marry M"},{"family":"Zwaan","given":"C Michel"},{"family":"Fornerod","given":"Maarten"},{"family":"Gruber","given":"Tanja A"}],"authorYearDisplayFormat":false,"citation-label":"4345982","container-title":"Nature Genetics","container-title-short":"Nat. Genet.","id":"4345982","invisible":false,"issue":"3","issued":{"date-parts":[["2017","3"]]},"journalAbbreviation":"Nat. Genet.","page":"451-456","suppress-author":false,"title":"Pediatric non-Down syndrome acute megakaryoblastic leukemia is characterized by distinct genomic subsets with varying outcomes.","type":"article-journal","volume":"49"}]</w:instrText>
      </w:r>
      <w:r w:rsidRPr="00E466DA">
        <w:rPr>
          <w:color w:val="auto"/>
        </w:rPr>
        <w:fldChar w:fldCharType="separate"/>
      </w:r>
      <w:r w:rsidR="0002571B" w:rsidRPr="0002571B">
        <w:rPr>
          <w:noProof/>
          <w:color w:val="auto"/>
          <w:vertAlign w:val="superscript"/>
        </w:rPr>
        <w:t>19</w:t>
      </w:r>
      <w:r w:rsidRPr="00E466DA">
        <w:rPr>
          <w:color w:val="auto"/>
        </w:rPr>
        <w:fldChar w:fldCharType="end"/>
      </w:r>
      <w:r w:rsidR="00A97A88" w:rsidRPr="00E466DA">
        <w:rPr>
          <w:color w:val="auto"/>
        </w:rPr>
        <w:t>.</w:t>
      </w:r>
      <w:r w:rsidR="002366AE" w:rsidRPr="00E466DA">
        <w:rPr>
          <w:color w:val="auto"/>
        </w:rPr>
        <w:t xml:space="preserve"> This cluster </w:t>
      </w:r>
      <w:r w:rsidR="00B83775" w:rsidRPr="00E466DA">
        <w:rPr>
          <w:color w:val="auto"/>
        </w:rPr>
        <w:t xml:space="preserve">has the worst </w:t>
      </w:r>
      <w:r w:rsidR="002366AE" w:rsidRPr="00E466DA">
        <w:rPr>
          <w:color w:val="auto"/>
        </w:rPr>
        <w:t>survival</w:t>
      </w:r>
      <w:r w:rsidR="00B83775" w:rsidRPr="00E466DA">
        <w:rPr>
          <w:color w:val="auto"/>
        </w:rPr>
        <w:t xml:space="preserve"> of its siblings</w:t>
      </w:r>
      <w:r w:rsidR="002366AE" w:rsidRPr="00E466DA">
        <w:rPr>
          <w:color w:val="auto"/>
        </w:rPr>
        <w:t>, reaching median OS at</w:t>
      </w:r>
      <w:r w:rsidR="00B83775" w:rsidRPr="00E466DA">
        <w:rPr>
          <w:color w:val="auto"/>
        </w:rPr>
        <w:t xml:space="preserve"> just</w:t>
      </w:r>
      <w:r w:rsidR="002366AE" w:rsidRPr="00E466DA">
        <w:rPr>
          <w:color w:val="auto"/>
        </w:rPr>
        <w:t xml:space="preserve"> </w:t>
      </w:r>
      <w:r w:rsidR="00B83775" w:rsidRPr="00E466DA">
        <w:rPr>
          <w:color w:val="auto"/>
        </w:rPr>
        <w:t xml:space="preserve">313 </w:t>
      </w:r>
      <w:r w:rsidR="002366AE" w:rsidRPr="00E466DA">
        <w:rPr>
          <w:color w:val="auto"/>
        </w:rPr>
        <w:t>days</w:t>
      </w:r>
      <w:r w:rsidR="00B83775" w:rsidRPr="00E466DA">
        <w:rPr>
          <w:color w:val="auto"/>
        </w:rPr>
        <w:t xml:space="preserve"> post diagnosis</w:t>
      </w:r>
      <w:r w:rsidR="002366AE" w:rsidRPr="00E466DA">
        <w:rPr>
          <w:color w:val="auto"/>
        </w:rPr>
        <w:t>.</w:t>
      </w:r>
      <w:r w:rsidR="00A97A88" w:rsidRPr="00E466DA">
        <w:rPr>
          <w:color w:val="auto"/>
        </w:rPr>
        <w:t xml:space="preserve"> </w:t>
      </w:r>
      <w:r w:rsidR="00A97A88" w:rsidRPr="00E466DA">
        <w:rPr>
          <w:b/>
          <w:bCs/>
          <w:color w:val="auto"/>
        </w:rPr>
        <w:t>T156</w:t>
      </w:r>
      <w:r w:rsidR="00A97A88" w:rsidRPr="00E466DA">
        <w:rPr>
          <w:color w:val="auto"/>
        </w:rPr>
        <w:t xml:space="preserve"> is composed of other driver events: two </w:t>
      </w:r>
      <w:commentRangeStart w:id="18"/>
      <w:r w:rsidR="00A97A88" w:rsidRPr="00E466DA">
        <w:rPr>
          <w:i/>
          <w:iCs/>
          <w:color w:val="auto"/>
        </w:rPr>
        <w:t xml:space="preserve">GATA1 </w:t>
      </w:r>
      <w:r w:rsidR="00A97A88" w:rsidRPr="00E466DA">
        <w:rPr>
          <w:color w:val="auto"/>
        </w:rPr>
        <w:t>mutants</w:t>
      </w:r>
      <w:commentRangeEnd w:id="18"/>
      <w:r w:rsidR="00D4297D">
        <w:rPr>
          <w:rStyle w:val="CommentReference"/>
        </w:rPr>
        <w:commentReference w:id="18"/>
      </w:r>
      <w:r w:rsidR="00A97A88" w:rsidRPr="00E466DA">
        <w:rPr>
          <w:color w:val="auto"/>
        </w:rPr>
        <w:t xml:space="preserve">, four </w:t>
      </w:r>
      <w:r w:rsidR="00960F71" w:rsidRPr="00E466DA">
        <w:rPr>
          <w:color w:val="auto"/>
        </w:rPr>
        <w:t>HOX</w:t>
      </w:r>
      <w:r w:rsidR="00A97A88" w:rsidRPr="00E466DA">
        <w:rPr>
          <w:color w:val="auto"/>
        </w:rPr>
        <w:t>r (</w:t>
      </w:r>
      <w:r w:rsidR="00960F71" w:rsidRPr="00E466DA">
        <w:rPr>
          <w:i/>
          <w:iCs/>
          <w:color w:val="auto"/>
        </w:rPr>
        <w:t>HOX</w:t>
      </w:r>
      <w:r w:rsidR="00A97A88" w:rsidRPr="00E466DA">
        <w:rPr>
          <w:color w:val="auto"/>
        </w:rPr>
        <w:t xml:space="preserve"> fusion) samples, eight </w:t>
      </w:r>
      <w:r w:rsidR="00A97A88" w:rsidRPr="00E466DA">
        <w:rPr>
          <w:i/>
          <w:iCs/>
          <w:color w:val="auto"/>
        </w:rPr>
        <w:t>KMT2A-MLLT3/10</w:t>
      </w:r>
      <w:r w:rsidR="00A97A88" w:rsidRPr="00E466DA">
        <w:rPr>
          <w:color w:val="auto"/>
        </w:rPr>
        <w:t xml:space="preserve"> fusions, four </w:t>
      </w:r>
      <w:r w:rsidR="00A97A88" w:rsidRPr="00E466DA">
        <w:rPr>
          <w:i/>
          <w:iCs/>
          <w:color w:val="auto"/>
        </w:rPr>
        <w:t>NUP98-KDM5A</w:t>
      </w:r>
      <w:r w:rsidR="00A97A88" w:rsidRPr="00E466DA">
        <w:rPr>
          <w:color w:val="auto"/>
        </w:rPr>
        <w:t xml:space="preserve"> fusions, two </w:t>
      </w:r>
      <w:r w:rsidR="00A97A88" w:rsidRPr="00E466DA">
        <w:rPr>
          <w:i/>
          <w:iCs/>
          <w:color w:val="auto"/>
        </w:rPr>
        <w:t>RBM15-MKL1</w:t>
      </w:r>
      <w:r w:rsidR="000E154A" w:rsidRPr="00E466DA">
        <w:rPr>
          <w:color w:val="auto"/>
        </w:rPr>
        <w:t xml:space="preserve"> </w:t>
      </w:r>
      <w:r w:rsidR="00A97A88" w:rsidRPr="00E466DA">
        <w:rPr>
          <w:color w:val="auto"/>
        </w:rPr>
        <w:t xml:space="preserve">fusions, and four samples with </w:t>
      </w:r>
      <w:r w:rsidR="000E154A" w:rsidRPr="00E466DA">
        <w:rPr>
          <w:color w:val="auto"/>
        </w:rPr>
        <w:t xml:space="preserve">other </w:t>
      </w:r>
      <w:r w:rsidR="00A97A88" w:rsidRPr="00E466DA">
        <w:rPr>
          <w:color w:val="auto"/>
        </w:rPr>
        <w:t xml:space="preserve">driver mutations. With a greater sample size its possible these mutations would </w:t>
      </w:r>
      <w:r w:rsidR="000E154A" w:rsidRPr="00E466DA">
        <w:rPr>
          <w:color w:val="auto"/>
        </w:rPr>
        <w:t>form their own clusters</w:t>
      </w:r>
      <w:r w:rsidR="00A97A88" w:rsidRPr="00E466DA">
        <w:rPr>
          <w:color w:val="auto"/>
        </w:rPr>
        <w:t xml:space="preserve"> as well. </w:t>
      </w:r>
      <w:r w:rsidRPr="00E466DA">
        <w:rPr>
          <w:color w:val="auto"/>
        </w:rPr>
        <w:t xml:space="preserve">When comparing these two classes, </w:t>
      </w:r>
      <w:r w:rsidR="001B647A" w:rsidRPr="00E466DA">
        <w:rPr>
          <w:b/>
          <w:bCs/>
          <w:color w:val="auto"/>
        </w:rPr>
        <w:t>T156</w:t>
      </w:r>
      <w:r w:rsidR="001B647A" w:rsidRPr="00E466DA">
        <w:rPr>
          <w:color w:val="auto"/>
        </w:rPr>
        <w:t xml:space="preserve"> exhibits </w:t>
      </w:r>
      <w:r w:rsidRPr="00E466DA">
        <w:rPr>
          <w:color w:val="auto"/>
        </w:rPr>
        <w:t xml:space="preserve">overexpression of </w:t>
      </w:r>
      <w:r w:rsidRPr="00E466DA">
        <w:rPr>
          <w:i/>
          <w:iCs/>
          <w:color w:val="auto"/>
        </w:rPr>
        <w:t>HOXA</w:t>
      </w:r>
      <w:r w:rsidRPr="00E466DA">
        <w:rPr>
          <w:color w:val="auto"/>
        </w:rPr>
        <w:t xml:space="preserve"> </w:t>
      </w:r>
      <w:r w:rsidR="001B647A" w:rsidRPr="00E466DA">
        <w:rPr>
          <w:color w:val="auto"/>
        </w:rPr>
        <w:t xml:space="preserve">(11/11 genes upregulated, median logFC </w:t>
      </w:r>
      <w:r w:rsidR="00497997" w:rsidRPr="00E466DA">
        <w:rPr>
          <w:color w:val="auto"/>
        </w:rPr>
        <w:t>≤</w:t>
      </w:r>
      <w:r w:rsidR="001B647A" w:rsidRPr="00E466DA">
        <w:rPr>
          <w:color w:val="auto"/>
        </w:rPr>
        <w:t xml:space="preserve"> -5.67, FDR </w:t>
      </w:r>
      <w:r w:rsidR="00497997" w:rsidRPr="00E466DA">
        <w:rPr>
          <w:color w:val="auto"/>
        </w:rPr>
        <w:t>≤</w:t>
      </w:r>
      <w:r w:rsidR="001B647A" w:rsidRPr="00E466DA">
        <w:rPr>
          <w:color w:val="auto"/>
        </w:rPr>
        <w:t xml:space="preserve"> 8.47e-03 )</w:t>
      </w:r>
      <w:r w:rsidR="002B75B7" w:rsidRPr="00E466DA">
        <w:rPr>
          <w:color w:val="auto"/>
        </w:rPr>
        <w:t xml:space="preserve"> </w:t>
      </w:r>
      <w:r w:rsidRPr="00E466DA">
        <w:rPr>
          <w:color w:val="auto"/>
        </w:rPr>
        <w:t xml:space="preserve">and </w:t>
      </w:r>
      <w:r w:rsidRPr="00E466DA">
        <w:rPr>
          <w:i/>
          <w:iCs/>
          <w:color w:val="auto"/>
        </w:rPr>
        <w:t>HOXB</w:t>
      </w:r>
      <w:r w:rsidRPr="00E466DA">
        <w:rPr>
          <w:color w:val="auto"/>
        </w:rPr>
        <w:t xml:space="preserve"> genes (</w:t>
      </w:r>
      <w:r w:rsidR="001B647A" w:rsidRPr="00E466DA">
        <w:rPr>
          <w:color w:val="auto"/>
        </w:rPr>
        <w:t>8</w:t>
      </w:r>
      <w:r w:rsidRPr="00E466DA">
        <w:rPr>
          <w:color w:val="auto"/>
        </w:rPr>
        <w:t>/1</w:t>
      </w:r>
      <w:r w:rsidR="001B647A" w:rsidRPr="00E466DA">
        <w:rPr>
          <w:color w:val="auto"/>
        </w:rPr>
        <w:t>0</w:t>
      </w:r>
      <w:r w:rsidRPr="00E466DA">
        <w:rPr>
          <w:color w:val="auto"/>
        </w:rPr>
        <w:t xml:space="preserve"> </w:t>
      </w:r>
      <w:r w:rsidR="001B647A" w:rsidRPr="00E466DA">
        <w:rPr>
          <w:color w:val="auto"/>
        </w:rPr>
        <w:t>upregulated,</w:t>
      </w:r>
      <w:r w:rsidRPr="00E466DA">
        <w:rPr>
          <w:color w:val="auto"/>
        </w:rPr>
        <w:t xml:space="preserve"> </w:t>
      </w:r>
      <w:r w:rsidR="001B647A" w:rsidRPr="00E466DA">
        <w:rPr>
          <w:color w:val="auto"/>
        </w:rPr>
        <w:t xml:space="preserve">median logFC = -5.65, FDR </w:t>
      </w:r>
      <w:r w:rsidR="00497997" w:rsidRPr="00E466DA">
        <w:rPr>
          <w:color w:val="auto"/>
        </w:rPr>
        <w:t>≤</w:t>
      </w:r>
      <w:r w:rsidR="001B647A" w:rsidRPr="00E466DA">
        <w:rPr>
          <w:color w:val="auto"/>
        </w:rPr>
        <w:t xml:space="preserve"> 7.31e-03</w:t>
      </w:r>
      <w:r w:rsidRPr="00E466DA">
        <w:rPr>
          <w:color w:val="auto"/>
        </w:rPr>
        <w:t>)</w:t>
      </w:r>
      <w:r w:rsidRPr="00E466DA">
        <w:rPr>
          <w:color w:val="auto"/>
        </w:rPr>
        <w:fldChar w:fldCharType="begin"/>
      </w:r>
      <w:r w:rsidR="0075134B" w:rsidRPr="00E466DA">
        <w:rPr>
          <w:color w:val="auto"/>
        </w:rPr>
        <w:instrText>ADDIN F1000_CSL_CITATION&lt;~#@#~&gt;[{"DOI":"10.1038/ng.3772","First":false,"Last":false,"PMCID":"PMC5687824","PMID":"28112737","abstract":"Acute megakaryoblastic leukemia (AMKL) is a subtype of acute myeloid leukemia (AML) in which cells morphologically resemble abnormal megakaryoblasts. While rare in adults, AMKL accounts for 4-15% of newly diagnosed childhood AML cases. AMKL in individuals without Down syndrome (non-DS-AMKL) is frequently associated with poor clinical outcomes. Previous efforts have identified chimeric oncogenes in a substantial number of non-DS-AMKL cases, including RBM15-MKL1, CBFA2T3-GLIS2, KMT2A gene rearrangements, and NUP98-KDM5A. However, the etiology of 30-40% of cases remains unknown. To better understand the genomic landscape of non-DS-AMKL, we performed RNA and exome sequencing on specimens from 99 patients (75 pediatric and 24 adult). We demonstrate that pediatric non-DS-AMKL is a heterogeneous malignancy that can be divided into seven subgroups with varying outcomes. These subgroups are characterized by chimeric oncogenes with cooperating mutations in epigenetic and kinase signaling genes. Overall, these data shed light on the etiology of AMKL and provide useful information for the tailoring of treatment.","author":[{"family":"de Rooij","given":"Jasmijn D E"},{"family":"Branstetter","given":"Cristyn"},{"family":"Ma","given":"Jing"},{"family":"Li","given":"Yongjin"},{"family":"Walsh","given":"Michael P"},{"family":"Cheng","given":"Jinjun"},{"family":"Obulkasim","given":"Askar"},{"family":"Dang","given":"Jinjun"},{"family":"Easton","given":"John"},{"family":"Verboon","given":"Lonneke J"},{"family":"Mulder","given":"Heather L"},{"family":"Zimmermann","given":"Martin"},{"family":"Koss","given":"Cary"},{"family":"Gupta","given":"Pankaj"},{"family":"Edmonson","given":"Michael"},{"family":"Rusch","given":"Michael"},{"family":"Lim","given":"Joshua Yew Suang"},{"family":"Reinhardt","given":"Katarina"},{"family":"Pigazzi","given":"Martina"},{"family":"Song","given":"Guangchun"},{"family":"Yeoh","given":"Allen Eng Juh"},{"family":"Shih","given":"Lee-Yung"},{"family":"Liang","given":"Der-Cherng"},{"family":"Halene","given":"Stephanie"},{"family":"Krause","given":"Diane S"},{"family":"Zhang","given":"Jinghui"},{"family":"Downing","given":"James R"},{"family":"Locatelli","given":"Franco"},{"family":"Reinhardt","given":"Dirk"},{"family":"van den Heuvel-Eibrink","given":"Marry M"},{"family":"Zwaan","given":"C Michel"},{"family":"Fornerod","given":"Maarten"},{"family":"Gruber","given":"Tanja A"}],"authorYearDisplayFormat":false,"citation-label":"4345982","container-title":"Nature Genetics","container-title-short":"Nat. Genet.","id":"4345982","invisible":false,"issue":"3","issued":{"date-parts":[["2017","3"]]},"journalAbbreviation":"Nat. Genet.","page":"451-456","suppress-author":false,"title":"Pediatric non-Down syndrome acute megakaryoblastic leukemia is characterized by distinct genomic subsets with varying outcomes.","type":"article-journal","volume":"49"}]</w:instrText>
      </w:r>
      <w:r w:rsidRPr="00E466DA">
        <w:rPr>
          <w:color w:val="auto"/>
        </w:rPr>
        <w:fldChar w:fldCharType="separate"/>
      </w:r>
      <w:r w:rsidR="0002571B" w:rsidRPr="0002571B">
        <w:rPr>
          <w:noProof/>
          <w:color w:val="auto"/>
          <w:vertAlign w:val="superscript"/>
        </w:rPr>
        <w:t>19</w:t>
      </w:r>
      <w:r w:rsidRPr="00E466DA">
        <w:rPr>
          <w:color w:val="auto"/>
        </w:rPr>
        <w:fldChar w:fldCharType="end"/>
      </w:r>
      <w:r w:rsidR="00EA6B6A" w:rsidRPr="00E466DA">
        <w:rPr>
          <w:color w:val="auto"/>
        </w:rPr>
        <w:t xml:space="preserve">. </w:t>
      </w:r>
    </w:p>
    <w:p w14:paraId="548574D3" w14:textId="67A78980" w:rsidR="00C15BFF" w:rsidRPr="00E466DA" w:rsidRDefault="00C15BFF" w:rsidP="00040F93">
      <w:pPr>
        <w:spacing w:line="240" w:lineRule="auto"/>
        <w:ind w:right="0" w:firstLine="0"/>
        <w:rPr>
          <w:color w:val="auto"/>
        </w:rPr>
      </w:pPr>
      <w:r w:rsidRPr="00E466DA">
        <w:rPr>
          <w:color w:val="auto"/>
        </w:rPr>
        <w:t xml:space="preserve">The remaining classes within this branch are defined by clear fusion events. All samples within </w:t>
      </w:r>
      <w:r w:rsidRPr="00E466DA">
        <w:rPr>
          <w:b/>
          <w:bCs/>
          <w:color w:val="auto"/>
        </w:rPr>
        <w:t>T145 AML CBFB-MYH11</w:t>
      </w:r>
      <w:r w:rsidRPr="00E466DA">
        <w:rPr>
          <w:color w:val="auto"/>
        </w:rPr>
        <w:t xml:space="preserve"> (n = 14) are marked as core binding factor positive, </w:t>
      </w:r>
      <w:r w:rsidRPr="00E466DA">
        <w:rPr>
          <w:i/>
          <w:iCs/>
          <w:color w:val="auto"/>
        </w:rPr>
        <w:t>CBFB-MYH11</w:t>
      </w:r>
      <w:r w:rsidRPr="00E466DA">
        <w:rPr>
          <w:color w:val="auto"/>
        </w:rPr>
        <w:t>. As we expected, it is enriched (</w:t>
      </w:r>
      <w:r w:rsidR="000E3ED6" w:rsidRPr="00E466DA">
        <w:rPr>
          <w:color w:val="auto"/>
        </w:rPr>
        <w:t>medNES</w:t>
      </w:r>
      <w:r w:rsidR="00775FA5" w:rsidRPr="00E466DA">
        <w:rPr>
          <w:color w:val="auto"/>
        </w:rPr>
        <w:t xml:space="preserve"> </w:t>
      </w:r>
      <w:r w:rsidR="00497997" w:rsidRPr="00E466DA">
        <w:rPr>
          <w:color w:val="auto"/>
        </w:rPr>
        <w:t xml:space="preserve">≥ </w:t>
      </w:r>
      <w:r w:rsidR="00775FA5" w:rsidRPr="00E466DA">
        <w:rPr>
          <w:color w:val="auto"/>
        </w:rPr>
        <w:t xml:space="preserve">1.35 , </w:t>
      </w:r>
      <w:r w:rsidR="000E3ED6" w:rsidRPr="00E466DA">
        <w:rPr>
          <w:color w:val="auto"/>
        </w:rPr>
        <w:t>KW</w:t>
      </w:r>
      <w:r w:rsidR="00775FA5" w:rsidRPr="00E466DA">
        <w:rPr>
          <w:color w:val="auto"/>
        </w:rPr>
        <w:t xml:space="preserve"> adj. </w:t>
      </w:r>
      <w:r w:rsidRPr="00E466DA">
        <w:rPr>
          <w:color w:val="auto"/>
        </w:rPr>
        <w:t xml:space="preserve">p-val </w:t>
      </w:r>
      <w:r w:rsidR="00775FA5" w:rsidRPr="00E466DA">
        <w:rPr>
          <w:color w:val="auto"/>
        </w:rPr>
        <w:t>= 3.65e-27</w:t>
      </w:r>
      <w:r w:rsidRPr="00E466DA">
        <w:rPr>
          <w:color w:val="auto"/>
        </w:rPr>
        <w:t xml:space="preserve">) for </w:t>
      </w:r>
      <w:r w:rsidRPr="00E466DA">
        <w:rPr>
          <w:i/>
          <w:iCs/>
          <w:color w:val="auto"/>
        </w:rPr>
        <w:t>CBFB-MYH11</w:t>
      </w:r>
      <w:r w:rsidRPr="00E466DA">
        <w:rPr>
          <w:color w:val="auto"/>
        </w:rPr>
        <w:t xml:space="preserve"> associated gene sets</w:t>
      </w:r>
      <w:r w:rsidRPr="00E466DA">
        <w:rPr>
          <w:color w:val="auto"/>
        </w:rPr>
        <w:fldChar w:fldCharType="begin"/>
      </w:r>
      <w:r w:rsidR="0075134B" w:rsidRPr="00E466DA">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leukemia.","type":"article-journal","volume":"104"},{"DOI":"10.1056/NEJMoa040465","First":false,"Last":false,"PMID":"15084694","abstract":"&lt;strong&gt;BACKGROUND:&lt;/strong&gt; In patients with acute myeloid leukemia (AML) a combination of methods must be used to classify the disease, make therapeutic decisions, and determine the prognosis. However, this combined approach provides correct therapeutic and prognostic information in only 50 percent of cases.&lt;br&gt;&lt;br&gt;&lt;strong&gt;METHODS:&lt;/strong&gt; We determined the gene-expression profiles in samples of peripheral blood or bone marrow from 285 patients with AML using Affymetrix U133A GeneChips containing approximately 13,000 unique genes or expression-signature tags. Data analyses were carried out with Omniviz, significance analysis of microarrays, and prediction analysis of microarrays software. Statistical analyses were performed to determine the prognostic significance of cases of AML with specific molecular signatures.&lt;br&gt;&lt;br&gt;&lt;strong&gt;RESULTS:&lt;/strong&gt; Unsupervised cluster analyses identified 16 groups of patients with AML on the basis of molecular signatures. We identified the genes that defined these clusters and determined the minimal numbers of genes needed to identify prognostically important clusters with a high degree of accuracy. The clustering was driven by the presence of chromosomal lesions (e.g., t(8;21), t(15;17), and inv(16)), particular genetic mutations (CEBPA), and abnormal oncogene expression (EVI1). We identified several novel clusters, some consisting of specimens with normal karyotypes. A unique cluster with a distinctive gene-expression signature included cases of AML with a poor treatment outcome.&lt;br&gt;&lt;br&gt;&lt;strong&gt;CONCLUSIONS:&lt;/strong&gt; Gene-expression profiling allows a comprehensive classification of AML that includes previously identified genetically defined subgroups and a novel cluster with an adverse prognosis.&lt;br&gt;&lt;br&gt;Copyright 2004 Massachusetts Medical Society","author":[{"family":"Valk","given":"Peter J M"},{"family":"Verhaak","given":"Roel G W"},{"family":"Beijen","given":"M Antoinette"},{"family":"Erpelinck","given":"Claudia A J"},{"family":"Barjesteh van Waalwijk van Doorn-Khosrovani","given":"Sahar"},{"family":"Boer","given":"Judith M"},{"family":"Beverloo","given":"H Berna"},{"family":"Moorhouse","given":"Michael J"},{"family":"van der Spek","given":"Peter J"},{"family":"Löwenberg","given":"Bob"},{"family":"Delwel","given":"Ruud"}],"authorYearDisplayFormat":false,"citation-label":"1634703","container-title":"The New England Journal of Medicine","container-title-short":"N. Engl. J. Med.","id":"1634703","invisible":false,"issue":"16","issued":{"date-parts":[["2004","4","15"]]},"journalAbbreviation":"N. Engl. J. Med.","page":"1617-1628","suppress-author":false,"title":"Prognostically useful gene-expression profiles in acute myeloid leukemia.","type":"article-journal","volume":"350"}]</w:instrText>
      </w:r>
      <w:r w:rsidRPr="00E466DA">
        <w:rPr>
          <w:color w:val="auto"/>
        </w:rPr>
        <w:fldChar w:fldCharType="separate"/>
      </w:r>
      <w:r w:rsidR="0002571B" w:rsidRPr="0002571B">
        <w:rPr>
          <w:noProof/>
          <w:color w:val="auto"/>
          <w:vertAlign w:val="superscript"/>
        </w:rPr>
        <w:t>1,15</w:t>
      </w:r>
      <w:r w:rsidRPr="00E466DA">
        <w:rPr>
          <w:color w:val="auto"/>
        </w:rPr>
        <w:fldChar w:fldCharType="end"/>
      </w:r>
      <w:r w:rsidRPr="00E466DA">
        <w:rPr>
          <w:color w:val="auto"/>
        </w:rPr>
        <w:t xml:space="preserve">. All samples in </w:t>
      </w:r>
      <w:r w:rsidRPr="00E466DA">
        <w:rPr>
          <w:b/>
          <w:bCs/>
          <w:color w:val="auto"/>
        </w:rPr>
        <w:t xml:space="preserve">T147 APML </w:t>
      </w:r>
      <w:r w:rsidRPr="00E466DA">
        <w:rPr>
          <w:color w:val="auto"/>
        </w:rPr>
        <w:t xml:space="preserve">(n = 15), except for one, are positive for </w:t>
      </w:r>
      <w:r w:rsidRPr="00E466DA">
        <w:rPr>
          <w:i/>
          <w:iCs/>
          <w:color w:val="auto"/>
        </w:rPr>
        <w:t>PML-RARA</w:t>
      </w:r>
      <w:r w:rsidRPr="00E466DA">
        <w:rPr>
          <w:color w:val="auto"/>
        </w:rPr>
        <w:t xml:space="preserve"> fusions (</w:t>
      </w:r>
      <w:r w:rsidRPr="00E466DA">
        <w:rPr>
          <w:color w:val="auto"/>
          <w:lang w:val="el-GR"/>
        </w:rPr>
        <w:t>χ</w:t>
      </w:r>
      <w:r w:rsidRPr="00E466DA">
        <w:rPr>
          <w:color w:val="auto"/>
          <w:vertAlign w:val="superscript"/>
        </w:rPr>
        <w:t>2</w:t>
      </w:r>
      <w:r w:rsidRPr="00E466DA">
        <w:rPr>
          <w:color w:val="auto"/>
        </w:rPr>
        <w:t xml:space="preserve"> p-val &lt; 2.20e-16) and marked as FAB M3 (</w:t>
      </w:r>
      <w:r w:rsidRPr="00E466DA">
        <w:rPr>
          <w:color w:val="auto"/>
          <w:lang w:val="el-GR"/>
        </w:rPr>
        <w:t>χ</w:t>
      </w:r>
      <w:r w:rsidRPr="00E466DA">
        <w:rPr>
          <w:color w:val="auto"/>
          <w:vertAlign w:val="superscript"/>
        </w:rPr>
        <w:t>2</w:t>
      </w:r>
      <w:r w:rsidRPr="00E466DA">
        <w:rPr>
          <w:color w:val="auto"/>
        </w:rPr>
        <w:t xml:space="preserve"> p-val &lt; 2.20e-16), acute promyelocytic l</w:t>
      </w:r>
      <w:r w:rsidR="003919C0">
        <w:rPr>
          <w:color w:val="auto"/>
        </w:rPr>
        <w:t>eukemi</w:t>
      </w:r>
      <w:r w:rsidRPr="00E466DA">
        <w:rPr>
          <w:color w:val="auto"/>
        </w:rPr>
        <w:t xml:space="preserve">a. </w:t>
      </w:r>
      <w:r w:rsidR="00AB1954" w:rsidRPr="00E466DA">
        <w:rPr>
          <w:color w:val="auto"/>
        </w:rPr>
        <w:t>This class</w:t>
      </w:r>
      <w:r w:rsidRPr="00E466DA">
        <w:rPr>
          <w:color w:val="auto"/>
        </w:rPr>
        <w:t xml:space="preserve"> also contains 5 samples with </w:t>
      </w:r>
      <w:r w:rsidRPr="00E466DA">
        <w:rPr>
          <w:i/>
          <w:iCs/>
          <w:color w:val="auto"/>
        </w:rPr>
        <w:t>FLT3</w:t>
      </w:r>
      <w:r w:rsidRPr="00E466DA">
        <w:rPr>
          <w:color w:val="auto"/>
        </w:rPr>
        <w:t xml:space="preserve"> mutations, four of which are p600 in frame insertions (from TCGA)</w:t>
      </w:r>
      <w:r w:rsidR="00442EDC" w:rsidRPr="00E466DA">
        <w:rPr>
          <w:color w:val="auto"/>
        </w:rPr>
        <w:t>;</w:t>
      </w:r>
      <w:r w:rsidRPr="00E466DA">
        <w:rPr>
          <w:color w:val="auto"/>
        </w:rPr>
        <w:t xml:space="preserve"> these </w:t>
      </w:r>
      <w:r w:rsidR="00AB1954" w:rsidRPr="00E466DA">
        <w:rPr>
          <w:color w:val="auto"/>
        </w:rPr>
        <w:t>seem to be</w:t>
      </w:r>
      <w:r w:rsidRPr="00E466DA">
        <w:rPr>
          <w:color w:val="auto"/>
        </w:rPr>
        <w:t xml:space="preserve"> exclusive to this cluster. This class has </w:t>
      </w:r>
      <w:r w:rsidR="000C2A5E" w:rsidRPr="00E466DA">
        <w:rPr>
          <w:color w:val="auto"/>
        </w:rPr>
        <w:t xml:space="preserve">the </w:t>
      </w:r>
      <w:r w:rsidR="000C2A5E" w:rsidRPr="00E466DA">
        <w:rPr>
          <w:color w:val="auto"/>
        </w:rPr>
        <w:lastRenderedPageBreak/>
        <w:t>best</w:t>
      </w:r>
      <w:r w:rsidR="00CB67D1" w:rsidRPr="00E466DA">
        <w:rPr>
          <w:color w:val="auto"/>
        </w:rPr>
        <w:t xml:space="preserve"> overall survival</w:t>
      </w:r>
      <w:r w:rsidR="000C2A5E" w:rsidRPr="00E466DA">
        <w:rPr>
          <w:color w:val="auto"/>
        </w:rPr>
        <w:t xml:space="preserve"> of the cohort</w:t>
      </w:r>
      <w:r w:rsidR="00CB67D1" w:rsidRPr="00E466DA">
        <w:rPr>
          <w:color w:val="auto"/>
        </w:rPr>
        <w:t xml:space="preserve">, </w:t>
      </w:r>
      <w:r w:rsidR="002B55FA" w:rsidRPr="00E466DA">
        <w:rPr>
          <w:color w:val="auto"/>
        </w:rPr>
        <w:t>with &gt;</w:t>
      </w:r>
      <w:r w:rsidR="000C2A5E" w:rsidRPr="00E466DA">
        <w:rPr>
          <w:color w:val="auto"/>
        </w:rPr>
        <w:t>6</w:t>
      </w:r>
      <w:r w:rsidR="002B55FA" w:rsidRPr="00E466DA">
        <w:rPr>
          <w:color w:val="auto"/>
        </w:rPr>
        <w:t xml:space="preserve">0% of patients surviving </w:t>
      </w:r>
      <w:r w:rsidR="00CB67D1" w:rsidRPr="00E466DA">
        <w:rPr>
          <w:color w:val="auto"/>
        </w:rPr>
        <w:t>at</w:t>
      </w:r>
      <w:r w:rsidR="002B55FA" w:rsidRPr="00E466DA">
        <w:rPr>
          <w:color w:val="auto"/>
        </w:rPr>
        <w:t xml:space="preserve"> 4022 days post diagnosis</w:t>
      </w:r>
      <w:r w:rsidR="00CB67D1" w:rsidRPr="00E466DA">
        <w:rPr>
          <w:color w:val="auto"/>
        </w:rPr>
        <w:t>.</w:t>
      </w:r>
      <w:r w:rsidRPr="00E466DA">
        <w:rPr>
          <w:color w:val="auto"/>
        </w:rPr>
        <w:t xml:space="preserve"> Finally, </w:t>
      </w:r>
      <w:r w:rsidRPr="00E466DA">
        <w:rPr>
          <w:b/>
          <w:color w:val="auto"/>
        </w:rPr>
        <w:t>T148</w:t>
      </w:r>
      <w:r w:rsidRPr="00E466DA">
        <w:rPr>
          <w:color w:val="auto"/>
        </w:rPr>
        <w:t xml:space="preserve"> </w:t>
      </w:r>
      <w:r w:rsidRPr="00E466DA">
        <w:rPr>
          <w:b/>
          <w:bCs/>
          <w:color w:val="auto"/>
        </w:rPr>
        <w:t>AML RUNX1-RUNX1T1</w:t>
      </w:r>
      <w:r w:rsidRPr="00E466DA">
        <w:rPr>
          <w:b/>
          <w:color w:val="auto"/>
        </w:rPr>
        <w:t xml:space="preserve"> </w:t>
      </w:r>
      <w:r w:rsidRPr="00E466DA">
        <w:rPr>
          <w:bCs/>
          <w:color w:val="auto"/>
        </w:rPr>
        <w:t>(</w:t>
      </w:r>
      <w:r w:rsidRPr="00E466DA">
        <w:rPr>
          <w:color w:val="auto"/>
        </w:rPr>
        <w:t>n = 13) exclusively</w:t>
      </w:r>
      <w:r w:rsidR="00442EDC" w:rsidRPr="00E466DA">
        <w:rPr>
          <w:color w:val="auto"/>
        </w:rPr>
        <w:t xml:space="preserve"> contains</w:t>
      </w:r>
      <w:r w:rsidRPr="00E466DA">
        <w:rPr>
          <w:color w:val="auto"/>
        </w:rPr>
        <w:t xml:space="preserve"> </w:t>
      </w:r>
      <w:r w:rsidRPr="00E466DA">
        <w:rPr>
          <w:i/>
          <w:iCs/>
          <w:color w:val="auto"/>
        </w:rPr>
        <w:t>RUNX1-RUNX1T1</w:t>
      </w:r>
      <w:r w:rsidRPr="00E466DA">
        <w:rPr>
          <w:color w:val="auto"/>
        </w:rPr>
        <w:t xml:space="preserve"> fusion AMLs (</w:t>
      </w:r>
      <w:r w:rsidRPr="00E466DA">
        <w:rPr>
          <w:color w:val="auto"/>
          <w:lang w:val="el-GR"/>
        </w:rPr>
        <w:t>χ</w:t>
      </w:r>
      <w:r w:rsidRPr="00E466DA">
        <w:rPr>
          <w:color w:val="auto"/>
          <w:vertAlign w:val="superscript"/>
        </w:rPr>
        <w:t>2</w:t>
      </w:r>
      <w:r w:rsidRPr="00E466DA">
        <w:rPr>
          <w:color w:val="auto"/>
        </w:rPr>
        <w:t xml:space="preserve"> p-val &lt; 2.20e-16)</w:t>
      </w:r>
      <w:r w:rsidR="00775FA5" w:rsidRPr="00E466DA">
        <w:rPr>
          <w:color w:val="auto"/>
        </w:rPr>
        <w:t>.</w:t>
      </w:r>
      <w:r w:rsidR="0001064C" w:rsidRPr="00E466DA">
        <w:rPr>
          <w:color w:val="auto"/>
        </w:rPr>
        <w:t xml:space="preserve"> It has </w:t>
      </w:r>
      <w:r w:rsidR="00BC6EE6" w:rsidRPr="00E466DA">
        <w:rPr>
          <w:color w:val="auto"/>
        </w:rPr>
        <w:t>moderate-good OS</w:t>
      </w:r>
      <w:r w:rsidR="0001064C" w:rsidRPr="00E466DA">
        <w:rPr>
          <w:color w:val="auto"/>
        </w:rPr>
        <w:t xml:space="preserve">, reaching median </w:t>
      </w:r>
      <w:r w:rsidR="001103CC" w:rsidRPr="00E466DA">
        <w:rPr>
          <w:color w:val="auto"/>
        </w:rPr>
        <w:t>OS</w:t>
      </w:r>
      <w:r w:rsidR="0001064C" w:rsidRPr="00E466DA">
        <w:rPr>
          <w:color w:val="auto"/>
        </w:rPr>
        <w:t xml:space="preserve"> 2910 days. </w:t>
      </w:r>
    </w:p>
    <w:p w14:paraId="1EDFA52F" w14:textId="77777777" w:rsidR="00C15BFF" w:rsidRPr="00E466DA" w:rsidRDefault="00C15BFF" w:rsidP="00C15BFF">
      <w:pPr>
        <w:spacing w:line="240" w:lineRule="auto"/>
        <w:ind w:right="0" w:firstLine="0"/>
        <w:rPr>
          <w:color w:val="auto"/>
        </w:rPr>
      </w:pPr>
    </w:p>
    <w:p w14:paraId="04D0D073" w14:textId="77777777" w:rsidR="00C15BFF" w:rsidRPr="00E466DA" w:rsidRDefault="00C15BFF" w:rsidP="00C15BFF">
      <w:pPr>
        <w:spacing w:line="240" w:lineRule="auto"/>
        <w:ind w:right="0" w:firstLine="0"/>
        <w:rPr>
          <w:b/>
          <w:bCs/>
          <w:color w:val="auto"/>
        </w:rPr>
      </w:pPr>
      <w:r w:rsidRPr="00E466DA">
        <w:rPr>
          <w:b/>
          <w:bCs/>
          <w:color w:val="auto"/>
        </w:rPr>
        <w:t>TARGET cohort</w:t>
      </w:r>
    </w:p>
    <w:p w14:paraId="59D96D1F" w14:textId="77777777" w:rsidR="00C15BFF" w:rsidRPr="00E466DA" w:rsidRDefault="00C15BFF" w:rsidP="00C15BFF">
      <w:pPr>
        <w:spacing w:line="240" w:lineRule="auto"/>
        <w:ind w:right="0" w:firstLine="0"/>
        <w:rPr>
          <w:color w:val="auto"/>
        </w:rPr>
      </w:pPr>
    </w:p>
    <w:p w14:paraId="053C1196" w14:textId="46A09F18" w:rsidR="00C15BFF" w:rsidRPr="00E466DA" w:rsidRDefault="289385EC" w:rsidP="289385EC">
      <w:pPr>
        <w:spacing w:line="240" w:lineRule="auto"/>
        <w:ind w:right="0" w:firstLine="0"/>
        <w:rPr>
          <w:color w:val="auto"/>
        </w:rPr>
      </w:pPr>
      <w:r w:rsidRPr="00E466DA">
        <w:rPr>
          <w:color w:val="auto"/>
        </w:rPr>
        <w:t xml:space="preserve">We observe two classes within the AML branch with an exclusive TARGET composition </w:t>
      </w:r>
      <w:r w:rsidRPr="00E466DA">
        <w:rPr>
          <w:color w:val="auto"/>
          <w:szCs w:val="20"/>
          <w:u w:val="single"/>
        </w:rPr>
        <w:t>(</w:t>
      </w:r>
      <w:r w:rsidR="00E466DA" w:rsidRPr="00E466DA">
        <w:rPr>
          <w:color w:val="auto"/>
          <w:sz w:val="19"/>
          <w:szCs w:val="19"/>
        </w:rPr>
        <w:t>Fig. S</w:t>
      </w:r>
      <w:r w:rsidRPr="00E466DA">
        <w:rPr>
          <w:color w:val="auto"/>
          <w:sz w:val="19"/>
          <w:szCs w:val="19"/>
        </w:rPr>
        <w:t>26b)</w:t>
      </w:r>
      <w:r w:rsidRPr="00E466DA">
        <w:rPr>
          <w:color w:val="auto"/>
        </w:rPr>
        <w:t>.</w:t>
      </w:r>
    </w:p>
    <w:p w14:paraId="0CC9406D" w14:textId="7EE8EE18" w:rsidR="00E446E9" w:rsidRPr="00E466DA" w:rsidRDefault="00C15BFF" w:rsidP="0047576D">
      <w:pPr>
        <w:spacing w:line="240" w:lineRule="auto"/>
        <w:ind w:right="0" w:firstLine="0"/>
        <w:rPr>
          <w:strike/>
          <w:color w:val="auto"/>
        </w:rPr>
      </w:pPr>
      <w:r w:rsidRPr="00E466DA">
        <w:rPr>
          <w:b/>
          <w:bCs/>
          <w:color w:val="auto"/>
        </w:rPr>
        <w:t>T146 AML TRG IDH2low</w:t>
      </w:r>
      <w:r w:rsidRPr="00E466DA">
        <w:rPr>
          <w:color w:val="auto"/>
        </w:rPr>
        <w:t xml:space="preserve"> (n = 23) is composed by samples </w:t>
      </w:r>
      <w:r w:rsidR="00320EFF" w:rsidRPr="00E466DA">
        <w:rPr>
          <w:color w:val="auto"/>
        </w:rPr>
        <w:t>with various diagnostic categories</w:t>
      </w:r>
      <w:r w:rsidRPr="00E466DA">
        <w:rPr>
          <w:color w:val="auto"/>
        </w:rPr>
        <w:t xml:space="preserve">: </w:t>
      </w:r>
      <w:r w:rsidR="00320EFF" w:rsidRPr="00E466DA">
        <w:rPr>
          <w:color w:val="auto"/>
        </w:rPr>
        <w:t xml:space="preserve">three </w:t>
      </w:r>
      <w:r w:rsidR="00960F71" w:rsidRPr="00E466DA">
        <w:rPr>
          <w:i/>
          <w:color w:val="auto"/>
        </w:rPr>
        <w:t>MLL</w:t>
      </w:r>
      <w:r w:rsidRPr="00E466DA">
        <w:rPr>
          <w:color w:val="auto"/>
        </w:rPr>
        <w:t xml:space="preserve"> fusions</w:t>
      </w:r>
      <w:r w:rsidR="00320EFF" w:rsidRPr="00E466DA">
        <w:rPr>
          <w:color w:val="auto"/>
        </w:rPr>
        <w:t xml:space="preserve"> (n =3)</w:t>
      </w:r>
      <w:r w:rsidRPr="00E466DA">
        <w:rPr>
          <w:color w:val="auto"/>
        </w:rPr>
        <w:t xml:space="preserve">, </w:t>
      </w:r>
      <w:r w:rsidR="00320EFF" w:rsidRPr="00E466DA">
        <w:rPr>
          <w:color w:val="auto"/>
        </w:rPr>
        <w:t xml:space="preserve">eight </w:t>
      </w:r>
      <w:r w:rsidRPr="00E466DA">
        <w:rPr>
          <w:color w:val="auto"/>
        </w:rPr>
        <w:t xml:space="preserve">normal karyotypes, </w:t>
      </w:r>
      <w:r w:rsidR="00320EFF" w:rsidRPr="00E466DA">
        <w:rPr>
          <w:color w:val="auto"/>
        </w:rPr>
        <w:t>and 10 other lesions</w:t>
      </w:r>
      <w:r w:rsidR="00103710" w:rsidRPr="00E466DA">
        <w:rPr>
          <w:color w:val="auto"/>
        </w:rPr>
        <w:t>, including two t(X;10)(p11.2;p11.2),</w:t>
      </w:r>
      <w:r w:rsidR="00074497" w:rsidRPr="00E466DA">
        <w:rPr>
          <w:color w:val="auto"/>
        </w:rPr>
        <w:t xml:space="preserve"> </w:t>
      </w:r>
      <w:r w:rsidR="00103710" w:rsidRPr="00E466DA">
        <w:rPr>
          <w:color w:val="auto"/>
        </w:rPr>
        <w:t>add(17)(p11.2) and two inv(17)(p13.1q11.2)</w:t>
      </w:r>
      <w:r w:rsidR="004E4EE9" w:rsidRPr="00E466DA">
        <w:rPr>
          <w:color w:val="auto"/>
        </w:rPr>
        <w:t>,</w:t>
      </w:r>
      <w:r w:rsidR="00103710" w:rsidRPr="00E466DA">
        <w:rPr>
          <w:color w:val="auto"/>
        </w:rPr>
        <w:t xml:space="preserve"> both exclusive to this group</w:t>
      </w:r>
      <w:r w:rsidR="00320EFF" w:rsidRPr="00E466DA">
        <w:rPr>
          <w:color w:val="auto"/>
        </w:rPr>
        <w:t>. However, it contain</w:t>
      </w:r>
      <w:r w:rsidR="00074497" w:rsidRPr="00E466DA">
        <w:rPr>
          <w:color w:val="auto"/>
        </w:rPr>
        <w:t>s</w:t>
      </w:r>
      <w:r w:rsidR="00320EFF" w:rsidRPr="00E466DA">
        <w:rPr>
          <w:color w:val="auto"/>
        </w:rPr>
        <w:t xml:space="preserve"> </w:t>
      </w:r>
      <w:r w:rsidR="00040F93" w:rsidRPr="00E466DA">
        <w:rPr>
          <w:color w:val="auto"/>
        </w:rPr>
        <w:t xml:space="preserve">the highest proportion </w:t>
      </w:r>
      <w:r w:rsidR="00320EFF" w:rsidRPr="00E466DA">
        <w:rPr>
          <w:color w:val="auto"/>
        </w:rPr>
        <w:t xml:space="preserve">of </w:t>
      </w:r>
      <w:r w:rsidR="00320EFF" w:rsidRPr="00E466DA">
        <w:rPr>
          <w:i/>
          <w:iCs/>
          <w:color w:val="auto"/>
        </w:rPr>
        <w:t>WT1</w:t>
      </w:r>
      <w:r w:rsidR="00320EFF" w:rsidRPr="00E466DA">
        <w:rPr>
          <w:color w:val="auto"/>
        </w:rPr>
        <w:t xml:space="preserve"> mutations (7/23, </w:t>
      </w:r>
      <w:r w:rsidR="00320EFF" w:rsidRPr="00E466DA">
        <w:rPr>
          <w:color w:val="auto"/>
          <w:lang w:val="el-GR"/>
        </w:rPr>
        <w:t>χ</w:t>
      </w:r>
      <w:r w:rsidR="00320EFF" w:rsidRPr="00E466DA">
        <w:rPr>
          <w:color w:val="auto"/>
          <w:vertAlign w:val="superscript"/>
        </w:rPr>
        <w:t>2</w:t>
      </w:r>
      <w:r w:rsidR="00320EFF" w:rsidRPr="00E466DA">
        <w:rPr>
          <w:color w:val="auto"/>
        </w:rPr>
        <w:t xml:space="preserve"> p-val = 1.39e-3)</w:t>
      </w:r>
      <w:r w:rsidR="00074497" w:rsidRPr="00E466DA">
        <w:rPr>
          <w:color w:val="auto"/>
        </w:rPr>
        <w:t xml:space="preserve"> and </w:t>
      </w:r>
      <w:r w:rsidR="00320EFF" w:rsidRPr="00E466DA">
        <w:rPr>
          <w:i/>
          <w:iCs/>
          <w:color w:val="auto"/>
        </w:rPr>
        <w:t>FLT3</w:t>
      </w:r>
      <w:r w:rsidR="00A31FDF" w:rsidRPr="00E466DA">
        <w:rPr>
          <w:color w:val="auto"/>
        </w:rPr>
        <w:t>-</w:t>
      </w:r>
      <w:r w:rsidR="00320EFF" w:rsidRPr="00E466DA">
        <w:rPr>
          <w:color w:val="auto"/>
        </w:rPr>
        <w:t xml:space="preserve">ITDs (8/23, </w:t>
      </w:r>
      <w:r w:rsidR="00320EFF" w:rsidRPr="00E466DA">
        <w:rPr>
          <w:color w:val="auto"/>
          <w:lang w:val="el-GR"/>
        </w:rPr>
        <w:t>χ</w:t>
      </w:r>
      <w:r w:rsidR="00320EFF" w:rsidRPr="00E466DA">
        <w:rPr>
          <w:color w:val="auto"/>
          <w:vertAlign w:val="superscript"/>
        </w:rPr>
        <w:t>2</w:t>
      </w:r>
      <w:r w:rsidR="00320EFF" w:rsidRPr="00E466DA">
        <w:rPr>
          <w:color w:val="auto"/>
        </w:rPr>
        <w:t xml:space="preserve"> p-val = 2.427e-05) </w:t>
      </w:r>
      <w:r w:rsidR="00040F93" w:rsidRPr="00E466DA">
        <w:rPr>
          <w:color w:val="auto"/>
        </w:rPr>
        <w:t>amongst the TARGET cohort</w:t>
      </w:r>
      <w:r w:rsidR="00320EFF" w:rsidRPr="00E466DA">
        <w:rPr>
          <w:color w:val="auto"/>
        </w:rPr>
        <w:t>.</w:t>
      </w:r>
      <w:r w:rsidRPr="00E466DA">
        <w:rPr>
          <w:color w:val="auto"/>
        </w:rPr>
        <w:t xml:space="preserve"> </w:t>
      </w:r>
      <w:r w:rsidR="00103710" w:rsidRPr="00E466DA">
        <w:rPr>
          <w:color w:val="auto"/>
        </w:rPr>
        <w:t>It also</w:t>
      </w:r>
      <w:r w:rsidRPr="00E466DA">
        <w:rPr>
          <w:color w:val="auto"/>
        </w:rPr>
        <w:t xml:space="preserve"> exhibits the lowest expression of </w:t>
      </w:r>
      <w:r w:rsidRPr="00E466DA">
        <w:rPr>
          <w:i/>
          <w:iCs/>
          <w:color w:val="auto"/>
        </w:rPr>
        <w:t>IDH2</w:t>
      </w:r>
      <w:r w:rsidRPr="00E466DA">
        <w:rPr>
          <w:color w:val="auto"/>
        </w:rPr>
        <w:t xml:space="preserve"> (logFC = -0.836, p-val = 2.58e-2 against </w:t>
      </w:r>
      <w:r w:rsidRPr="00E466DA">
        <w:rPr>
          <w:b/>
          <w:color w:val="auto"/>
        </w:rPr>
        <w:t>T155</w:t>
      </w:r>
      <w:r w:rsidRPr="00E466DA">
        <w:rPr>
          <w:color w:val="auto"/>
        </w:rPr>
        <w:t>-</w:t>
      </w:r>
      <w:r w:rsidRPr="00E466DA">
        <w:rPr>
          <w:b/>
          <w:color w:val="auto"/>
        </w:rPr>
        <w:t>T159</w:t>
      </w:r>
      <w:r w:rsidRPr="00E466DA">
        <w:rPr>
          <w:color w:val="auto"/>
        </w:rPr>
        <w:t xml:space="preserve"> and </w:t>
      </w:r>
      <w:r w:rsidRPr="00E466DA">
        <w:rPr>
          <w:b/>
          <w:color w:val="auto"/>
        </w:rPr>
        <w:t>T162</w:t>
      </w:r>
      <w:r w:rsidR="00006295" w:rsidRPr="00E466DA">
        <w:rPr>
          <w:color w:val="auto"/>
        </w:rPr>
        <w:t xml:space="preserve">). </w:t>
      </w:r>
      <w:r w:rsidR="0047576D" w:rsidRPr="00E466DA">
        <w:rPr>
          <w:color w:val="auto"/>
        </w:rPr>
        <w:t>T</w:t>
      </w:r>
      <w:r w:rsidR="00E446E9" w:rsidRPr="00E466DA">
        <w:rPr>
          <w:color w:val="auto"/>
        </w:rPr>
        <w:t xml:space="preserve">his group displays intermediate survival, reaching </w:t>
      </w:r>
      <w:r w:rsidR="00B83775" w:rsidRPr="00E466DA">
        <w:rPr>
          <w:color w:val="auto"/>
        </w:rPr>
        <w:t xml:space="preserve">median OS at 1394 days post diagnosis. </w:t>
      </w:r>
    </w:p>
    <w:p w14:paraId="5346AECD" w14:textId="77777777" w:rsidR="00C15BFF" w:rsidRPr="00E466DA" w:rsidRDefault="00C15BFF" w:rsidP="00C15BFF">
      <w:pPr>
        <w:spacing w:line="240" w:lineRule="auto"/>
        <w:ind w:right="0" w:firstLine="0"/>
        <w:rPr>
          <w:color w:val="auto"/>
        </w:rPr>
      </w:pPr>
    </w:p>
    <w:p w14:paraId="47FD1674" w14:textId="351A345B" w:rsidR="0047576D" w:rsidRPr="00E466DA" w:rsidRDefault="00C15BFF" w:rsidP="00C15BFF">
      <w:pPr>
        <w:spacing w:line="240" w:lineRule="auto"/>
        <w:ind w:right="0" w:firstLine="0"/>
        <w:rPr>
          <w:color w:val="auto"/>
        </w:rPr>
      </w:pPr>
      <w:r w:rsidRPr="00E466DA">
        <w:rPr>
          <w:b/>
          <w:bCs/>
          <w:color w:val="auto"/>
        </w:rPr>
        <w:t>T144 AML TRG</w:t>
      </w:r>
      <w:r w:rsidRPr="00E466DA">
        <w:rPr>
          <w:color w:val="auto"/>
        </w:rPr>
        <w:t xml:space="preserve"> (n = 163) </w:t>
      </w:r>
      <w:r w:rsidR="00040F93" w:rsidRPr="00E466DA">
        <w:rPr>
          <w:color w:val="auto"/>
        </w:rPr>
        <w:t xml:space="preserve">is </w:t>
      </w:r>
      <w:r w:rsidRPr="00E466DA">
        <w:rPr>
          <w:color w:val="auto"/>
        </w:rPr>
        <w:t>the largest cluster</w:t>
      </w:r>
      <w:r w:rsidR="0047576D" w:rsidRPr="00E466DA">
        <w:rPr>
          <w:color w:val="auto"/>
        </w:rPr>
        <w:t xml:space="preserve"> of </w:t>
      </w:r>
      <w:r w:rsidR="00040F93" w:rsidRPr="00E466DA">
        <w:rPr>
          <w:color w:val="auto"/>
        </w:rPr>
        <w:t>all the</w:t>
      </w:r>
      <w:r w:rsidR="0047576D" w:rsidRPr="00E466DA">
        <w:rPr>
          <w:color w:val="auto"/>
        </w:rPr>
        <w:t xml:space="preserve"> AMLs </w:t>
      </w:r>
      <w:r w:rsidRPr="00E466DA">
        <w:rPr>
          <w:color w:val="auto"/>
        </w:rPr>
        <w:t>and is composed largely of unspecified AMLs (n=154), and</w:t>
      </w:r>
      <w:r w:rsidR="0047576D" w:rsidRPr="00E466DA">
        <w:rPr>
          <w:color w:val="auto"/>
        </w:rPr>
        <w:t xml:space="preserve"> </w:t>
      </w:r>
      <w:r w:rsidRPr="00E466DA">
        <w:rPr>
          <w:color w:val="auto"/>
        </w:rPr>
        <w:t>surprisingly 5 ALLs. It is an entirely paediatric cluster (median age 9.36 y.o.)</w:t>
      </w:r>
      <w:r w:rsidR="00893448" w:rsidRPr="00E466DA">
        <w:rPr>
          <w:color w:val="auto"/>
        </w:rPr>
        <w:t xml:space="preserve"> and has </w:t>
      </w:r>
      <w:r w:rsidR="00026969" w:rsidRPr="00E466DA">
        <w:rPr>
          <w:color w:val="auto"/>
        </w:rPr>
        <w:t xml:space="preserve">excellent </w:t>
      </w:r>
      <w:r w:rsidR="00893448" w:rsidRPr="00E466DA">
        <w:rPr>
          <w:color w:val="auto"/>
        </w:rPr>
        <w:t>surviva</w:t>
      </w:r>
      <w:r w:rsidR="00026969" w:rsidRPr="00E466DA">
        <w:rPr>
          <w:color w:val="auto"/>
        </w:rPr>
        <w:t xml:space="preserve">l, with </w:t>
      </w:r>
      <w:r w:rsidR="00172A24" w:rsidRPr="00E466DA">
        <w:rPr>
          <w:color w:val="auto"/>
        </w:rPr>
        <w:t>&gt;50% of patients surviving at 4022 days post diagnosis</w:t>
      </w:r>
      <w:r w:rsidRPr="00E466DA">
        <w:rPr>
          <w:color w:val="auto"/>
        </w:rPr>
        <w:t xml:space="preserve">. </w:t>
      </w:r>
    </w:p>
    <w:p w14:paraId="399992BB" w14:textId="77777777" w:rsidR="0047576D" w:rsidRPr="00E466DA" w:rsidRDefault="0047576D" w:rsidP="00C15BFF">
      <w:pPr>
        <w:spacing w:line="240" w:lineRule="auto"/>
        <w:ind w:right="0" w:firstLine="0"/>
        <w:rPr>
          <w:color w:val="auto"/>
        </w:rPr>
      </w:pPr>
    </w:p>
    <w:p w14:paraId="59ACC29E" w14:textId="1FCCEE7D" w:rsidR="00C15BFF" w:rsidRPr="00E466DA" w:rsidRDefault="289385EC" w:rsidP="289385EC">
      <w:pPr>
        <w:spacing w:line="240" w:lineRule="auto"/>
        <w:ind w:right="0" w:firstLine="0"/>
        <w:rPr>
          <w:color w:val="auto"/>
        </w:rPr>
      </w:pPr>
      <w:r w:rsidRPr="00E466DA">
        <w:rPr>
          <w:color w:val="auto"/>
        </w:rPr>
        <w:t xml:space="preserve">Diving deeper into this class </w:t>
      </w:r>
      <w:r w:rsidRPr="00E466DA">
        <w:rPr>
          <w:color w:val="auto"/>
          <w:szCs w:val="20"/>
          <w:u w:val="single"/>
        </w:rPr>
        <w:t>(</w:t>
      </w:r>
      <w:r w:rsidR="00E466DA" w:rsidRPr="00E466DA">
        <w:rPr>
          <w:color w:val="auto"/>
          <w:sz w:val="19"/>
          <w:szCs w:val="19"/>
        </w:rPr>
        <w:t>Fig. S</w:t>
      </w:r>
      <w:r w:rsidRPr="00E466DA">
        <w:rPr>
          <w:color w:val="auto"/>
          <w:sz w:val="19"/>
          <w:szCs w:val="19"/>
        </w:rPr>
        <w:t>26b</w:t>
      </w:r>
      <w:r w:rsidR="00E466DA" w:rsidRPr="00E466DA">
        <w:rPr>
          <w:color w:val="auto"/>
          <w:sz w:val="19"/>
          <w:szCs w:val="19"/>
        </w:rPr>
        <w:t>,</w:t>
      </w:r>
      <w:r w:rsidRPr="00E466DA">
        <w:rPr>
          <w:color w:val="auto"/>
          <w:sz w:val="19"/>
          <w:szCs w:val="19"/>
        </w:rPr>
        <w:t xml:space="preserve"> c)</w:t>
      </w:r>
      <w:r w:rsidRPr="00E466DA">
        <w:rPr>
          <w:color w:val="auto"/>
        </w:rPr>
        <w:t xml:space="preserve">, we observe first the singling out of AML with </w:t>
      </w:r>
      <w:r w:rsidRPr="00E466DA">
        <w:rPr>
          <w:i/>
          <w:iCs/>
          <w:color w:val="auto"/>
        </w:rPr>
        <w:t>MLL</w:t>
      </w:r>
      <w:r w:rsidRPr="00E466DA">
        <w:rPr>
          <w:color w:val="auto"/>
        </w:rPr>
        <w:t xml:space="preserve"> translocations (23/33 v 12/120, </w:t>
      </w:r>
      <w:r w:rsidRPr="00E466DA">
        <w:rPr>
          <w:color w:val="auto"/>
          <w:lang w:val="el-GR"/>
        </w:rPr>
        <w:t>χ</w:t>
      </w:r>
      <w:r w:rsidRPr="00E466DA">
        <w:rPr>
          <w:color w:val="auto"/>
          <w:vertAlign w:val="superscript"/>
        </w:rPr>
        <w:t>2</w:t>
      </w:r>
      <w:r w:rsidRPr="00E466DA">
        <w:rPr>
          <w:color w:val="auto"/>
        </w:rPr>
        <w:t xml:space="preserve"> p-val = 2.623e-12) in </w:t>
      </w:r>
      <w:r w:rsidRPr="00E466DA">
        <w:rPr>
          <w:b/>
          <w:bCs/>
          <w:color w:val="auto"/>
        </w:rPr>
        <w:t xml:space="preserve">T158 AML TRG MLLr </w:t>
      </w:r>
      <w:r w:rsidRPr="00E466DA">
        <w:rPr>
          <w:color w:val="auto"/>
        </w:rPr>
        <w:t xml:space="preserve">(n = 33), from everything else in </w:t>
      </w:r>
      <w:r w:rsidRPr="00E466DA">
        <w:rPr>
          <w:b/>
          <w:bCs/>
          <w:color w:val="auto"/>
        </w:rPr>
        <w:t>T157 AML TRG A</w:t>
      </w:r>
      <w:r w:rsidRPr="00E466DA">
        <w:rPr>
          <w:color w:val="auto"/>
        </w:rPr>
        <w:t xml:space="preserve"> (n = 130). As expected, </w:t>
      </w:r>
      <w:r w:rsidRPr="00E466DA">
        <w:rPr>
          <w:b/>
          <w:bCs/>
          <w:color w:val="auto"/>
        </w:rPr>
        <w:t>T158</w:t>
      </w:r>
      <w:r w:rsidRPr="00E466DA">
        <w:rPr>
          <w:color w:val="auto"/>
        </w:rPr>
        <w:t xml:space="preserve"> shows enrichment (MWU adj. p-val ≤ 1.00e-03) of </w:t>
      </w:r>
      <w:r w:rsidRPr="00E466DA">
        <w:rPr>
          <w:i/>
          <w:iCs/>
          <w:color w:val="auto"/>
        </w:rPr>
        <w:t>MLL</w:t>
      </w:r>
      <w:r w:rsidRPr="00E466DA">
        <w:rPr>
          <w:color w:val="auto"/>
        </w:rPr>
        <w:t>-associated gene sets</w:t>
      </w:r>
      <w:r w:rsidR="00C15BFF" w:rsidRPr="00E466DA">
        <w:rPr>
          <w:color w:val="auto"/>
        </w:rPr>
        <w:fldChar w:fldCharType="begin"/>
      </w:r>
      <w:r w:rsidR="00C15BFF" w:rsidRPr="00E466DA">
        <w:rPr>
          <w:color w:val="auto"/>
        </w:rPr>
        <w:instrText>ADDIN F1000_CSL_CITATION&lt;~#@#~&gt;[{"DOI":"10.1038/sj.leu.2404808","First":false,"Last":false,"PMID":"17597811","abstract":"Somatic mutations in nucleophosmin (NPM1) occur in approximately 35% of adult acute myeloid leukemia (AML). To assess the frequency of NPM1 mutations in pediatric AML, we sequenced NPM1 in the diagnostic blasts from 93 pediatric AML patients. Six cases harbored NPM1 mutations, with each case lacking common cytogenetic abnormalities. To explore the phenotype of the AMLs with NPM1 mutations, gene expression profiles were obtained using Affymetrix U133A microarrays. NPM1 mutations were associated with increased expression of multiple homeobox genes including HOXA9, A10, B2, B6 and MEIS1. As dysregulated homeobox gene expression is also a feature of MLL-rearranged leukemia, the gene expression signatures of NPM1-mutated and MLL-rearranged leukemias were compared. Significant differences were identified between these leukemia subtypes including the expression of different HOX genes, with NPM1-mutated AML showing higher levels of expression of HOXB2, B3, B6 and D4. These results confirm recent reports of perturbed HOX expression in NPM1-mutated adult AML, and provide the first evidence that the NPM1-mutated signature is distinct from MLL-rearranged AML. These findings suggest that mutated NPM1 leads to dysregulated HOX expression via a different mechanism than MLL rearrangement.","author":[{"family":"Mullighan","given":"C G"},{"family":"Kennedy","given":"A"},{"family":"Zhou","given":"X"},{"family":"Radtke","given":"I"},{"family":"Phillips","given":"L A"},{"family":"Shurtleff","given":"S A"},{"family":"Downing","given":"J R"}],"authorYearDisplayFormat":false,"citation-label":"7431968","container-title":"Leukemia","container-title-short":"Leukemia","id":"7431968","invisible":false,"issue":"9","issued":{"date-parts":[["2007","9","1"]]},"journalAbbreviation":"Leukemia","page":"2000-2009","suppress-author":false,"title":"Pediatric acute myeloid leukemia with NPM1 mutations is characterized by a gene expression profile with dysregulated HOX gene expression distinct from MLL-rearranged leukemias.","type":"article-journal","volume":"21"},{"DOI":"10.1182/blood-2004-03-1154","First":false,"Last":false,"PMID":"15226186","abstract":"Contemporary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w:instrText>
      </w:r>
      <w:r w:rsidR="00C15BFF" w:rsidRPr="00E466DA">
        <w:rPr>
          <w:color w:val="auto"/>
        </w:rPr>
        <w:fldChar w:fldCharType="separate"/>
      </w:r>
      <w:r w:rsidR="0002571B" w:rsidRPr="0002571B">
        <w:rPr>
          <w:noProof/>
          <w:color w:val="auto"/>
          <w:vertAlign w:val="superscript"/>
        </w:rPr>
        <w:t>1,13</w:t>
      </w:r>
      <w:r w:rsidR="00C15BFF" w:rsidRPr="00E466DA">
        <w:rPr>
          <w:color w:val="auto"/>
        </w:rPr>
        <w:fldChar w:fldCharType="end"/>
      </w:r>
      <w:r w:rsidRPr="00E466DA">
        <w:rPr>
          <w:color w:val="auto"/>
        </w:rPr>
        <w:t>. There is no difference in survival.</w:t>
      </w:r>
    </w:p>
    <w:p w14:paraId="3048CBD5" w14:textId="77777777" w:rsidR="00893448" w:rsidRPr="00E466DA" w:rsidRDefault="00893448" w:rsidP="00C15BFF">
      <w:pPr>
        <w:spacing w:line="240" w:lineRule="auto"/>
        <w:ind w:right="0" w:firstLine="0"/>
        <w:rPr>
          <w:color w:val="auto"/>
        </w:rPr>
      </w:pPr>
    </w:p>
    <w:p w14:paraId="01DA56AF" w14:textId="44C49468" w:rsidR="00893448" w:rsidRPr="00E466DA" w:rsidRDefault="289385EC" w:rsidP="289385EC">
      <w:pPr>
        <w:spacing w:line="240" w:lineRule="auto"/>
        <w:ind w:right="0" w:firstLine="0"/>
        <w:rPr>
          <w:color w:val="auto"/>
        </w:rPr>
      </w:pPr>
      <w:r w:rsidRPr="00E466DA">
        <w:rPr>
          <w:color w:val="auto"/>
        </w:rPr>
        <w:t xml:space="preserve">Down by another level </w:t>
      </w:r>
      <w:r w:rsidRPr="00E466DA">
        <w:rPr>
          <w:color w:val="auto"/>
          <w:szCs w:val="20"/>
          <w:u w:val="single"/>
        </w:rPr>
        <w:t>(</w:t>
      </w:r>
      <w:r w:rsidR="00E466DA" w:rsidRPr="00E466DA">
        <w:rPr>
          <w:color w:val="auto"/>
          <w:sz w:val="19"/>
          <w:szCs w:val="19"/>
        </w:rPr>
        <w:t>Fig. S</w:t>
      </w:r>
      <w:r w:rsidRPr="00E466DA">
        <w:rPr>
          <w:color w:val="auto"/>
          <w:sz w:val="19"/>
          <w:szCs w:val="19"/>
        </w:rPr>
        <w:t>26b)</w:t>
      </w:r>
      <w:r w:rsidRPr="00E466DA">
        <w:rPr>
          <w:color w:val="auto"/>
        </w:rPr>
        <w:t xml:space="preserve">, we observe </w:t>
      </w:r>
      <w:r w:rsidRPr="00E466DA">
        <w:rPr>
          <w:b/>
          <w:bCs/>
          <w:color w:val="auto"/>
        </w:rPr>
        <w:t>T157</w:t>
      </w:r>
      <w:r w:rsidRPr="00E466DA">
        <w:rPr>
          <w:color w:val="auto"/>
        </w:rPr>
        <w:t xml:space="preserve"> splitting into three small subclasses, characterized by different molecular aberrations: </w:t>
      </w:r>
      <w:r w:rsidRPr="00E466DA">
        <w:rPr>
          <w:b/>
          <w:bCs/>
          <w:color w:val="auto"/>
        </w:rPr>
        <w:t>T159 AML TRG KMT2Ar/MPAL</w:t>
      </w:r>
      <w:r w:rsidRPr="00E466DA">
        <w:rPr>
          <w:color w:val="auto"/>
        </w:rPr>
        <w:t xml:space="preserve"> (n = 65), </w:t>
      </w:r>
      <w:r w:rsidRPr="00E466DA">
        <w:rPr>
          <w:b/>
          <w:bCs/>
          <w:color w:val="auto"/>
        </w:rPr>
        <w:t>T160 AML TRG CFB-MYH11</w:t>
      </w:r>
      <w:r w:rsidRPr="00E466DA">
        <w:rPr>
          <w:color w:val="auto"/>
        </w:rPr>
        <w:t xml:space="preserve"> (n = 36) and </w:t>
      </w:r>
      <w:r w:rsidRPr="00E466DA">
        <w:rPr>
          <w:b/>
          <w:bCs/>
          <w:color w:val="auto"/>
        </w:rPr>
        <w:t>T161 AML TRG RUNX-RUNX1T1</w:t>
      </w:r>
      <w:r w:rsidRPr="00E466DA">
        <w:rPr>
          <w:color w:val="auto"/>
        </w:rPr>
        <w:t xml:space="preserve"> (n = 29).</w:t>
      </w:r>
    </w:p>
    <w:p w14:paraId="0CB1A05C" w14:textId="5E328970" w:rsidR="003426DC" w:rsidRPr="00E466DA" w:rsidRDefault="00C15BFF" w:rsidP="5430C23E">
      <w:pPr>
        <w:spacing w:line="240" w:lineRule="auto"/>
        <w:ind w:right="0" w:firstLine="0"/>
        <w:rPr>
          <w:color w:val="auto"/>
        </w:rPr>
      </w:pPr>
      <w:r w:rsidRPr="00E466DA">
        <w:rPr>
          <w:color w:val="auto"/>
        </w:rPr>
        <w:t xml:space="preserve">Aside from myeloid malignancies, </w:t>
      </w:r>
      <w:r w:rsidRPr="00E466DA">
        <w:rPr>
          <w:b/>
          <w:bCs/>
          <w:color w:val="auto"/>
        </w:rPr>
        <w:t>T159</w:t>
      </w:r>
      <w:r w:rsidRPr="00E466DA">
        <w:rPr>
          <w:color w:val="auto"/>
        </w:rPr>
        <w:t xml:space="preserve"> contains 4 ALL samples, one unspecified leukemia and one lymphoma. </w:t>
      </w:r>
      <w:r w:rsidR="717E3678" w:rsidRPr="00E466DA">
        <w:rPr>
          <w:color w:val="auto"/>
        </w:rPr>
        <w:t xml:space="preserve">It has the highest proportion of intermediate risk samples (n = 36, </w:t>
      </w:r>
      <w:r w:rsidR="717E3678" w:rsidRPr="00E466DA">
        <w:rPr>
          <w:color w:val="auto"/>
          <w:lang w:val="el-GR"/>
        </w:rPr>
        <w:t>χ</w:t>
      </w:r>
      <w:r w:rsidR="717E3678" w:rsidRPr="00E466DA">
        <w:rPr>
          <w:color w:val="auto"/>
          <w:vertAlign w:val="superscript"/>
        </w:rPr>
        <w:t>2</w:t>
      </w:r>
      <w:r w:rsidR="717E3678" w:rsidRPr="00E466DA">
        <w:rPr>
          <w:color w:val="auto"/>
        </w:rPr>
        <w:t xml:space="preserve"> p-val = 1.581e-06) and exhibits a significantly worse survival rate than either of its siblings (lrt p-val = 2.20e-04). This cluster also inherits all </w:t>
      </w:r>
      <w:r w:rsidR="717E3678" w:rsidRPr="00E466DA">
        <w:rPr>
          <w:i/>
          <w:iCs/>
          <w:color w:val="auto"/>
        </w:rPr>
        <w:t>NPM1</w:t>
      </w:r>
      <w:r w:rsidR="717E3678" w:rsidRPr="00E466DA">
        <w:rPr>
          <w:color w:val="auto"/>
        </w:rPr>
        <w:t xml:space="preserve"> mutant samples, while </w:t>
      </w:r>
      <w:r w:rsidR="717E3678" w:rsidRPr="00E466DA">
        <w:rPr>
          <w:i/>
          <w:iCs/>
          <w:color w:val="auto"/>
        </w:rPr>
        <w:t>FLT3</w:t>
      </w:r>
      <w:r w:rsidR="717E3678" w:rsidRPr="00E466DA">
        <w:rPr>
          <w:color w:val="auto"/>
        </w:rPr>
        <w:t xml:space="preserve">-ITD and </w:t>
      </w:r>
      <w:r w:rsidR="717E3678" w:rsidRPr="00E466DA">
        <w:rPr>
          <w:i/>
          <w:iCs/>
          <w:color w:val="auto"/>
        </w:rPr>
        <w:t>WT1</w:t>
      </w:r>
      <w:r w:rsidR="717E3678" w:rsidRPr="00E466DA">
        <w:rPr>
          <w:color w:val="auto"/>
        </w:rPr>
        <w:t xml:space="preserve"> mutants are spread across all three clusters. </w:t>
      </w:r>
    </w:p>
    <w:p w14:paraId="4D1A89E1" w14:textId="58AAF11E" w:rsidR="003426DC" w:rsidRPr="00E466DA" w:rsidRDefault="003426DC" w:rsidP="001114C9">
      <w:pPr>
        <w:spacing w:line="240" w:lineRule="auto"/>
        <w:ind w:right="0" w:firstLine="0"/>
        <w:rPr>
          <w:color w:val="auto"/>
        </w:rPr>
      </w:pPr>
    </w:p>
    <w:p w14:paraId="597EB9FB" w14:textId="6E661FA5" w:rsidR="003426DC" w:rsidRPr="00E466DA" w:rsidRDefault="190122EE" w:rsidP="001114C9">
      <w:pPr>
        <w:spacing w:line="240" w:lineRule="auto"/>
        <w:ind w:right="0" w:firstLine="0"/>
        <w:rPr>
          <w:color w:val="auto"/>
        </w:rPr>
      </w:pPr>
      <w:r w:rsidRPr="00E466DA">
        <w:rPr>
          <w:color w:val="auto"/>
        </w:rPr>
        <w:t>This clas</w:t>
      </w:r>
      <w:r w:rsidR="00C75875" w:rsidRPr="00E466DA">
        <w:rPr>
          <w:color w:val="auto"/>
        </w:rPr>
        <w:t>s</w:t>
      </w:r>
      <w:r w:rsidR="00C15BFF" w:rsidRPr="00E466DA">
        <w:rPr>
          <w:color w:val="auto"/>
        </w:rPr>
        <w:t xml:space="preserve"> also contains samples labelled as </w:t>
      </w:r>
      <w:r w:rsidR="00C15BFF" w:rsidRPr="00E466DA">
        <w:rPr>
          <w:i/>
          <w:iCs/>
          <w:color w:val="auto"/>
        </w:rPr>
        <w:t>MLL</w:t>
      </w:r>
      <w:r w:rsidR="00C15BFF" w:rsidRPr="00E466DA">
        <w:rPr>
          <w:color w:val="auto"/>
        </w:rPr>
        <w:t>-rearranged (n = 11</w:t>
      </w:r>
      <w:r w:rsidR="00612B51" w:rsidRPr="00E466DA">
        <w:rPr>
          <w:color w:val="auto"/>
        </w:rPr>
        <w:t>/56</w:t>
      </w:r>
      <w:r w:rsidR="00C15BFF" w:rsidRPr="00E466DA">
        <w:rPr>
          <w:color w:val="auto"/>
        </w:rPr>
        <w:t xml:space="preserve">, </w:t>
      </w:r>
      <w:r w:rsidR="00C15BFF" w:rsidRPr="00E466DA">
        <w:rPr>
          <w:color w:val="auto"/>
          <w:lang w:val="el-GR"/>
        </w:rPr>
        <w:t>χ</w:t>
      </w:r>
      <w:r w:rsidR="00C15BFF" w:rsidRPr="00E466DA">
        <w:rPr>
          <w:color w:val="auto"/>
          <w:vertAlign w:val="superscript"/>
        </w:rPr>
        <w:t>2</w:t>
      </w:r>
      <w:r w:rsidR="00C15BFF" w:rsidRPr="00E466DA">
        <w:rPr>
          <w:color w:val="auto"/>
        </w:rPr>
        <w:t xml:space="preserve"> p-val = 4.103e-03). It shows overexpression of a wide variety of </w:t>
      </w:r>
      <w:r w:rsidR="00C15BFF" w:rsidRPr="00E466DA">
        <w:rPr>
          <w:i/>
          <w:iCs/>
          <w:color w:val="auto"/>
        </w:rPr>
        <w:t>HOX</w:t>
      </w:r>
      <w:r w:rsidR="00C15BFF" w:rsidRPr="00E466DA">
        <w:rPr>
          <w:color w:val="auto"/>
        </w:rPr>
        <w:t xml:space="preserve"> genes (24/39 </w:t>
      </w:r>
      <w:r w:rsidR="00C15BFF" w:rsidRPr="00E466DA">
        <w:rPr>
          <w:i/>
          <w:iCs/>
          <w:color w:val="auto"/>
        </w:rPr>
        <w:t>HOX</w:t>
      </w:r>
      <w:r w:rsidR="00C15BFF" w:rsidRPr="00E466DA">
        <w:rPr>
          <w:color w:val="auto"/>
        </w:rPr>
        <w:t xml:space="preserve"> genes with median logFC &gt; 0 &amp; FDR &lt; 0.05, 22/39 FDR &lt; 1e-04</w:t>
      </w:r>
      <w:r w:rsidR="003426DC" w:rsidRPr="00E466DA">
        <w:rPr>
          <w:color w:val="auto"/>
        </w:rPr>
        <w:t>, median logFC = 4.62</w:t>
      </w:r>
      <w:r w:rsidR="00C15BFF" w:rsidRPr="00E466DA">
        <w:rPr>
          <w:color w:val="auto"/>
        </w:rPr>
        <w:t xml:space="preserve">), a phenotype previously described in AMLs with </w:t>
      </w:r>
      <w:r w:rsidR="00C15BFF" w:rsidRPr="00E466DA">
        <w:rPr>
          <w:i/>
          <w:iCs/>
          <w:color w:val="auto"/>
        </w:rPr>
        <w:t>MLL</w:t>
      </w:r>
      <w:r w:rsidR="00C15BFF" w:rsidRPr="00E466DA">
        <w:rPr>
          <w:color w:val="auto"/>
        </w:rPr>
        <w:t xml:space="preserve"> partial (internal) tandem duplication (</w:t>
      </w:r>
      <w:r w:rsidR="00C15BFF" w:rsidRPr="00E466DA">
        <w:rPr>
          <w:i/>
          <w:iCs/>
          <w:color w:val="auto"/>
        </w:rPr>
        <w:t>MLL-</w:t>
      </w:r>
      <w:r w:rsidR="00C15BFF" w:rsidRPr="00E466DA">
        <w:rPr>
          <w:color w:val="auto"/>
        </w:rPr>
        <w:t>PTD)</w:t>
      </w:r>
      <w:r w:rsidR="00CD426F" w:rsidRPr="00E466DA">
        <w:rPr>
          <w:color w:val="auto"/>
        </w:rPr>
        <w:fldChar w:fldCharType="begin"/>
      </w:r>
      <w:r w:rsidR="00CD426F" w:rsidRPr="00E466DA">
        <w:rPr>
          <w:color w:val="auto"/>
        </w:rPr>
        <w:instrText>ADDIN F1000_CSL_CITATION&lt;~#@#~&gt;[{"DOI":"10.1172/JCI25546","First":false,"Last":false,"PMCID":"PMC1564428","PMID":"16981007","abstract":"We previously identified a rearrangement of mixed-lineage leukemia (MLL) gene (also known as ALL-1, HRX, and HTRX1), consisting of an in-frame partial tandem duplication (PTD) of exons 5 through 11 in the absence of a partner gene, occurring in approximately 4%-7% of patients with acute myeloid leukemia (AML) and normal cytogenetics, and associated with a poor prognosis. The mechanism by which the MLL PTD contributes to aberrant hematopoiesis and/or leukemia is unknown. To examine this, we generated a mouse knockin model in which exons 5 through 11 of the murine Mll gene were targeted to intron 4 of the endogenous Mll locus. Mll(PTD/WT) mice exhibit an alteration in the boundaries of normal homeobox (Hox) gene expression during embryogenesis, resulting in axial skeletal defects and increased numbers of hematopoietic progenitor cells. Mll(PTD/WT) mice overexpress Hoxa7, Hoxa9, and Hoxa10 in spleen, BM, and blood. An increase in histone H3/H4 acetylation and histone H3 lysine 4 (Lys4) methylation within the Hoxa7 and Hoxa9 promoters provides an epigenetic mechanism by which this overexpression occurs in vivo and an etiologic role for MLL PTD gain of function in the genesis of AML.","author":[{"family":"Dorrance","given":"Adrienne M"},{"family":"Liu","given":"Shujun"},{"family":"Yuan","given":"Weifeng"},{"family":"Becknell","given":"Brian"},{"family":"Arnoczky","given":"Kristy J"},{"family":"Guimond","given":"Martin"},{"family":"Strout","given":"Matthew P"},{"family":"Feng","given":"Lan"},{"family":"Nakamura","given":"Tatsuya"},{"family":"Yu","given":"Li"},{"family":"Rush","given":"Laura J"},{"family":"Weinstein","given":"Michael"},{"family":"Leone","given":"Gustavo"},{"family":"Wu","given":"Lizhao"},{"family":"Ferketich","given":"Amy"},{"family":"Whitman","given":"Susan P"},{"family":"Marcucci","given":"Guido"},{"family":"Caligiuri","given":"Michael A"}],"authorYearDisplayFormat":false,"citation-label":"10715538","container-title":"The Journal of Clinical Investigation","container-title-short":"J. Clin. Invest.","id":"10715538","invisible":false,"issue":"10","issued":{"date-parts":[["2006","10"]]},"journalAbbreviation":"J. Clin. Invest.","page":"2707-2716","suppress-author":false,"title":"Mll partial tandem duplication induces aberrant Hox expression in vivo via specific epigenetic alterations.","type":"article-journal","volume":"116"}]</w:instrText>
      </w:r>
      <w:r w:rsidR="00CD426F" w:rsidRPr="00E466DA">
        <w:rPr>
          <w:color w:val="auto"/>
        </w:rPr>
        <w:fldChar w:fldCharType="separate"/>
      </w:r>
      <w:r w:rsidR="0002571B" w:rsidRPr="0002571B">
        <w:rPr>
          <w:noProof/>
          <w:color w:val="auto"/>
          <w:vertAlign w:val="superscript"/>
        </w:rPr>
        <w:t>20</w:t>
      </w:r>
      <w:r w:rsidR="00CD426F" w:rsidRPr="00E466DA">
        <w:rPr>
          <w:color w:val="auto"/>
        </w:rPr>
        <w:fldChar w:fldCharType="end"/>
      </w:r>
      <w:r w:rsidR="00C15BFF" w:rsidRPr="00E466DA">
        <w:rPr>
          <w:color w:val="auto"/>
        </w:rPr>
        <w:t xml:space="preserve">. The </w:t>
      </w:r>
      <w:r w:rsidR="1A62E664" w:rsidRPr="00E466DA">
        <w:rPr>
          <w:color w:val="auto"/>
        </w:rPr>
        <w:t xml:space="preserve">characteristic expression patterns of </w:t>
      </w:r>
      <w:r w:rsidR="00C15BFF" w:rsidRPr="00E466DA">
        <w:rPr>
          <w:i/>
          <w:iCs/>
          <w:color w:val="auto"/>
        </w:rPr>
        <w:t>MLL-</w:t>
      </w:r>
      <w:r w:rsidR="00C15BFF" w:rsidRPr="00E466DA">
        <w:rPr>
          <w:color w:val="auto"/>
        </w:rPr>
        <w:t xml:space="preserve">PTD </w:t>
      </w:r>
      <w:r w:rsidR="47ACACB2" w:rsidRPr="00E466DA">
        <w:rPr>
          <w:color w:val="auto"/>
        </w:rPr>
        <w:t>could</w:t>
      </w:r>
      <w:r w:rsidR="00C15BFF" w:rsidRPr="00E466DA">
        <w:rPr>
          <w:color w:val="auto"/>
        </w:rPr>
        <w:t xml:space="preserve"> explain the inclusion of a handful of ALL samples, which may also harbour non-canonical </w:t>
      </w:r>
      <w:r w:rsidR="00C15BFF" w:rsidRPr="00E466DA">
        <w:rPr>
          <w:i/>
          <w:iCs/>
          <w:color w:val="auto"/>
        </w:rPr>
        <w:t>MLL</w:t>
      </w:r>
      <w:r w:rsidR="00C15BFF" w:rsidRPr="00E466DA">
        <w:rPr>
          <w:color w:val="auto"/>
        </w:rPr>
        <w:t xml:space="preserve"> aberrations. </w:t>
      </w:r>
    </w:p>
    <w:p w14:paraId="2876F78B" w14:textId="6596C7D7" w:rsidR="2EEB2DD8" w:rsidRPr="00E466DA" w:rsidRDefault="54AB9D70" w:rsidP="5430C23E">
      <w:pPr>
        <w:spacing w:line="240" w:lineRule="auto"/>
        <w:ind w:right="0" w:firstLine="0"/>
        <w:rPr>
          <w:color w:val="auto"/>
        </w:rPr>
      </w:pPr>
      <w:r w:rsidRPr="00E466DA">
        <w:rPr>
          <w:color w:val="auto"/>
        </w:rPr>
        <w:t>Indeed</w:t>
      </w:r>
      <w:r w:rsidR="4357E86D" w:rsidRPr="00E466DA">
        <w:rPr>
          <w:color w:val="auto"/>
        </w:rPr>
        <w:t>,</w:t>
      </w:r>
      <w:r w:rsidRPr="00E466DA">
        <w:rPr>
          <w:color w:val="auto"/>
        </w:rPr>
        <w:t xml:space="preserve"> manual inspection of </w:t>
      </w:r>
      <w:r w:rsidR="00233D13" w:rsidRPr="00E466DA">
        <w:rPr>
          <w:color w:val="auto"/>
        </w:rPr>
        <w:t xml:space="preserve">a subsample of </w:t>
      </w:r>
      <w:r w:rsidR="5837BE88" w:rsidRPr="00E466DA">
        <w:rPr>
          <w:color w:val="auto"/>
        </w:rPr>
        <w:t>8</w:t>
      </w:r>
      <w:r w:rsidRPr="00E466DA">
        <w:rPr>
          <w:color w:val="auto"/>
        </w:rPr>
        <w:t xml:space="preserve"> </w:t>
      </w:r>
      <w:r w:rsidR="0116DEB4" w:rsidRPr="00E466DA">
        <w:rPr>
          <w:color w:val="auto"/>
        </w:rPr>
        <w:t>m</w:t>
      </w:r>
      <w:r w:rsidR="64D7E4A6" w:rsidRPr="00E466DA">
        <w:rPr>
          <w:color w:val="auto"/>
        </w:rPr>
        <w:t>RNA</w:t>
      </w:r>
      <w:r w:rsidR="0116DEB4" w:rsidRPr="00E466DA">
        <w:rPr>
          <w:color w:val="auto"/>
        </w:rPr>
        <w:t xml:space="preserve"> </w:t>
      </w:r>
      <w:r w:rsidRPr="00E466DA">
        <w:rPr>
          <w:color w:val="auto"/>
        </w:rPr>
        <w:t>sequences</w:t>
      </w:r>
      <w:r w:rsidR="0CDB7F9B" w:rsidRPr="00E466DA">
        <w:rPr>
          <w:color w:val="auto"/>
        </w:rPr>
        <w:t xml:space="preserve"> </w:t>
      </w:r>
      <w:r w:rsidR="001271BC" w:rsidRPr="00E466DA">
        <w:rPr>
          <w:color w:val="auto"/>
        </w:rPr>
        <w:t>(5</w:t>
      </w:r>
      <w:r w:rsidR="0CDB7F9B" w:rsidRPr="00E466DA">
        <w:rPr>
          <w:color w:val="auto"/>
        </w:rPr>
        <w:t xml:space="preserve"> labelled as AML, </w:t>
      </w:r>
      <w:r w:rsidR="001271BC" w:rsidRPr="00E466DA">
        <w:rPr>
          <w:color w:val="auto"/>
        </w:rPr>
        <w:t>3</w:t>
      </w:r>
      <w:r w:rsidR="0CDB7F9B" w:rsidRPr="00E466DA">
        <w:rPr>
          <w:color w:val="auto"/>
        </w:rPr>
        <w:t xml:space="preserve"> as ALL)</w:t>
      </w:r>
      <w:r w:rsidRPr="00E466DA">
        <w:rPr>
          <w:color w:val="auto"/>
        </w:rPr>
        <w:t xml:space="preserve"> </w:t>
      </w:r>
      <w:r w:rsidR="0116DEB4" w:rsidRPr="00E466DA">
        <w:rPr>
          <w:color w:val="auto"/>
        </w:rPr>
        <w:t xml:space="preserve">from TARGET </w:t>
      </w:r>
      <w:r w:rsidRPr="00E466DA">
        <w:rPr>
          <w:color w:val="auto"/>
        </w:rPr>
        <w:t xml:space="preserve">revealed </w:t>
      </w:r>
      <w:r w:rsidR="00233D13" w:rsidRPr="00E466DA">
        <w:rPr>
          <w:color w:val="auto"/>
        </w:rPr>
        <w:t xml:space="preserve">the </w:t>
      </w:r>
      <w:r w:rsidRPr="00E466DA">
        <w:rPr>
          <w:color w:val="auto"/>
        </w:rPr>
        <w:t>majority of samples (</w:t>
      </w:r>
      <w:r w:rsidR="00233D13" w:rsidRPr="00E466DA">
        <w:rPr>
          <w:color w:val="auto"/>
        </w:rPr>
        <w:t>4</w:t>
      </w:r>
      <w:r w:rsidRPr="00E466DA">
        <w:rPr>
          <w:color w:val="auto"/>
        </w:rPr>
        <w:t>/</w:t>
      </w:r>
      <w:r w:rsidR="7A590A7A" w:rsidRPr="00E466DA">
        <w:rPr>
          <w:color w:val="auto"/>
        </w:rPr>
        <w:t>8</w:t>
      </w:r>
      <w:r w:rsidRPr="00E466DA">
        <w:rPr>
          <w:color w:val="auto"/>
        </w:rPr>
        <w:t xml:space="preserve">) harbouring </w:t>
      </w:r>
      <w:r w:rsidR="2987A81C" w:rsidRPr="00E466DA">
        <w:rPr>
          <w:color w:val="auto"/>
        </w:rPr>
        <w:t xml:space="preserve">complex </w:t>
      </w:r>
      <w:r w:rsidRPr="00E466DA">
        <w:rPr>
          <w:color w:val="auto"/>
        </w:rPr>
        <w:t xml:space="preserve">lesions in </w:t>
      </w:r>
      <w:r w:rsidRPr="00E466DA">
        <w:rPr>
          <w:i/>
          <w:iCs/>
          <w:color w:val="auto"/>
        </w:rPr>
        <w:t>KMT2A</w:t>
      </w:r>
      <w:r w:rsidRPr="00E466DA">
        <w:rPr>
          <w:color w:val="auto"/>
        </w:rPr>
        <w:t xml:space="preserve"> </w:t>
      </w:r>
      <w:r w:rsidR="00233D13" w:rsidRPr="00E466DA">
        <w:rPr>
          <w:color w:val="auto"/>
        </w:rPr>
        <w:t>or</w:t>
      </w:r>
      <w:r w:rsidRPr="00E466DA">
        <w:rPr>
          <w:color w:val="auto"/>
        </w:rPr>
        <w:t xml:space="preserve"> </w:t>
      </w:r>
      <w:r w:rsidR="7A590A7A" w:rsidRPr="00E466DA">
        <w:rPr>
          <w:color w:val="auto"/>
        </w:rPr>
        <w:t>(2/8</w:t>
      </w:r>
      <w:r w:rsidRPr="00E466DA">
        <w:rPr>
          <w:color w:val="auto"/>
        </w:rPr>
        <w:t xml:space="preserve">) </w:t>
      </w:r>
      <w:r w:rsidR="0116DEB4" w:rsidRPr="00E466DA">
        <w:rPr>
          <w:color w:val="auto"/>
        </w:rPr>
        <w:t>with r</w:t>
      </w:r>
      <w:r w:rsidR="4357E86D" w:rsidRPr="00E466DA">
        <w:rPr>
          <w:color w:val="auto"/>
        </w:rPr>
        <w:t>e</w:t>
      </w:r>
      <w:r w:rsidR="0116DEB4" w:rsidRPr="00E466DA">
        <w:rPr>
          <w:color w:val="auto"/>
        </w:rPr>
        <w:t xml:space="preserve">arrangments </w:t>
      </w:r>
      <w:r w:rsidR="28792D8E" w:rsidRPr="00E466DA">
        <w:rPr>
          <w:color w:val="auto"/>
        </w:rPr>
        <w:t xml:space="preserve">to exon </w:t>
      </w:r>
      <w:r w:rsidR="00B43C64" w:rsidRPr="00E466DA">
        <w:rPr>
          <w:color w:val="auto"/>
        </w:rPr>
        <w:t>7</w:t>
      </w:r>
      <w:r w:rsidR="28792D8E" w:rsidRPr="00E466DA">
        <w:rPr>
          <w:color w:val="auto"/>
        </w:rPr>
        <w:t xml:space="preserve"> an</w:t>
      </w:r>
      <w:r w:rsidR="00B43C64" w:rsidRPr="00E466DA">
        <w:rPr>
          <w:color w:val="auto"/>
        </w:rPr>
        <w:t>d</w:t>
      </w:r>
      <w:r w:rsidR="28792D8E" w:rsidRPr="00E466DA">
        <w:rPr>
          <w:color w:val="auto"/>
        </w:rPr>
        <w:t xml:space="preserve"> </w:t>
      </w:r>
      <w:r w:rsidR="00B43C64" w:rsidRPr="00E466DA">
        <w:rPr>
          <w:color w:val="auto"/>
        </w:rPr>
        <w:t>8</w:t>
      </w:r>
      <w:r w:rsidR="28792D8E" w:rsidRPr="00E466DA">
        <w:rPr>
          <w:color w:val="auto"/>
        </w:rPr>
        <w:t xml:space="preserve"> </w:t>
      </w:r>
      <w:r w:rsidR="0116DEB4" w:rsidRPr="00E466DA">
        <w:rPr>
          <w:color w:val="auto"/>
        </w:rPr>
        <w:t>associated</w:t>
      </w:r>
      <w:r w:rsidR="7E84D8D2" w:rsidRPr="00E466DA">
        <w:rPr>
          <w:color w:val="auto"/>
        </w:rPr>
        <w:t xml:space="preserve"> </w:t>
      </w:r>
      <w:r w:rsidR="4357E86D" w:rsidRPr="00E466DA">
        <w:rPr>
          <w:color w:val="auto"/>
        </w:rPr>
        <w:t>with</w:t>
      </w:r>
      <w:r w:rsidR="7E84D8D2" w:rsidRPr="00E466DA">
        <w:rPr>
          <w:color w:val="auto"/>
        </w:rPr>
        <w:t xml:space="preserve"> </w:t>
      </w:r>
      <w:r w:rsidR="7E84D8D2" w:rsidRPr="00E466DA">
        <w:rPr>
          <w:i/>
          <w:iCs/>
          <w:color w:val="auto"/>
        </w:rPr>
        <w:t>MLL-</w:t>
      </w:r>
      <w:r w:rsidR="7E84D8D2" w:rsidRPr="00E466DA">
        <w:rPr>
          <w:color w:val="auto"/>
        </w:rPr>
        <w:t>PTDs.</w:t>
      </w:r>
    </w:p>
    <w:p w14:paraId="5C3ACB91" w14:textId="0DC924B8" w:rsidR="0632270B" w:rsidRPr="00E466DA" w:rsidRDefault="1B72A42D" w:rsidP="1B72A42D">
      <w:pPr>
        <w:spacing w:line="240" w:lineRule="auto"/>
        <w:ind w:right="0" w:firstLine="0"/>
        <w:rPr>
          <w:color w:val="auto"/>
        </w:rPr>
      </w:pPr>
      <w:r w:rsidRPr="1B72A42D">
        <w:rPr>
          <w:color w:val="auto"/>
        </w:rPr>
        <w:t xml:space="preserve">The transcriptional profile of </w:t>
      </w:r>
      <w:r w:rsidRPr="1B72A42D">
        <w:rPr>
          <w:i/>
          <w:iCs/>
          <w:color w:val="auto"/>
        </w:rPr>
        <w:t>KMT2A</w:t>
      </w:r>
      <w:r w:rsidRPr="1B72A42D">
        <w:rPr>
          <w:color w:val="auto"/>
        </w:rPr>
        <w:t xml:space="preserve"> lesions in this class departs from that most commonly described by literature, as most gene sets involving </w:t>
      </w:r>
      <w:r w:rsidRPr="1B72A42D">
        <w:rPr>
          <w:i/>
          <w:iCs/>
          <w:color w:val="auto"/>
        </w:rPr>
        <w:t>MLL</w:t>
      </w:r>
      <w:r w:rsidRPr="1B72A42D">
        <w:rPr>
          <w:color w:val="auto"/>
        </w:rPr>
        <w:t xml:space="preserve"> mutated leukemias agree an impoverishment in this class when compared to the bona-fide </w:t>
      </w:r>
      <w:r w:rsidRPr="1B72A42D">
        <w:rPr>
          <w:i/>
          <w:iCs/>
          <w:color w:val="auto"/>
        </w:rPr>
        <w:t>MLL</w:t>
      </w:r>
      <w:r w:rsidRPr="1B72A42D">
        <w:rPr>
          <w:color w:val="auto"/>
        </w:rPr>
        <w:t xml:space="preserve">-rearranged AML class </w:t>
      </w:r>
      <w:r w:rsidRPr="1B72A42D">
        <w:rPr>
          <w:b/>
          <w:bCs/>
          <w:color w:val="auto"/>
        </w:rPr>
        <w:t>T158</w:t>
      </w:r>
      <w:r w:rsidRPr="1B72A42D">
        <w:rPr>
          <w:color w:val="auto"/>
        </w:rPr>
        <w:t xml:space="preserve"> (medNes ≥ 1.27 for positive signatures in </w:t>
      </w:r>
      <w:r w:rsidRPr="1B72A42D">
        <w:rPr>
          <w:b/>
          <w:bCs/>
          <w:color w:val="auto"/>
        </w:rPr>
        <w:t>T158</w:t>
      </w:r>
      <w:r w:rsidRPr="1B72A42D">
        <w:rPr>
          <w:color w:val="auto"/>
        </w:rPr>
        <w:t xml:space="preserve">, ≥1.61 for negative signatures in </w:t>
      </w:r>
      <w:r w:rsidRPr="1B72A42D">
        <w:rPr>
          <w:b/>
          <w:bCs/>
          <w:color w:val="auto"/>
        </w:rPr>
        <w:t>T159</w:t>
      </w:r>
      <w:r w:rsidRPr="1B72A42D">
        <w:rPr>
          <w:color w:val="auto"/>
        </w:rPr>
        <w:t>, MWU p-val ≤ 3.32e-15)</w:t>
      </w:r>
      <w:r w:rsidR="0632270B" w:rsidRPr="1B72A42D">
        <w:rPr>
          <w:color w:val="auto"/>
        </w:rPr>
        <w:fldChar w:fldCharType="begin"/>
      </w:r>
      <w:r w:rsidR="0632270B" w:rsidRPr="1B72A42D">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leukemia.","type":"article-journal","volume":"104"},{"DOI":"10.1038/sj.leu.2404808","First":false,"Last":false,"PMID":"17597811","abstract":"Somatic mutations in nucleophosmin (NPM1) occur in approximately 35% of adult acute myeloid leukemia (AML). To assess the frequency of NPM1 mutations in pediatric AML, we sequenced NPM1 in the diagnostic blasts from 93 pediatric AML patients. Six cases harbored NPM1 mutations, with each case lacking common cytogenetic abnormalities. To explore the phenotype of the AMLs with NPM1 mutations, gene expression profiles were obtained using Affymetrix U133A microarrays. NPM1 mutations were associated with increased expression of multiple homeobox genes including HOXA9, A10, B2, B6 and MEIS1. As dysregulated homeobox gene expression is also a feature of MLL-rearranged leukemia, the gene expression signatures of NPM1-mutated and MLL-rearranged leukemias were compared. Significant differences were identified between these leukemia subtypes including the expression of different HOX genes, with NPM1-mutated AML showing higher levels of expression of HOXB2, B3, B6 and D4. These results confirm recent reports of perturbed HOX expression in NPM1-mutated adult AML, and provide the first evidence that the NPM1-mutated signature is distinct from MLL-rearranged AML. These findings suggest that mutated NPM1 leads to dysregulated HOX expression via a different mechanism than MLL rearrangement.","author":[{"family":"Mullighan","given":"C G"},{"family":"Kennedy","given":"A"},{"family":"Zhou","given":"X"},{"family":"Radtke","given":"I"},{"family":"Phillips","given":"L A"},{"family":"Shurtleff","given":"S A"},{"family":"Downing","given":"J R"}],"authorYearDisplayFormat":false,"citation-label":"7431968","container-title":"Leukemia","container-title-short":"Leukemia","id":"7431968","invisible":false,"issue":"9","issued":{"date-parts":[["2007","9","1"]]},"journalAbbreviation":"Leukemia","page":"2000-2009","suppress-author":false,"title":"Pediatric acute myeloid leukemia with NPM1 mutations is characterized by a gene expression profile with dysregulated HOX gene expression distinct from MLL-rearranged leukemias.","type":"article-journal","volume":"21"}]</w:instrText>
      </w:r>
      <w:r w:rsidR="0632270B" w:rsidRPr="1B72A42D">
        <w:rPr>
          <w:color w:val="auto"/>
        </w:rPr>
        <w:fldChar w:fldCharType="separate"/>
      </w:r>
      <w:r w:rsidR="0002571B" w:rsidRPr="0002571B">
        <w:rPr>
          <w:noProof/>
          <w:color w:val="auto"/>
          <w:vertAlign w:val="superscript"/>
        </w:rPr>
        <w:t>1,13</w:t>
      </w:r>
      <w:r w:rsidR="0632270B" w:rsidRPr="1B72A42D">
        <w:rPr>
          <w:color w:val="auto"/>
        </w:rPr>
        <w:fldChar w:fldCharType="end"/>
      </w:r>
      <w:r w:rsidRPr="1B72A42D">
        <w:rPr>
          <w:color w:val="auto"/>
        </w:rPr>
        <w:t>.</w:t>
      </w:r>
    </w:p>
    <w:p w14:paraId="726097DE" w14:textId="266FE498" w:rsidR="1B72A42D" w:rsidRDefault="1B72A42D" w:rsidP="1B72A42D">
      <w:pPr>
        <w:spacing w:line="240" w:lineRule="auto"/>
        <w:ind w:right="0" w:firstLine="0"/>
        <w:rPr>
          <w:color w:val="auto"/>
          <w:szCs w:val="20"/>
        </w:rPr>
      </w:pPr>
      <w:r w:rsidRPr="1B72A42D">
        <w:rPr>
          <w:color w:val="auto"/>
        </w:rPr>
        <w:t>A single sample harbours a BSG-CDC34 fusion</w:t>
      </w:r>
      <w:r w:rsidR="00DC39B3">
        <w:rPr>
          <w:color w:val="auto"/>
        </w:rPr>
        <w:t xml:space="preserve">. While no MLL </w:t>
      </w:r>
      <w:r w:rsidR="009B0D25">
        <w:rPr>
          <w:color w:val="auto"/>
        </w:rPr>
        <w:t>mutation</w:t>
      </w:r>
      <w:r w:rsidR="00DC39B3">
        <w:rPr>
          <w:color w:val="auto"/>
        </w:rPr>
        <w:t xml:space="preserve"> was reported, CDC34 is known to mediate </w:t>
      </w:r>
      <w:r w:rsidR="002158A9">
        <w:rPr>
          <w:color w:val="auto"/>
        </w:rPr>
        <w:t>stability and degradation of MLL</w:t>
      </w:r>
      <w:r w:rsidR="002158A9">
        <w:rPr>
          <w:color w:val="auto"/>
        </w:rPr>
        <w:fldChar w:fldCharType="begin"/>
      </w:r>
      <w:r w:rsidR="0002571B">
        <w:rPr>
          <w:color w:val="auto"/>
        </w:rPr>
        <w:instrText>ADDIN F1000_CSL_CITATION&lt;~#@#~&gt;[{"DOI":"10.1038/leu.2017.213","First":false,"Last":false,"PMCID":"PMC5808070","PMID":"28701730","abstract":"Chromosomal rearrangements of the human MLL/KMT2A gene are associated with infant, pediatric, adult and therapy-induced acute leukemias. Here we present the data obtained from 2345 acute leukemia patients. Genomic breakpoints within the MLL gene and the involved translocation partner genes (TPGs) were determined and 11 novel TPGs were identified. Thus, a total of 135 different MLL rearrangements have been identified so far, of which 94 TPGs are now characterized at the molecular level. In all, 35 out of these 94 TPGs occur recurrently, but only 9 specific gene fusions account for more than 90% of all illegitimate recombinations of the MLL gene. We observed an age-dependent breakpoint shift with breakpoints localizing within MLL intron 11 associated with acute lymphoblastic leukemia and younger patients, while breakpoints in MLL intron 9 predominate in AML or older patients. The molecular characterization of MLL breakpoints suggests different etiologies in the different age groups and allows the correlation of functional domains of the MLL gene with clinical outcome. This study provides a comprehensive analysis of the MLL recombinome in acute leukemia and demonstrates that the establishment of patient-specific chromosomal fusion sites allows the design of specific PCR primers for minimal residual disease analyses for all patients.","author":[{"family":"Meyer","given":"C"},{"family":"Burmeister","given":"T"},{"family":"Gröger","given":"D"},{"family":"Tsaur","given":"G"},{"family":"Fechina","given":"L"},{"family":"Renneville","given":"A"},{"family":"Sutton","given":"R"},{"family":"Venn","given":"N C"},{"family":"Emerenciano","given":"M"},{"family":"Pombo-de-Oliveira","given":"M S"},{"family":"Barbieri Blunck","given":"C"},{"family":"Almeida Lopes","given":"B"},{"family":"Zuna","given":"J"},{"family":"Trka","given":"J"},{"family":"Ballerini","given":"P"},{"family":"Lapillonne","given":"H"},{"family":"De Braekeleer","given":"M"},{"family":"Cazzaniga","given":"G"},{"family":"Corral Abascal","given":"L"},{"family":"van der Velden","given":"V H J"},{"family":"Delabesse","given":"E"},{"family":"Park","given":"T S"},{"family":"Oh","given":"S H"},{"family":"Silva","given":"M L M"},{"family":"Lund-Aho","given":"T"},{"family":"Juvonen","given":"V"},{"family":"Moore","given":"A S"},{"family":"Heidenreich","given":"O"},{"family":"Vormoor","given":"J"},{"family":"Zerkalenkova","given":"E"},{"family":"Olshanskaya","given":"Y"},{"family":"Bueno","given":"C"},{"family":"Menendez","given":"P"},{"family":"Teigler-Schlegel","given":"A"},{"family":"Zur Stadt","given":"U"},{"family":"Lentes","given":"J"},{"family":"Göhring","given":"G"},{"family":"Kustanovich","given":"A"},{"family":"Aleinikova","given":"O"},{"family":"Schäfer","given":"B W"},{"family":"Kubetzko","given":"S"},{"family":"Madsen","given":"H O"},{"family":"Gruhn","given":"B"},{"family":"Duarte","given":"X"},{"family":"Gameiro","given":"P"},{"family":"Lippert","given":"E"},{"family":"Bidet","given":"A"},{"family":"Cayuela","given":"J M"},{"family":"Clappier","given":"E"},{"family":"Alonso","given":"C N"},{"family":"Zwaan","given":"C M"},{"family":"van den Heuvel-Eibrink","given":"M M"},{"family":"Izraeli","given":"S"},{"family":"Trakhtenbrot","given":"L"},{"family":"Archer","given":"P"},{"family":"Hancock","given":"J"},{"family":"Möricke","given":"A"},{"family":"Alten","given":"J"},{"family":"Schrappe","given":"M"},{"family":"Stanulla","given":"M"},{"family":"Strehl","given":"S"},{"family":"Attarbaschi","given":"A"},{"family":"Dworzak","given":"M"},{"family":"Haas","given":"O A"},{"family":"Panzer-Grümayer","given":"R"},{"family":"Sedék","given":"L"},{"family":"Szczepański","given":"T"},{"family":"Caye","given":"A"},{"family":"Suarez","given":"L"},{"family":"Cavé","given":"H"},{"family":"Marschalek","given":"R"}],"authorYearDisplayFormat":false,"citation-label":"7399189","container-title":"Leukemia","container-title-short":"Leukemia","id":"7399189","invisible":false,"issue":"2","issued":{"date-parts":[["2018","2"]]},"journalAbbreviation":"Leukemia","page":"273-284","suppress-author":false,"title":"The MLL recombinome of acute leukemias in 2017.","type":"article-journal","volume":"32"},{"DOI":"10.1080/15592294.2020.1809873","First":false,"Last":false,"PMCID":"PMC8078731","PMID":"32795105","abstract":"The SET1 family of enzymes are well known for their involvement in the histone 3 lysine 4 (H3K4) methylation, a conserved trait of euchromatin associated with transcriptional activation. These methyltransferases are distinct, and involved in various biological functions in the cell. Impairment in the function of SET1 family members leads to a number of abnormalities such as skeletal and neurological defects, leukaemogenesis and even lethality. Tremendous progress has been made in understanding the unique biological roles and the mechanism of SET1 enzymes in context with H3K4 methylation/canonical functions. However, in recent years, several studies have indicated the novel role of SET1 family proteins, other than H3K4 methylation, which are equally important for cellular functions. In this review, we focus on these non-canonical function of SET1 family members.","author":[{"family":"Sugeedha","given":"Jeyapal"},{"family":"Gautam","given":"Jyoti"},{"family":"Tyagi","given":"Shweta"}],"authorYearDisplayFormat":false,"citation-label":"10525834","container-title":"Epigenetics","container-title-short":"Epigenetics","id":"10525834","invisible":false,"issue":"5","issued":{"date-parts":[["2021","5"]]},"journalAbbreviation":"Epigenetics","page":"469-487","suppress-author":false,"title":"SET1/MLL family of proteins: functions beyond histone methylation.","type":"article-journal","volume":"16"}]</w:instrText>
      </w:r>
      <w:r w:rsidR="002158A9">
        <w:rPr>
          <w:color w:val="auto"/>
        </w:rPr>
        <w:fldChar w:fldCharType="separate"/>
      </w:r>
      <w:r w:rsidR="0002571B" w:rsidRPr="0002571B">
        <w:rPr>
          <w:noProof/>
          <w:color w:val="auto"/>
          <w:vertAlign w:val="superscript"/>
        </w:rPr>
        <w:t>21,22</w:t>
      </w:r>
      <w:r w:rsidR="002158A9">
        <w:rPr>
          <w:color w:val="auto"/>
        </w:rPr>
        <w:fldChar w:fldCharType="end"/>
      </w:r>
      <w:r w:rsidR="00FB6EE1">
        <w:rPr>
          <w:color w:val="auto"/>
        </w:rPr>
        <w:t xml:space="preserve">, supporting the idea of a </w:t>
      </w:r>
      <w:r w:rsidR="00FD67BF">
        <w:rPr>
          <w:color w:val="auto"/>
        </w:rPr>
        <w:t>group of tumours</w:t>
      </w:r>
      <w:r w:rsidR="009B0D25">
        <w:rPr>
          <w:color w:val="auto"/>
        </w:rPr>
        <w:t xml:space="preserve"> whose MLL pathways are affected by alternative mechanisms.</w:t>
      </w:r>
    </w:p>
    <w:p w14:paraId="4C6DCBF1" w14:textId="2E54907B" w:rsidR="0B0DE0D6" w:rsidRPr="00E466DA" w:rsidRDefault="0B0DE0D6" w:rsidP="4C97A1E6">
      <w:pPr>
        <w:spacing w:line="240" w:lineRule="auto"/>
        <w:ind w:right="0" w:firstLine="0"/>
        <w:rPr>
          <w:i/>
          <w:iCs/>
          <w:color w:val="auto"/>
        </w:rPr>
      </w:pPr>
    </w:p>
    <w:p w14:paraId="6672CB26" w14:textId="0743CF29" w:rsidR="00C8199C" w:rsidRPr="00E466DA" w:rsidRDefault="289385EC" w:rsidP="289385EC">
      <w:pPr>
        <w:spacing w:line="240" w:lineRule="auto"/>
        <w:ind w:right="0" w:firstLine="0"/>
        <w:rPr>
          <w:color w:val="auto"/>
        </w:rPr>
      </w:pPr>
      <w:r w:rsidRPr="00E466DA">
        <w:rPr>
          <w:i/>
          <w:iCs/>
          <w:color w:val="auto"/>
        </w:rPr>
        <w:t>KMT2A</w:t>
      </w:r>
      <w:r w:rsidRPr="00E466DA">
        <w:rPr>
          <w:color w:val="auto"/>
        </w:rPr>
        <w:t xml:space="preserve"> rearrangements are also common in Mixed Phenotype Acute Leukemias (MPAL)</w:t>
      </w:r>
      <w:r w:rsidR="4D66885C" w:rsidRPr="00E466DA">
        <w:rPr>
          <w:color w:val="auto"/>
        </w:rPr>
        <w:fldChar w:fldCharType="begin"/>
      </w:r>
      <w:r w:rsidR="4D66885C" w:rsidRPr="00E466DA">
        <w:rPr>
          <w:color w:val="auto"/>
        </w:rPr>
        <w:instrText>ADDIN F1000_CSL_CITATION&lt;~#@#~&gt;[{"DOI":"10.3389/fped.2017.00004","First":false,"Last":false,"PMCID":"PMC5299633","PMID":"28232907","abstract":"The mixed-lineage leukemia 1 (MLL1) gene (now renamed Lysine [K]-specific MethylTransferase 2A or KMT2A) on chromosome 11q23 is disrupted in a unique group of acute leukemias. More than 80 different partner genes in these fusions have been described, although the majority of leukemias result from MLL1 fusions with one of about six common partner genes. Approximately 10% of all leukemias harbor MLL1 translocations. Of these, two patient populations comprise the majority of cases: patients younger than 1 year of age at diagnosis (primarily acute lymphoblastic leukemias) and young- to-middle-aged adults (primarily acute myeloid leukemias). A much rarer subgroup of patients with MLL1 rearrangements develop leukemia that is attributable to prior treatment with certain chemotherapeutic agents-so-called therapy-related leukemias. In general, outcomes for all of these patients remain poor when compared to patients with non-MLL1 rearranged leukemias. In this review, we will discuss the normal biological roles of MLL1 and its fusion partners, how these roles are hypothesized to be dysregulated in the context of MLL1 rearrangements, and the clinical manifestations of this group of leukemias. We will go on to discuss the progress in clinical management and promising new avenues of research, which may lead to more effective targeted therapies for affected patients.","author":[{"family":"Winters","given":"Amanda C"},{"family":"Bernt","given":"Kathrin M"}],"authorYearDisplayFormat":false,"citation-label":"3886150","container-title":"Frontiers in pediatrics","container-title-short":"Front. Pediatr.","id":"3886150","invisible":false,"issued":{"date-parts":[["2017","2","9"]]},"journalAbbreviation":"Front. Pediatr.","page":"4","suppress-author":false,"title":"MLL-Rearranged Leukemias-An Update on Science and Clinical Approaches.","type":"article-journal","volume":"5"},{"DOI":"10.1080/10428194.2016.1246728","First":false,"Last":false,"PMID":"27774846","author":[{"family":"Yang","given":"Wei"},{"family":"Tran","given":"Phu"},{"family":"Khan","given":"Ziad"},{"family":"Rezk","given":"Sherif"},{"family":"O'Brien","given":"Susan"}],"authorYearDisplayFormat":false,"citation-label":"10818585","container-title":"Leukemia &amp; Lymphoma","container-title-short":"Leuk. Lymphoma","id":"10818585","invisible":false,"issue":"6","issued":{"date-parts":[["2017"]]},"journalAbbreviation":"Leuk. Lymphoma","page":"1498-1501","suppress-author":false,"title":"MLL-rearranged mixed phenotype acute leukemia masquerading as B-cell ALL.","type":"article-journal","volume":"58"}]</w:instrText>
      </w:r>
      <w:r w:rsidR="4D66885C" w:rsidRPr="00E466DA">
        <w:rPr>
          <w:color w:val="auto"/>
        </w:rPr>
        <w:fldChar w:fldCharType="separate"/>
      </w:r>
      <w:r w:rsidR="0002571B" w:rsidRPr="0002571B">
        <w:rPr>
          <w:color w:val="auto"/>
          <w:vertAlign w:val="superscript"/>
        </w:rPr>
        <w:t>23,24</w:t>
      </w:r>
      <w:r w:rsidR="4D66885C" w:rsidRPr="00E466DA">
        <w:rPr>
          <w:color w:val="auto"/>
        </w:rPr>
        <w:fldChar w:fldCharType="end"/>
      </w:r>
      <w:r w:rsidRPr="00E466DA">
        <w:rPr>
          <w:color w:val="auto"/>
        </w:rPr>
        <w:t xml:space="preserve">; to assess whether some of these samples are mixed phenotype ALs, we interrogated a number of gene sets </w:t>
      </w:r>
      <w:r w:rsidRPr="00E466DA">
        <w:rPr>
          <w:color w:val="auto"/>
          <w:szCs w:val="20"/>
          <w:u w:val="single"/>
        </w:rPr>
        <w:t>(</w:t>
      </w:r>
      <w:r w:rsidR="00E466DA" w:rsidRPr="00E466DA">
        <w:rPr>
          <w:color w:val="auto"/>
          <w:sz w:val="19"/>
          <w:szCs w:val="19"/>
        </w:rPr>
        <w:t>Fig. S</w:t>
      </w:r>
      <w:r w:rsidRPr="00E466DA">
        <w:rPr>
          <w:color w:val="auto"/>
          <w:sz w:val="19"/>
          <w:szCs w:val="19"/>
        </w:rPr>
        <w:t>26b)</w:t>
      </w:r>
      <w:r w:rsidRPr="00E466DA">
        <w:rPr>
          <w:color w:val="auto"/>
        </w:rPr>
        <w:t xml:space="preserve">. Indeed, MPAL expression sets were significantly upregulated in AMLs within </w:t>
      </w:r>
      <w:r w:rsidRPr="00E466DA">
        <w:rPr>
          <w:b/>
          <w:bCs/>
          <w:color w:val="auto"/>
        </w:rPr>
        <w:t>T159</w:t>
      </w:r>
      <w:r w:rsidRPr="00E466DA">
        <w:rPr>
          <w:color w:val="auto"/>
        </w:rPr>
        <w:t xml:space="preserve"> when compared to all other AMLs in </w:t>
      </w:r>
      <w:r w:rsidRPr="00E466DA">
        <w:rPr>
          <w:b/>
          <w:bCs/>
          <w:color w:val="auto"/>
        </w:rPr>
        <w:t>T120</w:t>
      </w:r>
      <w:r w:rsidRPr="00E466DA">
        <w:rPr>
          <w:color w:val="auto"/>
        </w:rPr>
        <w:t xml:space="preserve"> (medNES = 1.20, MWU p-val = 2.94-12), which in turn have higher markers of AML vs MPAL (medNES = 1.04, MWU p-val = 5.55e-05)</w:t>
      </w:r>
      <w:r w:rsidR="4D66885C" w:rsidRPr="00E466DA">
        <w:rPr>
          <w:color w:val="auto"/>
        </w:rPr>
        <w:fldChar w:fldCharType="begin"/>
      </w:r>
      <w:r w:rsidR="4D66885C" w:rsidRPr="00E466DA">
        <w:rPr>
          <w:color w:val="auto"/>
        </w:rPr>
        <w:instrText>ADDIN F1000_CSL_CITATION&lt;~#@#~&gt;[{"DOI":"10.1126/science.aao3791","First":false,"Last":false,"PMID":"30498128","abstract":"Although genomic instability, epigenetic abnormality, and gene expression dysregulation are hallmarks of colorectal cancer, these features have not been simultaneously analyzed at single-cell resolution. Using optimized single-cell multiomics sequencing together with multiregional sampling of the primary tumor and lymphatic and distant metastases, we developed insights beyond intratumoral heterogeneity. Genome-wide DNA methylation levels were relatively consistent within a single genetic sublineage. The genome-wide DNA demethylation patterns of cancer cells were consistent in all 10 patients whose DNA we sequenced. The cancer cells' DNA demethylation degrees clearly correlated with the densities of the heterochromatin-associated histone modification H3K9me3 of normal tissue and those of repetitive element long interspersed nuclear element 1. Our work demonstrates the feasibility of reconstructing genetic lineages and tracing their epigenomic and transcriptomic dynamics with single-cell multiomics sequencing.&lt;br&gt;&lt;br&gt;Copyright © 2018 The Authors, some rights reserved; exclusive licensee American Association for the Advancement of Science. No claim to original U.S. Government Works.","author":[{"family":"Bian","given":"Shuhui"},{"family":"Hou","given":"Yu"},{"family":"Zhou","given":"Xin"},{"family":"Li","given":"Xianlong"},{"family":"Yong","given":"Jun"},{"family":"Wang","given":"Yicheng"},{"family":"Wang","given":"Wendong"},{"family":"Yan","given":"Jia"},{"family":"Hu","given":"Boqiang"},{"family":"Guo","given":"Hongshan"},{"family":"Wang","given":"Jilian"},{"family":"Gao","given":"Shuai"},{"family":"Mao","given":"Yunuo"},{"family":"Dong","given":"Ji"},{"family":"Zhu","given":"Ping"},{"family":"Xiu","given":"Dianrong"},{"family":"Yan","given":"Liying"},{"family":"Wen","given":"Lu"},{"family":"Qiao","given":"Jie"},{"family":"Tang","given":"Fuchou"},{"family":"Fu","given":"Wei"}],"authorYearDisplayFormat":false,"citation-label":"6085923","container-title":"Science","container-title-short":"Science","id":"6085923","invisible":false,"issue":"6418","issued":{"date-parts":[["2018","11","30"]]},"journalAbbreviation":"Science","page":"1060-1063","suppress-author":false,"title":"Single-cell multiomics sequencing and analyses of human colorectal cancer.","type":"article-journal","volume":"362"}]</w:instrText>
      </w:r>
      <w:r w:rsidR="4D66885C" w:rsidRPr="00E466DA">
        <w:rPr>
          <w:color w:val="auto"/>
        </w:rPr>
        <w:fldChar w:fldCharType="separate"/>
      </w:r>
      <w:r w:rsidR="0002571B" w:rsidRPr="0002571B">
        <w:rPr>
          <w:color w:val="auto"/>
          <w:vertAlign w:val="superscript"/>
        </w:rPr>
        <w:t>25</w:t>
      </w:r>
      <w:r w:rsidR="4D66885C" w:rsidRPr="00E466DA">
        <w:rPr>
          <w:color w:val="auto"/>
        </w:rPr>
        <w:fldChar w:fldCharType="end"/>
      </w:r>
      <w:r w:rsidRPr="00E466DA">
        <w:rPr>
          <w:color w:val="auto"/>
        </w:rPr>
        <w:t>. Furthermore, these samples carry higher lymphocyte differentiation against other AMLs from their family class (</w:t>
      </w:r>
      <w:r w:rsidRPr="00E466DA">
        <w:rPr>
          <w:b/>
          <w:bCs/>
          <w:color w:val="auto"/>
        </w:rPr>
        <w:t>T159</w:t>
      </w:r>
      <w:r w:rsidRPr="00E466DA">
        <w:rPr>
          <w:color w:val="auto"/>
        </w:rPr>
        <w:t xml:space="preserve"> vs </w:t>
      </w:r>
      <w:r w:rsidRPr="00E466DA">
        <w:rPr>
          <w:b/>
          <w:bCs/>
          <w:color w:val="auto"/>
        </w:rPr>
        <w:t>T120</w:t>
      </w:r>
      <w:r w:rsidRPr="00E466DA">
        <w:rPr>
          <w:color w:val="auto"/>
        </w:rPr>
        <w:t>, medNES = 2.63, MWU p-val = 1.36e-03)</w:t>
      </w:r>
      <w:r w:rsidR="4D66885C" w:rsidRPr="00E466DA">
        <w:rPr>
          <w:color w:val="auto"/>
        </w:rPr>
        <w:fldChar w:fldCharType="begin"/>
      </w:r>
      <w:r w:rsidR="4D66885C" w:rsidRPr="00E466DA">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4D66885C" w:rsidRPr="00E466DA">
        <w:rPr>
          <w:color w:val="auto"/>
        </w:rPr>
        <w:fldChar w:fldCharType="separate"/>
      </w:r>
      <w:r w:rsidR="0002571B" w:rsidRPr="0002571B">
        <w:rPr>
          <w:color w:val="auto"/>
          <w:vertAlign w:val="superscript"/>
        </w:rPr>
        <w:t>2,3</w:t>
      </w:r>
      <w:r w:rsidR="4D66885C" w:rsidRPr="00E466DA">
        <w:rPr>
          <w:color w:val="auto"/>
        </w:rPr>
        <w:fldChar w:fldCharType="end"/>
      </w:r>
      <w:r w:rsidRPr="00E466DA">
        <w:rPr>
          <w:color w:val="auto"/>
        </w:rPr>
        <w:t xml:space="preserve">. In turn, the four </w:t>
      </w:r>
      <w:r w:rsidRPr="00E466DA">
        <w:rPr>
          <w:color w:val="auto"/>
        </w:rPr>
        <w:lastRenderedPageBreak/>
        <w:t xml:space="preserve">ALL samples within this same class have significant enrichment for myeloid differentiation when compared to all other ALLs in </w:t>
      </w:r>
      <w:r w:rsidRPr="00E466DA">
        <w:rPr>
          <w:b/>
          <w:bCs/>
          <w:color w:val="auto"/>
        </w:rPr>
        <w:t>T119</w:t>
      </w:r>
      <w:r w:rsidRPr="00E466DA">
        <w:rPr>
          <w:color w:val="auto"/>
        </w:rPr>
        <w:t xml:space="preserve"> (medNES = 1.25, MWU p-val = 9.01e-04)</w:t>
      </w:r>
      <w:r w:rsidR="4D66885C" w:rsidRPr="00E466DA">
        <w:rPr>
          <w:color w:val="auto"/>
        </w:rPr>
        <w:fldChar w:fldCharType="begin"/>
      </w:r>
      <w:r w:rsidR="4D66885C" w:rsidRPr="00E466DA">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4D66885C" w:rsidRPr="00E466DA">
        <w:rPr>
          <w:color w:val="auto"/>
        </w:rPr>
        <w:fldChar w:fldCharType="separate"/>
      </w:r>
      <w:r w:rsidR="0002571B" w:rsidRPr="0002571B">
        <w:rPr>
          <w:color w:val="auto"/>
          <w:vertAlign w:val="superscript"/>
        </w:rPr>
        <w:t>2,3</w:t>
      </w:r>
      <w:r w:rsidR="4D66885C" w:rsidRPr="00E466DA">
        <w:rPr>
          <w:color w:val="auto"/>
        </w:rPr>
        <w:fldChar w:fldCharType="end"/>
      </w:r>
      <w:r w:rsidRPr="00E466DA">
        <w:rPr>
          <w:color w:val="auto"/>
        </w:rPr>
        <w:t>.</w:t>
      </w:r>
    </w:p>
    <w:p w14:paraId="05998141" w14:textId="53C4C4AE" w:rsidR="0B0DE0D6" w:rsidRPr="00E466DA" w:rsidRDefault="0B0DE0D6" w:rsidP="02253550">
      <w:pPr>
        <w:spacing w:line="240" w:lineRule="auto"/>
        <w:ind w:right="0" w:firstLine="0"/>
        <w:rPr>
          <w:color w:val="auto"/>
          <w:szCs w:val="20"/>
        </w:rPr>
      </w:pPr>
    </w:p>
    <w:p w14:paraId="510A8750" w14:textId="1DDAFF26" w:rsidR="002F0148" w:rsidRPr="00E466DA" w:rsidRDefault="3A076FD3" w:rsidP="289385EC">
      <w:pPr>
        <w:spacing w:line="240" w:lineRule="auto"/>
        <w:ind w:right="0" w:firstLine="0"/>
        <w:rPr>
          <w:color w:val="auto"/>
        </w:rPr>
      </w:pPr>
      <w:r w:rsidRPr="3A076FD3">
        <w:rPr>
          <w:color w:val="auto"/>
        </w:rPr>
        <w:t xml:space="preserve">Furthermore, we report enrichment of T-cell development and differentiation gene sets when comparing samples of matching reported lineage to either </w:t>
      </w:r>
      <w:r w:rsidRPr="3A076FD3">
        <w:rPr>
          <w:b/>
          <w:bCs/>
          <w:color w:val="auto"/>
        </w:rPr>
        <w:t>T120 AML</w:t>
      </w:r>
      <w:r w:rsidRPr="3A076FD3">
        <w:rPr>
          <w:color w:val="auto"/>
        </w:rPr>
        <w:t xml:space="preserve"> (medNES ≥ 1.10, MWU p-val ≤ 9.82e-08) and </w:t>
      </w:r>
      <w:r w:rsidRPr="3A076FD3">
        <w:rPr>
          <w:b/>
          <w:bCs/>
          <w:color w:val="auto"/>
        </w:rPr>
        <w:t>T119</w:t>
      </w:r>
      <w:r w:rsidRPr="3A076FD3">
        <w:rPr>
          <w:color w:val="auto"/>
        </w:rPr>
        <w:t xml:space="preserve"> </w:t>
      </w:r>
      <w:r w:rsidRPr="3A076FD3">
        <w:rPr>
          <w:b/>
          <w:bCs/>
          <w:color w:val="auto"/>
        </w:rPr>
        <w:t>ALL</w:t>
      </w:r>
      <w:r w:rsidRPr="3A076FD3">
        <w:rPr>
          <w:color w:val="auto"/>
        </w:rPr>
        <w:t xml:space="preserve"> (medNES ≥ 1.27, MWU p-val ≤ 2.77e-02)</w:t>
      </w:r>
      <w:r w:rsidR="289385EC" w:rsidRPr="3A076FD3">
        <w:rPr>
          <w:color w:val="auto"/>
        </w:rPr>
        <w:fldChar w:fldCharType="begin"/>
      </w:r>
      <w:r w:rsidR="289385EC" w:rsidRPr="3A076FD3">
        <w:rPr>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289385EC" w:rsidRPr="3A076FD3">
        <w:rPr>
          <w:color w:val="auto"/>
        </w:rPr>
        <w:fldChar w:fldCharType="separate"/>
      </w:r>
      <w:r w:rsidR="0002571B" w:rsidRPr="0002571B">
        <w:rPr>
          <w:noProof/>
          <w:color w:val="auto"/>
          <w:vertAlign w:val="superscript"/>
        </w:rPr>
        <w:t>2,3</w:t>
      </w:r>
      <w:r w:rsidR="289385EC" w:rsidRPr="3A076FD3">
        <w:rPr>
          <w:color w:val="auto"/>
        </w:rPr>
        <w:fldChar w:fldCharType="end"/>
      </w:r>
      <w:r w:rsidRPr="3A076FD3">
        <w:rPr>
          <w:color w:val="auto"/>
        </w:rPr>
        <w:t xml:space="preserve">, composed exclusively of b-cell lymphoid leukemias </w:t>
      </w:r>
      <w:r w:rsidRPr="3A076FD3">
        <w:rPr>
          <w:color w:val="auto"/>
          <w:u w:val="single"/>
        </w:rPr>
        <w:t>(</w:t>
      </w:r>
      <w:r w:rsidRPr="3A076FD3">
        <w:rPr>
          <w:color w:val="auto"/>
          <w:sz w:val="19"/>
          <w:szCs w:val="19"/>
        </w:rPr>
        <w:t>Fig. S26b)</w:t>
      </w:r>
      <w:r w:rsidRPr="3A076FD3">
        <w:rPr>
          <w:color w:val="auto"/>
        </w:rPr>
        <w:t xml:space="preserve">. These results support the hypothetical presence of T-cell MPALs within this group. While limited information is given by the labelling of these samples, we can confidently speculate this class includes </w:t>
      </w:r>
      <w:r w:rsidRPr="3A076FD3">
        <w:rPr>
          <w:i/>
          <w:iCs/>
          <w:color w:val="auto"/>
        </w:rPr>
        <w:t>KMT2A</w:t>
      </w:r>
      <w:r w:rsidRPr="3A076FD3">
        <w:rPr>
          <w:color w:val="auto"/>
        </w:rPr>
        <w:t>-rearranged B-cell and/or T-cell MPALs, or at least samples of either linage expressing both myeloid and lymphoid markers.</w:t>
      </w:r>
    </w:p>
    <w:p w14:paraId="057245C7" w14:textId="77777777" w:rsidR="00D07481" w:rsidRPr="00E466DA" w:rsidRDefault="00D07481" w:rsidP="02253550">
      <w:pPr>
        <w:spacing w:line="240" w:lineRule="auto"/>
        <w:ind w:left="720" w:right="0"/>
        <w:rPr>
          <w:b/>
          <w:bCs/>
          <w:color w:val="auto"/>
          <w:szCs w:val="20"/>
        </w:rPr>
      </w:pPr>
    </w:p>
    <w:p w14:paraId="7253D5C0" w14:textId="79610695" w:rsidR="00C15BFF" w:rsidRPr="00E466DA" w:rsidRDefault="00737775" w:rsidP="00C15BFF">
      <w:pPr>
        <w:spacing w:line="240" w:lineRule="auto"/>
        <w:ind w:right="0" w:firstLine="0"/>
        <w:rPr>
          <w:color w:val="auto"/>
        </w:rPr>
      </w:pPr>
      <w:r w:rsidRPr="00E466DA">
        <w:rPr>
          <w:color w:val="auto"/>
        </w:rPr>
        <w:t>Finally, a</w:t>
      </w:r>
      <w:r w:rsidR="00C15BFF" w:rsidRPr="00E466DA">
        <w:rPr>
          <w:color w:val="auto"/>
        </w:rPr>
        <w:t xml:space="preserve"> more straightforward annotation allows us to </w:t>
      </w:r>
      <w:r w:rsidRPr="00E466DA">
        <w:rPr>
          <w:color w:val="auto"/>
        </w:rPr>
        <w:t>recognize</w:t>
      </w:r>
      <w:r w:rsidR="00C15BFF" w:rsidRPr="00E466DA">
        <w:rPr>
          <w:color w:val="auto"/>
        </w:rPr>
        <w:t xml:space="preserve"> </w:t>
      </w:r>
      <w:r w:rsidR="00C15BFF" w:rsidRPr="00E466DA">
        <w:rPr>
          <w:b/>
          <w:bCs/>
          <w:color w:val="auto"/>
        </w:rPr>
        <w:t>T160 AML TRG CB</w:t>
      </w:r>
      <w:r w:rsidR="001F5E2A" w:rsidRPr="00E466DA">
        <w:rPr>
          <w:b/>
          <w:bCs/>
          <w:color w:val="auto"/>
        </w:rPr>
        <w:t>F</w:t>
      </w:r>
      <w:r w:rsidR="00C15BFF" w:rsidRPr="00E466DA">
        <w:rPr>
          <w:b/>
          <w:bCs/>
          <w:color w:val="auto"/>
        </w:rPr>
        <w:t>-MYH11</w:t>
      </w:r>
      <w:r w:rsidR="00C15BFF" w:rsidRPr="00E466DA">
        <w:rPr>
          <w:color w:val="auto"/>
        </w:rPr>
        <w:t xml:space="preserve"> as harbouring core binding factor-mutated samples. It contains a majority of samples originally labelled as carrying such fusion (n = 26</w:t>
      </w:r>
      <w:r w:rsidR="00612B51" w:rsidRPr="00E466DA">
        <w:rPr>
          <w:color w:val="auto"/>
        </w:rPr>
        <w:t>/35</w:t>
      </w:r>
      <w:r w:rsidR="00C15BFF" w:rsidRPr="00E466DA">
        <w:rPr>
          <w:color w:val="auto"/>
        </w:rPr>
        <w:t xml:space="preserve">, </w:t>
      </w:r>
      <w:r w:rsidR="00C15BFF" w:rsidRPr="00E466DA">
        <w:rPr>
          <w:color w:val="auto"/>
          <w:lang w:val="el-GR"/>
        </w:rPr>
        <w:t>χ</w:t>
      </w:r>
      <w:r w:rsidR="00C15BFF" w:rsidRPr="00E466DA">
        <w:rPr>
          <w:color w:val="auto"/>
          <w:vertAlign w:val="superscript"/>
        </w:rPr>
        <w:t>2</w:t>
      </w:r>
      <w:r w:rsidR="00C15BFF" w:rsidRPr="00E466DA">
        <w:rPr>
          <w:color w:val="auto"/>
        </w:rPr>
        <w:t xml:space="preserve"> p-val = 9.70e-15), and shows enrichment (</w:t>
      </w:r>
      <w:r w:rsidR="000E3ED6" w:rsidRPr="00E466DA">
        <w:rPr>
          <w:color w:val="auto"/>
        </w:rPr>
        <w:t>medNES</w:t>
      </w:r>
      <w:r w:rsidR="003426DC" w:rsidRPr="00E466DA">
        <w:rPr>
          <w:color w:val="auto"/>
        </w:rPr>
        <w:t xml:space="preserve"> </w:t>
      </w:r>
      <w:r w:rsidR="00BD54FB" w:rsidRPr="00E466DA">
        <w:rPr>
          <w:color w:val="auto"/>
        </w:rPr>
        <w:t>≥</w:t>
      </w:r>
      <w:r w:rsidR="003426DC" w:rsidRPr="00E466DA">
        <w:rPr>
          <w:color w:val="auto"/>
        </w:rPr>
        <w:t xml:space="preserve"> 1.84, </w:t>
      </w:r>
      <w:r w:rsidR="000E3ED6" w:rsidRPr="00E466DA">
        <w:rPr>
          <w:color w:val="auto"/>
        </w:rPr>
        <w:t>KW</w:t>
      </w:r>
      <w:r w:rsidR="003426DC" w:rsidRPr="00E466DA">
        <w:rPr>
          <w:color w:val="auto"/>
        </w:rPr>
        <w:t xml:space="preserve"> </w:t>
      </w:r>
      <w:r w:rsidR="00C15BFF" w:rsidRPr="00E466DA">
        <w:rPr>
          <w:color w:val="auto"/>
        </w:rPr>
        <w:t xml:space="preserve">adj. p-val </w:t>
      </w:r>
      <w:r w:rsidR="003426DC" w:rsidRPr="00E466DA">
        <w:rPr>
          <w:color w:val="auto"/>
        </w:rPr>
        <w:t>=</w:t>
      </w:r>
      <w:r w:rsidR="00C15BFF" w:rsidRPr="00E466DA">
        <w:rPr>
          <w:color w:val="auto"/>
        </w:rPr>
        <w:t xml:space="preserve"> </w:t>
      </w:r>
      <w:r w:rsidR="003426DC" w:rsidRPr="00E466DA">
        <w:rPr>
          <w:color w:val="auto"/>
        </w:rPr>
        <w:t>9.376e-16</w:t>
      </w:r>
      <w:r w:rsidR="00B32C1A" w:rsidRPr="00E466DA">
        <w:rPr>
          <w:color w:val="auto"/>
        </w:rPr>
        <w:t>, Dunn adj. p-val &lt; 1.00e-04</w:t>
      </w:r>
      <w:r w:rsidR="00C15BFF" w:rsidRPr="00E466DA">
        <w:rPr>
          <w:color w:val="auto"/>
        </w:rPr>
        <w:t>) of gene sets associated with this fusion</w:t>
      </w:r>
      <w:r w:rsidRPr="00E466DA">
        <w:rPr>
          <w:color w:val="auto"/>
        </w:rPr>
        <w:fldChar w:fldCharType="begin"/>
      </w:r>
      <w:r w:rsidR="0075134B" w:rsidRPr="00E466DA">
        <w:rPr>
          <w:color w:val="auto"/>
        </w:rPr>
        <w:instrText>ADDIN F1000_CSL_CITATION&lt;~#@#~&gt;[{"DOI":"10.1182/blood-2004-03-1154","First":false,"Last":false,"PMID":"15226186","abstract":"Contemporary treatment of pediatric acute myeloid leukemia (AML) requires the assignment of patients to specific risk groups. To explore whether expression profiling of leukemic blasts could accurately distinguish between the known risk groups of AML, we analyzed 130 pediatric and 20 adult AML diagnostic bone marrow or peripheral blood samples using the Affymetrix U133A microarray. Class discriminating genes were identified for each of the major prognostic subtypes of pediatric AML, including t(15;17)[PML-RARalpha], t(8;21)[AML1-ETO], inv(16) [CBFbeta-MYH11], MLL chimeric fusion genes, and cases classified as FAB-M7. When subsets of these genes were used in supervised learning algorithms, an overall classification accuracy of more than 93% was achieved. Moreover, we were able to use the expression signatures generated from the pediatric samples to accurately classify adult de novo AMLs with the same genetic lesions. The class discriminating genes also provided novel insights into the molecular pathobiology of these leukemias. Finally, using a combined pediatric data set of 130 AMLs and 137 acute lymphoblastic leukemias, we identified an expression signature for cases with MLL chimeric fusion genes irrespective of lineage. Surprisingly, AMLs containing partial tandem duplications of MLL failed to cluster with MLL chimeric fusion gene cases, suggesting a significant difference in their underlying mechanism of transformation.","author":[{"family":"Ross","given":"Mary E"},{"family":"Mahfouz","given":"Rami"},{"family":"Onciu","given":"Mihaela"},{"family":"Liu","given":"Hsi-Che"},{"family":"Zhou","given":"Xiaodong"},{"family":"Song","given":"Guangchun"},{"family":"Shurtleff","given":"Sheila A"},{"family":"Pounds","given":"Stanley"},{"family":"Cheng","given":"Cheng"},{"family":"Ma","given":"Jing"},{"family":"Ribeiro","given":"Raul C"},{"family":"Rubnitz","given":"Jeffrey E"},{"family":"Girtman","given":"Kevin"},{"family":"Williams","given":"W Kent"},{"family":"Raimondi","given":"Susana C"},{"family":"Liang","given":"Der-Cherng"},{"family":"Shih","given":"Lee-Yung"},{"family":"Pui","given":"Ching-Hon"},{"family":"Downing","given":"James R"}],"authorYearDisplayFormat":false,"citation-label":"926118","container-title":"Blood","container-title-short":"Blood","id":"926118","invisible":false,"issue":"12","issued":{"date-parts":[["2004","12","1"]]},"journalAbbreviation":"Blood","page":"3679-3687","suppress-author":false,"title":"Gene expression profiling of pediatric acute myelogenous leukemia.","type":"article-journal","volume":"104"}]</w:instrText>
      </w:r>
      <w:r w:rsidRPr="00E466DA">
        <w:rPr>
          <w:color w:val="auto"/>
        </w:rPr>
        <w:fldChar w:fldCharType="separate"/>
      </w:r>
      <w:r w:rsidR="0002571B" w:rsidRPr="0002571B">
        <w:rPr>
          <w:noProof/>
          <w:color w:val="auto"/>
          <w:vertAlign w:val="superscript"/>
        </w:rPr>
        <w:t>1</w:t>
      </w:r>
      <w:r w:rsidRPr="00E466DA">
        <w:rPr>
          <w:color w:val="auto"/>
        </w:rPr>
        <w:fldChar w:fldCharType="end"/>
      </w:r>
      <w:r w:rsidR="00C15BFF" w:rsidRPr="00E466DA">
        <w:rPr>
          <w:color w:val="auto"/>
        </w:rPr>
        <w:t xml:space="preserve">. Similarly, </w:t>
      </w:r>
      <w:r w:rsidR="00C15BFF" w:rsidRPr="00E466DA">
        <w:rPr>
          <w:b/>
          <w:bCs/>
          <w:color w:val="auto"/>
        </w:rPr>
        <w:t>T161 AML TRG RUNX1-RUNX1T1</w:t>
      </w:r>
      <w:r w:rsidR="00C15BFF" w:rsidRPr="00E466DA">
        <w:rPr>
          <w:color w:val="auto"/>
        </w:rPr>
        <w:t xml:space="preserve"> contains most samples labelled as harbouring </w:t>
      </w:r>
      <w:r w:rsidR="00C15BFF" w:rsidRPr="00E466DA">
        <w:rPr>
          <w:i/>
          <w:iCs/>
          <w:color w:val="auto"/>
        </w:rPr>
        <w:t>RUNX1-RUNX1T1</w:t>
      </w:r>
      <w:r w:rsidR="00C15BFF" w:rsidRPr="00E466DA">
        <w:rPr>
          <w:color w:val="auto"/>
        </w:rPr>
        <w:t xml:space="preserve"> fusions (n = 18</w:t>
      </w:r>
      <w:r w:rsidR="00612B51" w:rsidRPr="00E466DA">
        <w:rPr>
          <w:color w:val="auto"/>
        </w:rPr>
        <w:t>/29,</w:t>
      </w:r>
      <w:r w:rsidR="00C15BFF" w:rsidRPr="00E466DA">
        <w:rPr>
          <w:color w:val="auto"/>
        </w:rPr>
        <w:t xml:space="preserve"> </w:t>
      </w:r>
      <w:r w:rsidR="00C15BFF" w:rsidRPr="00E466DA">
        <w:rPr>
          <w:color w:val="auto"/>
          <w:lang w:val="el-GR"/>
        </w:rPr>
        <w:t>χ</w:t>
      </w:r>
      <w:r w:rsidR="00C15BFF" w:rsidRPr="00E466DA">
        <w:rPr>
          <w:color w:val="auto"/>
          <w:vertAlign w:val="superscript"/>
        </w:rPr>
        <w:t>2</w:t>
      </w:r>
      <w:r w:rsidR="00C15BFF" w:rsidRPr="00E466DA">
        <w:rPr>
          <w:color w:val="auto"/>
        </w:rPr>
        <w:t xml:space="preserve"> p-val = 1.77e-11) and is enriched for respective gene sets</w:t>
      </w:r>
      <w:r w:rsidR="003426DC" w:rsidRPr="00E466DA">
        <w:rPr>
          <w:color w:val="auto"/>
        </w:rPr>
        <w:t xml:space="preserve"> (</w:t>
      </w:r>
      <w:r w:rsidR="00AC7DAE" w:rsidRPr="00E466DA">
        <w:rPr>
          <w:color w:val="auto"/>
        </w:rPr>
        <w:t xml:space="preserve">medNES </w:t>
      </w:r>
      <w:r w:rsidR="00BD54FB" w:rsidRPr="00E466DA">
        <w:rPr>
          <w:color w:val="auto"/>
        </w:rPr>
        <w:t>≥</w:t>
      </w:r>
      <w:r w:rsidR="00AC7DAE" w:rsidRPr="00E466DA">
        <w:rPr>
          <w:color w:val="auto"/>
        </w:rPr>
        <w:t xml:space="preserve"> 1.01, </w:t>
      </w:r>
      <w:r w:rsidR="000E3ED6" w:rsidRPr="00E466DA">
        <w:rPr>
          <w:color w:val="auto"/>
        </w:rPr>
        <w:t>KW</w:t>
      </w:r>
      <w:r w:rsidR="003426DC" w:rsidRPr="00E466DA">
        <w:rPr>
          <w:color w:val="auto"/>
        </w:rPr>
        <w:t xml:space="preserve"> adj. p-val </w:t>
      </w:r>
      <w:r w:rsidR="00CA4812" w:rsidRPr="00E466DA">
        <w:rPr>
          <w:color w:val="auto"/>
        </w:rPr>
        <w:t>= 5.83e-04</w:t>
      </w:r>
      <w:r w:rsidR="003426DC" w:rsidRPr="00E466DA">
        <w:rPr>
          <w:color w:val="auto"/>
        </w:rPr>
        <w:t>)</w:t>
      </w:r>
      <w:r w:rsidRPr="00E466DA">
        <w:rPr>
          <w:color w:val="auto"/>
        </w:rPr>
        <w:fldChar w:fldCharType="begin"/>
      </w:r>
      <w:r w:rsidR="0075134B" w:rsidRPr="00E466DA">
        <w:rPr>
          <w:color w:val="auto"/>
        </w:rPr>
        <w:instrText>ADDIN F1000_CSL_CITATION&lt;~#@#~&gt;[{"DOI":"10.1038/sj.leu.2404961","First":false,"Last":false,"PMID":"17898786","abstract":"The t(8;21)(q22;q22) occurs frequently in acute myelogenous leukaemia and gives rise to the transcription factor fusion protein, RUNX1-RUNX1T1 (also known as AML1-ETO). To identify the genes dysregulated by the aberrant transcriptional activity of RUNX1-RUNX1T1, we used microarrays to determine the effect of this mutation on gene expression in human progenitor cells and during subsequent development. Gene signatures of these developmental subsets were very dissimilar indicating that effects of RUNX1-RUNX1T1 are highly context dependent. We focused on gene changes associated with the granulocytic lineage and identified a clinically relevant subset of these by comparison with 235 leukaemia patient transcriptional signatures. We confirmed the overexpression of a number of significant genes (Sox4, IL-17BR, CD200 and gamma-catenin). Further, we show that overexpression of CD200 and gamma-catenin is also associated with the inv(16) abnormality which like RUNX1-RUNX1T1 disrupts core binding factor activity. We investigated the functional significance of CD200 and gamma-catenin overexpression in normal human progenitor cells. The effect of IL17 on growth was also assessed. Individually, none of these changes were sufficient to recapitulate the effects of RUNX1-RUNX1T1 on normal development. These data provide the most comprehensive and pertinent assessment of the effect of RUNX1-RUNX1T1 on gene expression and demonstrate the highly context-dependent effects of this fusion gene.","author":[{"family":"Tonks","given":"A"},{"family":"Pearn","given":"L"},{"family":"Musson","given":"M"},{"family":"Gilkes","given":"A"},{"family":"Mills","given":"K I"},{"family":"Burnett","given":"A K"},{"family":"Darley","given":"R L"}],"authorYearDisplayFormat":false,"citation-label":"10728206","container-title":"Leukemia","container-title-short":"Leukemia","id":"10728206","invisible":false,"issue":"12","issued":{"date-parts":[["2007","12"]]},"journalAbbreviation":"Leukemia","page":"2495-2505","suppress-author":false,"title":"Transcriptional dysregulation mediated by RUNX1-RUNX1T1 in normal human progenitor cells and in acute myeloid leukaemia.","type":"article-journal","volume":"21"}]</w:instrText>
      </w:r>
      <w:r w:rsidRPr="00E466DA">
        <w:rPr>
          <w:color w:val="auto"/>
        </w:rPr>
        <w:fldChar w:fldCharType="separate"/>
      </w:r>
      <w:r w:rsidR="0002571B" w:rsidRPr="0002571B">
        <w:rPr>
          <w:noProof/>
          <w:color w:val="auto"/>
          <w:vertAlign w:val="superscript"/>
        </w:rPr>
        <w:t>26</w:t>
      </w:r>
      <w:r w:rsidRPr="00E466DA">
        <w:rPr>
          <w:color w:val="auto"/>
        </w:rPr>
        <w:fldChar w:fldCharType="end"/>
      </w:r>
      <w:r w:rsidR="00C15BFF" w:rsidRPr="00E466DA">
        <w:rPr>
          <w:color w:val="auto"/>
        </w:rPr>
        <w:t xml:space="preserve">. It also contains </w:t>
      </w:r>
      <w:r w:rsidR="003426DC" w:rsidRPr="00E466DA">
        <w:rPr>
          <w:color w:val="auto"/>
        </w:rPr>
        <w:t>6</w:t>
      </w:r>
      <w:r w:rsidR="00C15BFF" w:rsidRPr="00E466DA">
        <w:rPr>
          <w:color w:val="auto"/>
        </w:rPr>
        <w:t xml:space="preserve"> </w:t>
      </w:r>
      <w:r w:rsidR="00C15BFF" w:rsidRPr="00E466DA">
        <w:rPr>
          <w:i/>
          <w:iCs/>
          <w:color w:val="auto"/>
        </w:rPr>
        <w:t>CEBPA</w:t>
      </w:r>
      <w:r w:rsidR="00C15BFF" w:rsidRPr="00E466DA">
        <w:rPr>
          <w:color w:val="auto"/>
        </w:rPr>
        <w:t xml:space="preserve"> mutants (</w:t>
      </w:r>
      <w:r w:rsidR="00C15BFF" w:rsidRPr="00E466DA">
        <w:rPr>
          <w:color w:val="auto"/>
          <w:lang w:val="el-GR"/>
        </w:rPr>
        <w:t>χ</w:t>
      </w:r>
      <w:r w:rsidR="00C15BFF" w:rsidRPr="00E466DA">
        <w:rPr>
          <w:color w:val="auto"/>
          <w:vertAlign w:val="superscript"/>
        </w:rPr>
        <w:t>2</w:t>
      </w:r>
      <w:r w:rsidR="00C15BFF" w:rsidRPr="00E466DA">
        <w:rPr>
          <w:color w:val="auto"/>
        </w:rPr>
        <w:t xml:space="preserve"> p-val = 8.</w:t>
      </w:r>
      <w:r w:rsidR="003426DC" w:rsidRPr="00E466DA">
        <w:rPr>
          <w:color w:val="auto"/>
        </w:rPr>
        <w:t>21</w:t>
      </w:r>
      <w:r w:rsidR="00C15BFF" w:rsidRPr="00E466DA">
        <w:rPr>
          <w:color w:val="auto"/>
        </w:rPr>
        <w:t>e-</w:t>
      </w:r>
      <w:r w:rsidR="003426DC" w:rsidRPr="00E466DA">
        <w:rPr>
          <w:color w:val="auto"/>
        </w:rPr>
        <w:t>3</w:t>
      </w:r>
      <w:r w:rsidR="00C15BFF" w:rsidRPr="00E466DA">
        <w:rPr>
          <w:color w:val="auto"/>
        </w:rPr>
        <w:t>).</w:t>
      </w:r>
    </w:p>
    <w:p w14:paraId="153C17F8" w14:textId="77777777" w:rsidR="00C15BFF" w:rsidRPr="00E466DA" w:rsidRDefault="00C15BFF" w:rsidP="00C15BFF">
      <w:pPr>
        <w:spacing w:line="240" w:lineRule="auto"/>
        <w:ind w:right="0" w:firstLine="0"/>
        <w:rPr>
          <w:color w:val="auto"/>
        </w:rPr>
      </w:pPr>
    </w:p>
    <w:p w14:paraId="3D704A41" w14:textId="77777777" w:rsidR="00C15BFF" w:rsidRPr="00E466DA" w:rsidRDefault="00C15BFF" w:rsidP="00C15BFF">
      <w:pPr>
        <w:widowControl w:val="0"/>
        <w:autoSpaceDE w:val="0"/>
        <w:autoSpaceDN w:val="0"/>
        <w:adjustRightInd w:val="0"/>
        <w:rPr>
          <w:b/>
          <w:bCs/>
          <w:color w:val="auto"/>
          <w:szCs w:val="20"/>
        </w:rPr>
      </w:pPr>
      <w:r w:rsidRPr="00E466DA">
        <w:rPr>
          <w:b/>
          <w:bCs/>
          <w:color w:val="auto"/>
          <w:szCs w:val="20"/>
        </w:rPr>
        <w:t>Bibliography</w:t>
      </w:r>
    </w:p>
    <w:p w14:paraId="781F2912" w14:textId="77777777" w:rsidR="0002571B" w:rsidRPr="0002571B" w:rsidRDefault="00C15BFF">
      <w:pPr>
        <w:widowControl w:val="0"/>
        <w:autoSpaceDE w:val="0"/>
        <w:autoSpaceDN w:val="0"/>
        <w:adjustRightInd w:val="0"/>
        <w:rPr>
          <w:rFonts w:ascii="Times New Roman" w:hAnsi="Times New Roman" w:cs="Times New Roman"/>
          <w:noProof/>
          <w:lang w:val="en-US"/>
        </w:rPr>
      </w:pPr>
      <w:r w:rsidRPr="00E466DA">
        <w:rPr>
          <w:color w:val="auto"/>
          <w:szCs w:val="20"/>
        </w:rPr>
        <w:fldChar w:fldCharType="begin"/>
      </w:r>
      <w:r w:rsidR="0002571B">
        <w:rPr>
          <w:color w:val="auto"/>
          <w:szCs w:val="20"/>
        </w:rPr>
        <w:instrText>ADDIN F1000_CSL_BIBLIOGRAPHY</w:instrText>
      </w:r>
      <w:r w:rsidRPr="00E466DA">
        <w:rPr>
          <w:color w:val="auto"/>
          <w:szCs w:val="20"/>
        </w:rPr>
        <w:fldChar w:fldCharType="separate"/>
      </w:r>
    </w:p>
    <w:p w14:paraId="5E7781C9"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w:t>
      </w:r>
      <w:r w:rsidRPr="0002571B">
        <w:rPr>
          <w:rFonts w:ascii="Times New Roman" w:hAnsi="Times New Roman" w:cs="Times New Roman"/>
          <w:noProof/>
          <w:lang w:val="en-US"/>
        </w:rPr>
        <w:tab/>
        <w:t xml:space="preserve">Ross, M. E.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Gene expression profiling of pediatric acute myelogenous leukemia.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104,</w:t>
      </w:r>
      <w:r w:rsidRPr="0002571B">
        <w:rPr>
          <w:rFonts w:ascii="Times New Roman" w:hAnsi="Times New Roman" w:cs="Times New Roman"/>
          <w:noProof/>
          <w:lang w:val="en-US"/>
        </w:rPr>
        <w:t xml:space="preserve"> 3679–3687 (2004).</w:t>
      </w:r>
    </w:p>
    <w:p w14:paraId="29BAEBBD"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w:t>
      </w:r>
      <w:r w:rsidRPr="0002571B">
        <w:rPr>
          <w:rFonts w:ascii="Times New Roman" w:hAnsi="Times New Roman" w:cs="Times New Roman"/>
          <w:noProof/>
          <w:lang w:val="en-US"/>
        </w:rPr>
        <w:tab/>
        <w:t xml:space="preserve">Ashburner, M.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Gene Ontology: tool for the unification of biology. </w:t>
      </w:r>
      <w:r w:rsidRPr="0002571B">
        <w:rPr>
          <w:rFonts w:ascii="Times New Roman" w:hAnsi="Times New Roman" w:cs="Times New Roman"/>
          <w:i/>
          <w:iCs/>
          <w:noProof/>
          <w:lang w:val="en-US"/>
        </w:rPr>
        <w:t>Nat. Genet.</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25,</w:t>
      </w:r>
      <w:r w:rsidRPr="0002571B">
        <w:rPr>
          <w:rFonts w:ascii="Times New Roman" w:hAnsi="Times New Roman" w:cs="Times New Roman"/>
          <w:noProof/>
          <w:lang w:val="en-US"/>
        </w:rPr>
        <w:t xml:space="preserve"> 25–29 (2000).</w:t>
      </w:r>
    </w:p>
    <w:p w14:paraId="02F284D6"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3.</w:t>
      </w:r>
      <w:r w:rsidRPr="0002571B">
        <w:rPr>
          <w:rFonts w:ascii="Times New Roman" w:hAnsi="Times New Roman" w:cs="Times New Roman"/>
          <w:noProof/>
          <w:lang w:val="en-US"/>
        </w:rPr>
        <w:tab/>
        <w:t xml:space="preserve">The Gene Ontology Consortium. The Gene Ontology Resource: 20 years and still GOing strong. </w:t>
      </w:r>
      <w:r w:rsidRPr="0002571B">
        <w:rPr>
          <w:rFonts w:ascii="Times New Roman" w:hAnsi="Times New Roman" w:cs="Times New Roman"/>
          <w:i/>
          <w:iCs/>
          <w:noProof/>
          <w:lang w:val="en-US"/>
        </w:rPr>
        <w:t>Nucleic Acids Res.</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47,</w:t>
      </w:r>
      <w:r w:rsidRPr="0002571B">
        <w:rPr>
          <w:rFonts w:ascii="Times New Roman" w:hAnsi="Times New Roman" w:cs="Times New Roman"/>
          <w:noProof/>
          <w:lang w:val="en-US"/>
        </w:rPr>
        <w:t xml:space="preserve"> D330–D338 (2019).</w:t>
      </w:r>
    </w:p>
    <w:p w14:paraId="2CDEAAA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4.</w:t>
      </w:r>
      <w:r w:rsidRPr="0002571B">
        <w:rPr>
          <w:rFonts w:ascii="Times New Roman" w:hAnsi="Times New Roman" w:cs="Times New Roman"/>
          <w:noProof/>
          <w:lang w:val="en-US"/>
        </w:rPr>
        <w:tab/>
        <w:t xml:space="preserve">Lazar, C.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Batch effect removal methods for microarray gene expression data integration: a survey. </w:t>
      </w:r>
      <w:r w:rsidRPr="0002571B">
        <w:rPr>
          <w:rFonts w:ascii="Times New Roman" w:hAnsi="Times New Roman" w:cs="Times New Roman"/>
          <w:i/>
          <w:iCs/>
          <w:noProof/>
          <w:lang w:val="en-US"/>
        </w:rPr>
        <w:t>Brief. Bioinformatics</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14,</w:t>
      </w:r>
      <w:r w:rsidRPr="0002571B">
        <w:rPr>
          <w:rFonts w:ascii="Times New Roman" w:hAnsi="Times New Roman" w:cs="Times New Roman"/>
          <w:noProof/>
          <w:lang w:val="en-US"/>
        </w:rPr>
        <w:t xml:space="preserve"> 469–490 (2013).</w:t>
      </w:r>
    </w:p>
    <w:p w14:paraId="7546C41B"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5.</w:t>
      </w:r>
      <w:r w:rsidRPr="0002571B">
        <w:rPr>
          <w:rFonts w:ascii="Times New Roman" w:hAnsi="Times New Roman" w:cs="Times New Roman"/>
          <w:noProof/>
          <w:lang w:val="en-US"/>
        </w:rPr>
        <w:tab/>
        <w:t xml:space="preserve">Sun, C., Chang, L. &amp; Zhu, X. Pathogenesis of ETV6/RUNX1-positive childhood acute lymphoblastic leukemia and mechanisms underlying its relapse. </w:t>
      </w:r>
      <w:r w:rsidRPr="0002571B">
        <w:rPr>
          <w:rFonts w:ascii="Times New Roman" w:hAnsi="Times New Roman" w:cs="Times New Roman"/>
          <w:i/>
          <w:iCs/>
          <w:noProof/>
          <w:lang w:val="en-US"/>
        </w:rPr>
        <w:t>Oncotarget</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8,</w:t>
      </w:r>
      <w:r w:rsidRPr="0002571B">
        <w:rPr>
          <w:rFonts w:ascii="Times New Roman" w:hAnsi="Times New Roman" w:cs="Times New Roman"/>
          <w:noProof/>
          <w:lang w:val="en-US"/>
        </w:rPr>
        <w:t xml:space="preserve"> 35445–35459 (2017).</w:t>
      </w:r>
    </w:p>
    <w:p w14:paraId="36DE2A0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6.</w:t>
      </w:r>
      <w:r w:rsidRPr="0002571B">
        <w:rPr>
          <w:rFonts w:ascii="Times New Roman" w:hAnsi="Times New Roman" w:cs="Times New Roman"/>
          <w:noProof/>
          <w:lang w:val="en-US"/>
        </w:rPr>
        <w:tab/>
        <w:t xml:space="preserve">Yeoh, E.-J.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Classification, subtype discovery, and prediction of outcome in pediatric acute lymphoblastic leukemia by gene expression profiling. </w:t>
      </w:r>
      <w:r w:rsidRPr="0002571B">
        <w:rPr>
          <w:rFonts w:ascii="Times New Roman" w:hAnsi="Times New Roman" w:cs="Times New Roman"/>
          <w:i/>
          <w:iCs/>
          <w:noProof/>
          <w:lang w:val="en-US"/>
        </w:rPr>
        <w:t>Cancer Cell</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w:t>
      </w:r>
      <w:r w:rsidRPr="0002571B">
        <w:rPr>
          <w:rFonts w:ascii="Times New Roman" w:hAnsi="Times New Roman" w:cs="Times New Roman"/>
          <w:noProof/>
          <w:lang w:val="en-US"/>
        </w:rPr>
        <w:t xml:space="preserve"> 133–143 (2002).</w:t>
      </w:r>
    </w:p>
    <w:p w14:paraId="04004AC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7.</w:t>
      </w:r>
      <w:r w:rsidRPr="0002571B">
        <w:rPr>
          <w:rFonts w:ascii="Times New Roman" w:hAnsi="Times New Roman" w:cs="Times New Roman"/>
          <w:noProof/>
          <w:lang w:val="en-US"/>
        </w:rPr>
        <w:tab/>
        <w:t xml:space="preserve">Jain, N.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Ph-like acute lymphoblastic leukemia: a high-risk subtype in adults.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129,</w:t>
      </w:r>
      <w:r w:rsidRPr="0002571B">
        <w:rPr>
          <w:rFonts w:ascii="Times New Roman" w:hAnsi="Times New Roman" w:cs="Times New Roman"/>
          <w:noProof/>
          <w:lang w:val="en-US"/>
        </w:rPr>
        <w:t xml:space="preserve"> 572–581 (2017).</w:t>
      </w:r>
    </w:p>
    <w:p w14:paraId="1A429402"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8.</w:t>
      </w:r>
      <w:r w:rsidRPr="0002571B">
        <w:rPr>
          <w:rFonts w:ascii="Times New Roman" w:hAnsi="Times New Roman" w:cs="Times New Roman"/>
          <w:noProof/>
          <w:lang w:val="en-US"/>
        </w:rPr>
        <w:tab/>
        <w:t xml:space="preserve">Harvey, R. C.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Development and Validation Of a Highly Sensitive and Specific Gene Expression Classifier To Prospectively Screen and Identify B-Precursor Acute Lymphoblastic Leukemia (ALL) Patients With a Philadelphia Chromosome-Like (“Ph-like” or “BCR-ABL1-Like”) Signature For Therapeutic Targeting and Clinical Intervention.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122,</w:t>
      </w:r>
      <w:r w:rsidRPr="0002571B">
        <w:rPr>
          <w:rFonts w:ascii="Times New Roman" w:hAnsi="Times New Roman" w:cs="Times New Roman"/>
          <w:noProof/>
          <w:lang w:val="en-US"/>
        </w:rPr>
        <w:t xml:space="preserve"> 826–826 (2013).</w:t>
      </w:r>
    </w:p>
    <w:p w14:paraId="0734DC09"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9.</w:t>
      </w:r>
      <w:r w:rsidRPr="0002571B">
        <w:rPr>
          <w:rFonts w:ascii="Times New Roman" w:hAnsi="Times New Roman" w:cs="Times New Roman"/>
          <w:noProof/>
          <w:lang w:val="en-US"/>
        </w:rPr>
        <w:tab/>
        <w:t xml:space="preserve">Sadras, T.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Differential expression of MUC4, GPR110 and IL2RA defines two groups of CRLF2-rearranged acute lymphoblastic leukemia patients with distinct secondary lesions. </w:t>
      </w:r>
      <w:r w:rsidRPr="0002571B">
        <w:rPr>
          <w:rFonts w:ascii="Times New Roman" w:hAnsi="Times New Roman" w:cs="Times New Roman"/>
          <w:i/>
          <w:iCs/>
          <w:noProof/>
          <w:lang w:val="en-US"/>
        </w:rPr>
        <w:t>Cancer Lett.</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408,</w:t>
      </w:r>
      <w:r w:rsidRPr="0002571B">
        <w:rPr>
          <w:rFonts w:ascii="Times New Roman" w:hAnsi="Times New Roman" w:cs="Times New Roman"/>
          <w:noProof/>
          <w:lang w:val="en-US"/>
        </w:rPr>
        <w:t xml:space="preserve"> 92–101 (2017).</w:t>
      </w:r>
    </w:p>
    <w:p w14:paraId="11E9E771"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10.</w:t>
      </w:r>
      <w:r w:rsidRPr="0002571B">
        <w:rPr>
          <w:rFonts w:ascii="Times New Roman" w:hAnsi="Times New Roman" w:cs="Times New Roman"/>
          <w:noProof/>
          <w:lang w:val="en-US"/>
        </w:rPr>
        <w:tab/>
        <w:t xml:space="preserve">Inukai, T.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Hypercalcemia in childhood acute lymphoblastic leukemia: frequent implication of parathyroid hormone-related peptide and E2A-HLF from translocation 17;19. </w:t>
      </w:r>
      <w:r w:rsidRPr="0002571B">
        <w:rPr>
          <w:rFonts w:ascii="Times New Roman" w:hAnsi="Times New Roman" w:cs="Times New Roman"/>
          <w:i/>
          <w:iCs/>
          <w:noProof/>
          <w:lang w:val="en-US"/>
        </w:rPr>
        <w:t>Leukemia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21,</w:t>
      </w:r>
      <w:r w:rsidRPr="0002571B">
        <w:rPr>
          <w:rFonts w:ascii="Times New Roman" w:hAnsi="Times New Roman" w:cs="Times New Roman"/>
          <w:noProof/>
          <w:lang w:val="en-US"/>
        </w:rPr>
        <w:t xml:space="preserve"> 288–296 (2007).</w:t>
      </w:r>
    </w:p>
    <w:p w14:paraId="556086E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11.</w:t>
      </w:r>
      <w:r w:rsidRPr="0002571B">
        <w:rPr>
          <w:rFonts w:ascii="Times New Roman" w:hAnsi="Times New Roman" w:cs="Times New Roman"/>
          <w:noProof/>
          <w:lang w:val="en-US"/>
        </w:rPr>
        <w:tab/>
        <w:t xml:space="preserve">Harvey, R. C.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Identification of novel cluster groups in pediatric high-risk B-precursor acute lymphoblastic leukemia with gene expression profiling: correlation with genome-wide DNA copy number alterations, clinical characteristics, and outcome.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116,</w:t>
      </w:r>
      <w:r w:rsidRPr="0002571B">
        <w:rPr>
          <w:rFonts w:ascii="Times New Roman" w:hAnsi="Times New Roman" w:cs="Times New Roman"/>
          <w:noProof/>
          <w:lang w:val="en-US"/>
        </w:rPr>
        <w:t xml:space="preserve"> 4874–4884 (2010).</w:t>
      </w:r>
    </w:p>
    <w:p w14:paraId="73255118"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12.</w:t>
      </w:r>
      <w:r w:rsidRPr="0002571B">
        <w:rPr>
          <w:rFonts w:ascii="Times New Roman" w:hAnsi="Times New Roman" w:cs="Times New Roman"/>
          <w:noProof/>
          <w:lang w:val="en-US"/>
        </w:rPr>
        <w:tab/>
        <w:t xml:space="preserve">Rachieru-Sourisseau, P.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DNA Index in childhood acute lymphoblastic leukaemia: a karyotypic method to validate the flow cytometric measurement. </w:t>
      </w:r>
      <w:r w:rsidRPr="0002571B">
        <w:rPr>
          <w:rFonts w:ascii="Times New Roman" w:hAnsi="Times New Roman" w:cs="Times New Roman"/>
          <w:i/>
          <w:iCs/>
          <w:noProof/>
          <w:lang w:val="en-US"/>
        </w:rPr>
        <w:t>Int. J. Lab. Hematol.</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32,</w:t>
      </w:r>
      <w:r w:rsidRPr="0002571B">
        <w:rPr>
          <w:rFonts w:ascii="Times New Roman" w:hAnsi="Times New Roman" w:cs="Times New Roman"/>
          <w:noProof/>
          <w:lang w:val="en-US"/>
        </w:rPr>
        <w:t xml:space="preserve"> 288–298 (2010).</w:t>
      </w:r>
    </w:p>
    <w:p w14:paraId="79A4F07D"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13.</w:t>
      </w:r>
      <w:r w:rsidRPr="0002571B">
        <w:rPr>
          <w:rFonts w:ascii="Times New Roman" w:hAnsi="Times New Roman" w:cs="Times New Roman"/>
          <w:noProof/>
          <w:lang w:val="en-US"/>
        </w:rPr>
        <w:tab/>
        <w:t xml:space="preserve">Mullighan, C. G.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Pediatric acute myeloid leukemia with NPM1 mutations is characterized by a gene expression profile with dysregulated HOX gene expression distinct from MLL-rearranged leukemias. </w:t>
      </w:r>
      <w:r w:rsidRPr="0002571B">
        <w:rPr>
          <w:rFonts w:ascii="Times New Roman" w:hAnsi="Times New Roman" w:cs="Times New Roman"/>
          <w:i/>
          <w:iCs/>
          <w:noProof/>
          <w:lang w:val="en-US"/>
        </w:rPr>
        <w:t>Leukemia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21,</w:t>
      </w:r>
      <w:r w:rsidRPr="0002571B">
        <w:rPr>
          <w:rFonts w:ascii="Times New Roman" w:hAnsi="Times New Roman" w:cs="Times New Roman"/>
          <w:noProof/>
          <w:lang w:val="en-US"/>
        </w:rPr>
        <w:t xml:space="preserve"> 2000–2009 (2007).</w:t>
      </w:r>
    </w:p>
    <w:p w14:paraId="47AAE578"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14.</w:t>
      </w:r>
      <w:r w:rsidRPr="0002571B">
        <w:rPr>
          <w:rFonts w:ascii="Times New Roman" w:hAnsi="Times New Roman" w:cs="Times New Roman"/>
          <w:noProof/>
          <w:lang w:val="en-US"/>
        </w:rPr>
        <w:tab/>
        <w:t xml:space="preserve">Yagi, T.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Identification of a gene expression signature associated with pediatric AML prognosis.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102,</w:t>
      </w:r>
      <w:r w:rsidRPr="0002571B">
        <w:rPr>
          <w:rFonts w:ascii="Times New Roman" w:hAnsi="Times New Roman" w:cs="Times New Roman"/>
          <w:noProof/>
          <w:lang w:val="en-US"/>
        </w:rPr>
        <w:t xml:space="preserve"> 1849–1856 (2003).</w:t>
      </w:r>
    </w:p>
    <w:p w14:paraId="02320264"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15.</w:t>
      </w:r>
      <w:r w:rsidRPr="0002571B">
        <w:rPr>
          <w:rFonts w:ascii="Times New Roman" w:hAnsi="Times New Roman" w:cs="Times New Roman"/>
          <w:noProof/>
          <w:lang w:val="en-US"/>
        </w:rPr>
        <w:tab/>
        <w:t xml:space="preserve">Valk, P. J. M.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Prognostically useful gene-expression profiles in acute myeloid leukemia. </w:t>
      </w:r>
      <w:r w:rsidRPr="0002571B">
        <w:rPr>
          <w:rFonts w:ascii="Times New Roman" w:hAnsi="Times New Roman" w:cs="Times New Roman"/>
          <w:i/>
          <w:iCs/>
          <w:noProof/>
          <w:lang w:val="en-US"/>
        </w:rPr>
        <w:t>N. Engl. J. Med.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350,</w:t>
      </w:r>
      <w:r w:rsidRPr="0002571B">
        <w:rPr>
          <w:rFonts w:ascii="Times New Roman" w:hAnsi="Times New Roman" w:cs="Times New Roman"/>
          <w:noProof/>
          <w:lang w:val="en-US"/>
        </w:rPr>
        <w:t xml:space="preserve"> 1617–1628 (2004).</w:t>
      </w:r>
    </w:p>
    <w:p w14:paraId="539268FB"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16.</w:t>
      </w:r>
      <w:r w:rsidRPr="0002571B">
        <w:rPr>
          <w:rFonts w:ascii="Times New Roman" w:hAnsi="Times New Roman" w:cs="Times New Roman"/>
          <w:noProof/>
          <w:lang w:val="en-US"/>
        </w:rPr>
        <w:tab/>
        <w:t xml:space="preserve">Braoudaki, M.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The frequency of NPM1 mutations in childhood acute myeloid leukemia. </w:t>
      </w:r>
      <w:r w:rsidRPr="0002571B">
        <w:rPr>
          <w:rFonts w:ascii="Times New Roman" w:hAnsi="Times New Roman" w:cs="Times New Roman"/>
          <w:i/>
          <w:iCs/>
          <w:noProof/>
          <w:lang w:val="en-US"/>
        </w:rPr>
        <w:t>J Hematol Oncol</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lastRenderedPageBreak/>
        <w:t>3,</w:t>
      </w:r>
      <w:r w:rsidRPr="0002571B">
        <w:rPr>
          <w:rFonts w:ascii="Times New Roman" w:hAnsi="Times New Roman" w:cs="Times New Roman"/>
          <w:noProof/>
          <w:lang w:val="en-US"/>
        </w:rPr>
        <w:t xml:space="preserve"> 41 (2010).</w:t>
      </w:r>
    </w:p>
    <w:p w14:paraId="32D236E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17.</w:t>
      </w:r>
      <w:r w:rsidRPr="0002571B">
        <w:rPr>
          <w:rFonts w:ascii="Times New Roman" w:hAnsi="Times New Roman" w:cs="Times New Roman"/>
          <w:noProof/>
          <w:lang w:val="en-US"/>
        </w:rPr>
        <w:tab/>
        <w:t xml:space="preserve">Verhaak, R. G. W.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Prediction of molecular subtypes in acute myeloid leukemia based on gene expression profiling. </w:t>
      </w:r>
      <w:r w:rsidRPr="0002571B">
        <w:rPr>
          <w:rFonts w:ascii="Times New Roman" w:hAnsi="Times New Roman" w:cs="Times New Roman"/>
          <w:i/>
          <w:iCs/>
          <w:noProof/>
          <w:lang w:val="en-US"/>
        </w:rPr>
        <w:t>Haematologica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94,</w:t>
      </w:r>
      <w:r w:rsidRPr="0002571B">
        <w:rPr>
          <w:rFonts w:ascii="Times New Roman" w:hAnsi="Times New Roman" w:cs="Times New Roman"/>
          <w:noProof/>
          <w:lang w:val="en-US"/>
        </w:rPr>
        <w:t xml:space="preserve"> 131–134 (2009).</w:t>
      </w:r>
    </w:p>
    <w:p w14:paraId="45923FD2"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18.</w:t>
      </w:r>
      <w:r w:rsidRPr="0002571B">
        <w:rPr>
          <w:rFonts w:ascii="Times New Roman" w:hAnsi="Times New Roman" w:cs="Times New Roman"/>
          <w:noProof/>
          <w:lang w:val="en-US"/>
        </w:rPr>
        <w:tab/>
        <w:t xml:space="preserve">Shaver, A. C.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Mutational burden in acute myeloid leukemia is largely age dependent. </w:t>
      </w:r>
      <w:r w:rsidRPr="0002571B">
        <w:rPr>
          <w:rFonts w:ascii="Times New Roman" w:hAnsi="Times New Roman" w:cs="Times New Roman"/>
          <w:i/>
          <w:iCs/>
          <w:noProof/>
          <w:lang w:val="en-US"/>
        </w:rPr>
        <w:t>Blood</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126,</w:t>
      </w:r>
      <w:r w:rsidRPr="0002571B">
        <w:rPr>
          <w:rFonts w:ascii="Times New Roman" w:hAnsi="Times New Roman" w:cs="Times New Roman"/>
          <w:noProof/>
          <w:lang w:val="en-US"/>
        </w:rPr>
        <w:t xml:space="preserve"> 2605–2605 (2015).</w:t>
      </w:r>
    </w:p>
    <w:p w14:paraId="16A742B1"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19.</w:t>
      </w:r>
      <w:r w:rsidRPr="0002571B">
        <w:rPr>
          <w:rFonts w:ascii="Times New Roman" w:hAnsi="Times New Roman" w:cs="Times New Roman"/>
          <w:noProof/>
          <w:lang w:val="en-US"/>
        </w:rPr>
        <w:tab/>
        <w:t xml:space="preserve">de Rooij, J. D. E.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Pediatric non-Down syndrome acute megakaryoblastic leukemia is characterized by distinct genomic subsets with varying outcomes. </w:t>
      </w:r>
      <w:r w:rsidRPr="0002571B">
        <w:rPr>
          <w:rFonts w:ascii="Times New Roman" w:hAnsi="Times New Roman" w:cs="Times New Roman"/>
          <w:i/>
          <w:iCs/>
          <w:noProof/>
          <w:lang w:val="en-US"/>
        </w:rPr>
        <w:t>Nat. Genet.</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49,</w:t>
      </w:r>
      <w:r w:rsidRPr="0002571B">
        <w:rPr>
          <w:rFonts w:ascii="Times New Roman" w:hAnsi="Times New Roman" w:cs="Times New Roman"/>
          <w:noProof/>
          <w:lang w:val="en-US"/>
        </w:rPr>
        <w:t xml:space="preserve"> 451–456 (2017).</w:t>
      </w:r>
    </w:p>
    <w:p w14:paraId="29B64D41"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20.</w:t>
      </w:r>
      <w:r w:rsidRPr="0002571B">
        <w:rPr>
          <w:rFonts w:ascii="Times New Roman" w:hAnsi="Times New Roman" w:cs="Times New Roman"/>
          <w:noProof/>
          <w:lang w:val="en-US"/>
        </w:rPr>
        <w:tab/>
        <w:t xml:space="preserve">Dorrance, A. M.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Mll partial tandem duplication induces aberrant Hox expression in vivo via specific epigenetic alterations. </w:t>
      </w:r>
      <w:r w:rsidRPr="0002571B">
        <w:rPr>
          <w:rFonts w:ascii="Times New Roman" w:hAnsi="Times New Roman" w:cs="Times New Roman"/>
          <w:i/>
          <w:iCs/>
          <w:noProof/>
          <w:lang w:val="en-US"/>
        </w:rPr>
        <w:t>J. Clin. Invest.</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116,</w:t>
      </w:r>
      <w:r w:rsidRPr="0002571B">
        <w:rPr>
          <w:rFonts w:ascii="Times New Roman" w:hAnsi="Times New Roman" w:cs="Times New Roman"/>
          <w:noProof/>
          <w:lang w:val="en-US"/>
        </w:rPr>
        <w:t xml:space="preserve"> 2707–2716 (2006).</w:t>
      </w:r>
    </w:p>
    <w:p w14:paraId="51BE7EFE"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21.</w:t>
      </w:r>
      <w:r w:rsidRPr="0002571B">
        <w:rPr>
          <w:rFonts w:ascii="Times New Roman" w:hAnsi="Times New Roman" w:cs="Times New Roman"/>
          <w:noProof/>
          <w:lang w:val="en-US"/>
        </w:rPr>
        <w:tab/>
        <w:t xml:space="preserve">Meyer, C.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The MLL recombinome of acute leukemias in 2017. </w:t>
      </w:r>
      <w:r w:rsidRPr="0002571B">
        <w:rPr>
          <w:rFonts w:ascii="Times New Roman" w:hAnsi="Times New Roman" w:cs="Times New Roman"/>
          <w:i/>
          <w:iCs/>
          <w:noProof/>
          <w:lang w:val="en-US"/>
        </w:rPr>
        <w:t>Leukemia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32,</w:t>
      </w:r>
      <w:r w:rsidRPr="0002571B">
        <w:rPr>
          <w:rFonts w:ascii="Times New Roman" w:hAnsi="Times New Roman" w:cs="Times New Roman"/>
          <w:noProof/>
          <w:lang w:val="en-US"/>
        </w:rPr>
        <w:t xml:space="preserve"> 273–284 (2018).</w:t>
      </w:r>
    </w:p>
    <w:p w14:paraId="141AC1F3"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22.</w:t>
      </w:r>
      <w:r w:rsidRPr="0002571B">
        <w:rPr>
          <w:rFonts w:ascii="Times New Roman" w:hAnsi="Times New Roman" w:cs="Times New Roman"/>
          <w:noProof/>
          <w:lang w:val="en-US"/>
        </w:rPr>
        <w:tab/>
        <w:t xml:space="preserve">Sugeedha, J., Gautam, J. &amp; Tyagi, S. SET1/MLL family of proteins: functions beyond histone methylation. </w:t>
      </w:r>
      <w:r w:rsidRPr="0002571B">
        <w:rPr>
          <w:rFonts w:ascii="Times New Roman" w:hAnsi="Times New Roman" w:cs="Times New Roman"/>
          <w:i/>
          <w:iCs/>
          <w:noProof/>
          <w:lang w:val="en-US"/>
        </w:rPr>
        <w:t>Epigenetics</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16,</w:t>
      </w:r>
      <w:r w:rsidRPr="0002571B">
        <w:rPr>
          <w:rFonts w:ascii="Times New Roman" w:hAnsi="Times New Roman" w:cs="Times New Roman"/>
          <w:noProof/>
          <w:lang w:val="en-US"/>
        </w:rPr>
        <w:t xml:space="preserve"> 469–487 (2021).</w:t>
      </w:r>
    </w:p>
    <w:p w14:paraId="618F3B6D"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23.</w:t>
      </w:r>
      <w:r w:rsidRPr="0002571B">
        <w:rPr>
          <w:rFonts w:ascii="Times New Roman" w:hAnsi="Times New Roman" w:cs="Times New Roman"/>
          <w:noProof/>
          <w:lang w:val="en-US"/>
        </w:rPr>
        <w:tab/>
        <w:t xml:space="preserve">Winters, A. C. &amp; Bernt, K. M. MLL-Rearranged Leukemias-An Update on Science and Clinical Approaches. </w:t>
      </w:r>
      <w:r w:rsidRPr="0002571B">
        <w:rPr>
          <w:rFonts w:ascii="Times New Roman" w:hAnsi="Times New Roman" w:cs="Times New Roman"/>
          <w:i/>
          <w:iCs/>
          <w:noProof/>
          <w:lang w:val="en-US"/>
        </w:rPr>
        <w:t>Front. Pediatr.</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5,</w:t>
      </w:r>
      <w:r w:rsidRPr="0002571B">
        <w:rPr>
          <w:rFonts w:ascii="Times New Roman" w:hAnsi="Times New Roman" w:cs="Times New Roman"/>
          <w:noProof/>
          <w:lang w:val="en-US"/>
        </w:rPr>
        <w:t xml:space="preserve"> 4 (2017).</w:t>
      </w:r>
    </w:p>
    <w:p w14:paraId="4EE7AE9F"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24.</w:t>
      </w:r>
      <w:r w:rsidRPr="0002571B">
        <w:rPr>
          <w:rFonts w:ascii="Times New Roman" w:hAnsi="Times New Roman" w:cs="Times New Roman"/>
          <w:noProof/>
          <w:lang w:val="en-US"/>
        </w:rPr>
        <w:tab/>
        <w:t xml:space="preserve">Yang, W., Tran, P., Khan, Z., Rezk, S. &amp; O’Brien, S. MLL-rearranged mixed phenotype acute leukemia masquerading as B-cell ALL. </w:t>
      </w:r>
      <w:r w:rsidRPr="0002571B">
        <w:rPr>
          <w:rFonts w:ascii="Times New Roman" w:hAnsi="Times New Roman" w:cs="Times New Roman"/>
          <w:i/>
          <w:iCs/>
          <w:noProof/>
          <w:lang w:val="en-US"/>
        </w:rPr>
        <w:t>Leuk. Lymphoma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58,</w:t>
      </w:r>
      <w:r w:rsidRPr="0002571B">
        <w:rPr>
          <w:rFonts w:ascii="Times New Roman" w:hAnsi="Times New Roman" w:cs="Times New Roman"/>
          <w:noProof/>
          <w:lang w:val="en-US"/>
        </w:rPr>
        <w:t xml:space="preserve"> 1498–1501 (2017).</w:t>
      </w:r>
    </w:p>
    <w:p w14:paraId="2922E46D" w14:textId="77777777" w:rsidR="0002571B" w:rsidRPr="0002571B" w:rsidRDefault="0002571B">
      <w:pPr>
        <w:widowControl w:val="0"/>
        <w:autoSpaceDE w:val="0"/>
        <w:autoSpaceDN w:val="0"/>
        <w:adjustRightInd w:val="0"/>
        <w:ind w:left="440" w:hanging="440"/>
        <w:rPr>
          <w:rFonts w:ascii="Times New Roman" w:hAnsi="Times New Roman" w:cs="Times New Roman"/>
          <w:noProof/>
          <w:lang w:val="en-US"/>
        </w:rPr>
      </w:pPr>
      <w:r w:rsidRPr="0002571B">
        <w:rPr>
          <w:rFonts w:ascii="Times New Roman" w:hAnsi="Times New Roman" w:cs="Times New Roman"/>
          <w:noProof/>
          <w:lang w:val="en-US"/>
        </w:rPr>
        <w:t>25.</w:t>
      </w:r>
      <w:r w:rsidRPr="0002571B">
        <w:rPr>
          <w:rFonts w:ascii="Times New Roman" w:hAnsi="Times New Roman" w:cs="Times New Roman"/>
          <w:noProof/>
          <w:lang w:val="en-US"/>
        </w:rPr>
        <w:tab/>
        <w:t xml:space="preserve">Bian, S.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Single-cell multiomics sequencing and analyses of human colorectal cancer. </w:t>
      </w:r>
      <w:r w:rsidRPr="0002571B">
        <w:rPr>
          <w:rFonts w:ascii="Times New Roman" w:hAnsi="Times New Roman" w:cs="Times New Roman"/>
          <w:i/>
          <w:iCs/>
          <w:noProof/>
          <w:lang w:val="en-US"/>
        </w:rPr>
        <w:t>Science</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362,</w:t>
      </w:r>
      <w:r w:rsidRPr="0002571B">
        <w:rPr>
          <w:rFonts w:ascii="Times New Roman" w:hAnsi="Times New Roman" w:cs="Times New Roman"/>
          <w:noProof/>
          <w:lang w:val="en-US"/>
        </w:rPr>
        <w:t xml:space="preserve"> 1060–1063 (2018).</w:t>
      </w:r>
    </w:p>
    <w:p w14:paraId="3AA1FB32" w14:textId="77777777" w:rsidR="0002571B" w:rsidRPr="0002571B" w:rsidRDefault="0002571B">
      <w:pPr>
        <w:widowControl w:val="0"/>
        <w:autoSpaceDE w:val="0"/>
        <w:autoSpaceDN w:val="0"/>
        <w:adjustRightInd w:val="0"/>
        <w:ind w:left="440" w:hanging="440"/>
        <w:rPr>
          <w:rFonts w:ascii="Times New Roman" w:hAnsi="Times New Roman" w:cs="Times New Roman"/>
          <w:noProof/>
        </w:rPr>
      </w:pPr>
      <w:r w:rsidRPr="0002571B">
        <w:rPr>
          <w:rFonts w:ascii="Times New Roman" w:hAnsi="Times New Roman" w:cs="Times New Roman"/>
          <w:noProof/>
          <w:lang w:val="en-US"/>
        </w:rPr>
        <w:t>26.</w:t>
      </w:r>
      <w:r w:rsidRPr="0002571B">
        <w:rPr>
          <w:rFonts w:ascii="Times New Roman" w:hAnsi="Times New Roman" w:cs="Times New Roman"/>
          <w:noProof/>
          <w:lang w:val="en-US"/>
        </w:rPr>
        <w:tab/>
        <w:t xml:space="preserve">Tonks, A. </w:t>
      </w:r>
      <w:r w:rsidRPr="0002571B">
        <w:rPr>
          <w:rFonts w:ascii="Times New Roman" w:hAnsi="Times New Roman" w:cs="Times New Roman"/>
          <w:i/>
          <w:iCs/>
          <w:noProof/>
          <w:lang w:val="en-US"/>
        </w:rPr>
        <w:t>et al.</w:t>
      </w:r>
      <w:r w:rsidRPr="0002571B">
        <w:rPr>
          <w:rFonts w:ascii="Times New Roman" w:hAnsi="Times New Roman" w:cs="Times New Roman"/>
          <w:noProof/>
          <w:lang w:val="en-US"/>
        </w:rPr>
        <w:t xml:space="preserve"> Transcriptional dysregulation mediated by RUNX1-RUNX1T1 in normal human progenitor cells and in acute myeloid leukaemia. </w:t>
      </w:r>
      <w:r w:rsidRPr="0002571B">
        <w:rPr>
          <w:rFonts w:ascii="Times New Roman" w:hAnsi="Times New Roman" w:cs="Times New Roman"/>
          <w:i/>
          <w:iCs/>
          <w:noProof/>
          <w:lang w:val="en-US"/>
        </w:rPr>
        <w:t>Leukemia</w:t>
      </w:r>
      <w:r w:rsidRPr="0002571B">
        <w:rPr>
          <w:rFonts w:ascii="Times New Roman" w:hAnsi="Times New Roman" w:cs="Times New Roman"/>
          <w:noProof/>
          <w:lang w:val="en-US"/>
        </w:rPr>
        <w:t xml:space="preserve"> </w:t>
      </w:r>
      <w:r w:rsidRPr="0002571B">
        <w:rPr>
          <w:rFonts w:ascii="Times New Roman" w:hAnsi="Times New Roman" w:cs="Times New Roman"/>
          <w:b/>
          <w:bCs/>
          <w:noProof/>
          <w:lang w:val="en-US"/>
        </w:rPr>
        <w:t>21,</w:t>
      </w:r>
      <w:r w:rsidRPr="0002571B">
        <w:rPr>
          <w:rFonts w:ascii="Times New Roman" w:hAnsi="Times New Roman" w:cs="Times New Roman"/>
          <w:noProof/>
          <w:lang w:val="en-US"/>
        </w:rPr>
        <w:t xml:space="preserve"> 2495–2505 (2007).</w:t>
      </w:r>
    </w:p>
    <w:p w14:paraId="212713FA" w14:textId="732E7F95" w:rsidR="00C15BFF" w:rsidRPr="00E466DA" w:rsidRDefault="00C15BFF" w:rsidP="0002571B">
      <w:pPr>
        <w:widowControl w:val="0"/>
        <w:autoSpaceDE w:val="0"/>
        <w:autoSpaceDN w:val="0"/>
        <w:adjustRightInd w:val="0"/>
        <w:rPr>
          <w:color w:val="auto"/>
          <w:szCs w:val="20"/>
        </w:rPr>
      </w:pPr>
      <w:r w:rsidRPr="00E466DA">
        <w:rPr>
          <w:color w:val="auto"/>
          <w:szCs w:val="20"/>
        </w:rPr>
        <w:fldChar w:fldCharType="end"/>
      </w:r>
    </w:p>
    <w:p w14:paraId="5070B5AD" w14:textId="4CBB1B3F" w:rsidR="009073EC" w:rsidRPr="00E466DA" w:rsidRDefault="009073EC" w:rsidP="00C15BFF">
      <w:pPr>
        <w:rPr>
          <w:color w:val="auto"/>
        </w:rPr>
      </w:pPr>
    </w:p>
    <w:sectPr w:rsidR="009073EC" w:rsidRPr="00E466DA" w:rsidSect="00BC47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ree Shlien" w:date="2021-12-09T11:14:00Z" w:initials="TS">
    <w:p w14:paraId="79E87B61" w14:textId="0BFBD1E4" w:rsidR="008E33F8" w:rsidRDefault="008E33F8">
      <w:pPr>
        <w:pStyle w:val="CommentText"/>
      </w:pPr>
      <w:r>
        <w:rPr>
          <w:rStyle w:val="CommentReference"/>
        </w:rPr>
        <w:annotationRef/>
      </w:r>
      <w:r>
        <w:t>Hanz: should update MLL to KMT2A</w:t>
      </w:r>
    </w:p>
  </w:comment>
  <w:comment w:id="1" w:author="Sarah Cohen-Gogo" w:date="2021-11-17T22:45:00Z" w:initials="SC">
    <w:p w14:paraId="2FFC1E27" w14:textId="65DAF913" w:rsidR="00724F01" w:rsidRDefault="00724F01">
      <w:pPr>
        <w:pStyle w:val="CommentText"/>
      </w:pPr>
      <w:r>
        <w:rPr>
          <w:rStyle w:val="CommentReference"/>
        </w:rPr>
        <w:annotationRef/>
      </w:r>
      <w:r w:rsidR="00E5499C">
        <w:t xml:space="preserve">This is very important. You might get some pushback as to why ALLs with the exact same genomic alterations cluster separately </w:t>
      </w:r>
      <w:r w:rsidR="000801F0">
        <w:t>just because of their TARGET origin, and why it didn’t happen for other tumour types</w:t>
      </w:r>
    </w:p>
  </w:comment>
  <w:comment w:id="2" w:author="Three Shlien" w:date="2021-12-09T11:16:00Z" w:initials="TS">
    <w:p w14:paraId="5C58A0FB" w14:textId="72908C0C" w:rsidR="00C03816" w:rsidRDefault="00C03816">
      <w:pPr>
        <w:pStyle w:val="CommentText"/>
      </w:pPr>
      <w:r>
        <w:rPr>
          <w:rStyle w:val="CommentReference"/>
        </w:rPr>
        <w:annotationRef/>
      </w:r>
      <w:r>
        <w:t>Hanz: hypodiploid by any chance</w:t>
      </w:r>
    </w:p>
  </w:comment>
  <w:comment w:id="3" w:author="Sarah Cohen-Gogo" w:date="2021-11-17T22:37:00Z" w:initials="SC">
    <w:p w14:paraId="3A863213" w14:textId="56064A5F" w:rsidR="00603A66" w:rsidRDefault="00603A66">
      <w:pPr>
        <w:pStyle w:val="CommentText"/>
      </w:pPr>
      <w:r>
        <w:rPr>
          <w:rStyle w:val="CommentReference"/>
        </w:rPr>
        <w:annotationRef/>
      </w:r>
      <w:r>
        <w:t>Within the Target branch or all ALLs?</w:t>
      </w:r>
    </w:p>
  </w:comment>
  <w:comment w:id="4" w:author="Three Shlien" w:date="2021-05-27T18:28:00Z" w:initials="TS">
    <w:p w14:paraId="731E2780" w14:textId="3204A182" w:rsidR="00E6638B" w:rsidRDefault="00E6638B">
      <w:pPr>
        <w:pStyle w:val="CommentText"/>
      </w:pPr>
      <w:r>
        <w:rPr>
          <w:rStyle w:val="CommentReference"/>
        </w:rPr>
        <w:annotationRef/>
      </w:r>
      <w:r>
        <w:t>and</w:t>
      </w:r>
      <w:r w:rsidRPr="00601B12">
        <w:t xml:space="preserve"> </w:t>
      </w:r>
      <w:r>
        <w:t>shows</w:t>
      </w:r>
      <w:r w:rsidRPr="00601B12">
        <w:t xml:space="preserve"> high expression</w:t>
      </w:r>
      <w:r>
        <w:t xml:space="preserve"> </w:t>
      </w:r>
      <w:r w:rsidRPr="00601B12">
        <w:t xml:space="preserve">of </w:t>
      </w:r>
      <w:r w:rsidRPr="00773DEF">
        <w:rPr>
          <w:i/>
          <w:iCs/>
        </w:rPr>
        <w:t>SALL4</w:t>
      </w:r>
      <w:r>
        <w:rPr>
          <w:i/>
          <w:iCs/>
        </w:rPr>
        <w:t xml:space="preserve"> </w:t>
      </w:r>
      <w:r>
        <w:t>(</w:t>
      </w:r>
      <w:r w:rsidRPr="00B93629">
        <w:t>median logFC= 8.12, FDR ≤ 2.996e-08)</w:t>
      </w:r>
      <w:r>
        <w:t xml:space="preserve">, </w:t>
      </w:r>
      <w:r w:rsidRPr="00601B12">
        <w:t>which has been implicated in the pathogenesis of a subset of ALLs.</w:t>
      </w:r>
      <w:r>
        <w:fldChar w:fldCharType="begin"/>
      </w:r>
      <w:r>
        <w:instrText>ADDIN F1000_CSL_CITATION&lt;~#@#~&gt;[{"DOI":"10.1038/modpathol.3800694","First":false,"Last":false,"PMID":"16998462","abstract":"SALL4, a newly identified zinc-finger transcriptional factor important for embryonic development, is mapped to chromosome 20q13. Previously, we reported that SALL4 was constitutively expressed in acute myeloid leukemia and SALL4 transgenic mice developed acute myeloid leukemia. In this study, we aimed to survey SALL4 protein expression in benign and neoplastic hematopoietic tissues in addition to acute myeloid leukemia using immunostaining with a polyclonal anti-SALL4 antibody. Primary hematological tumors (178) and 15 benign hematopoietic tissues were examined. Reverse transcription-polymerase chain reaction was also performed to detect SALL4 mRNA expression on eight precursor B-cell lymphoblastic leukemia/lymphomas, 10 benign hematopoietic tissues, and seven hematopoietic cancer cell lines. Of the benign tissues, SALL4 expression was detectable only in CD34+ hematopoietic stem/progenitor cells (2/2 at protein level, 3/3 at RNA level). In neoplastic tissues, only precursor B-cell lymphoblastic leukemia/lymphomas had detectable SALL4 (12/16 at protein level, 7/8 at RNA level), similar to that observed in acute myeloid leukemia. Of the seven cell lines examined, only those derived from acute myeloid leukemia and precursor B-cell lymphoblastic leukemia/lymphomas were positive. To conclude, SALL4 expression is normally restricted to CD34+ hematopoietic stem/progenitor cells. The persistence of SALL4 expression in leukemic blasts in precursor B-cell lymphoblastic leukemia/lymphomas resembles to what we observed in acute myeloid leukemia, and correlates with the maturation arrest of these cells. We have shown in our previous study that the constitutive expression of SALL4 in mice can lead to acute myeloid leukemia development. The similar expression pattern of SALL4 in acute myeloid leukemia and B-cell lymphoblastic leukemia/lymphomas suggests that these two disease entities may share similar biological features and/or mechanisms of leukemogenesis. More definite studies to investigate the role of SALL4 in the pathogenesis of B-cell lymphoblastic leukemia/lymphomas are needed in the future to address this question.","author":[{"family":"Cui","given":"Wei"},{"family":"Kong","given":"Nikki R"},{"family":"Ma","given":"Yupo"},{"family":"Amin","given":"Hesham M"},{"family":"Lai","given":"Raymond"},{"family":"Chai","given":"Li"}],"authorYearDisplayFormat":false,"citation-label":"9078082","container-title":"Modern Pathology","container-title-short":"Mod. Pathol.","id":"9078082","invisible":false,"issue":"12","issued":{"date-parts":[["2006","12"]]},"journalAbbreviation":"Mod. Pathol.","page":"1585-1592","suppress-author":false,"title":"Differential expression of the novel oncogene, SALL4, in lymphoma, plasma cell myeloma, and acute lymphoblastic leukemia.","type":"article-journal","volume":"19"}]</w:instrText>
      </w:r>
      <w:r>
        <w:fldChar w:fldCharType="separate"/>
      </w:r>
      <w:r w:rsidRPr="009C5ECB">
        <w:rPr>
          <w:noProof/>
          <w:vertAlign w:val="superscript"/>
        </w:rPr>
        <w:t>114</w:t>
      </w:r>
      <w:r>
        <w:fldChar w:fldCharType="end"/>
      </w:r>
      <w:r>
        <w:rPr>
          <w:rStyle w:val="CommentReference"/>
        </w:rPr>
        <w:annotationRef/>
      </w:r>
      <w:r>
        <w:br/>
      </w:r>
      <w:r>
        <w:br/>
        <w:t>Cui et al. SALL4</w:t>
      </w:r>
    </w:p>
  </w:comment>
  <w:comment w:id="5" w:author="Three Shlien" w:date="2021-05-27T18:29:00Z" w:initials="TS">
    <w:p w14:paraId="7DB159CA" w14:textId="15455A22" w:rsidR="009B2F04" w:rsidRDefault="009B2F04">
      <w:pPr>
        <w:pStyle w:val="CommentText"/>
      </w:pPr>
      <w:r>
        <w:rPr>
          <w:rStyle w:val="CommentReference"/>
        </w:rPr>
        <w:annotationRef/>
      </w:r>
      <w:r w:rsidRPr="00601B12">
        <w:t xml:space="preserve">It also exhibits </w:t>
      </w:r>
      <w:r>
        <w:t xml:space="preserve">marked </w:t>
      </w:r>
      <w:r w:rsidRPr="00601B12">
        <w:t>overexpression</w:t>
      </w:r>
      <w:r>
        <w:t xml:space="preserve"> of</w:t>
      </w:r>
      <w:r w:rsidRPr="00601B12">
        <w:t xml:space="preserve"> </w:t>
      </w:r>
      <w:r w:rsidRPr="00773DEF">
        <w:rPr>
          <w:i/>
          <w:iCs/>
        </w:rPr>
        <w:t>CLCF1</w:t>
      </w:r>
      <w:r>
        <w:rPr>
          <w:i/>
          <w:iCs/>
        </w:rPr>
        <w:t xml:space="preserve"> </w:t>
      </w:r>
      <w:r>
        <w:t>(</w:t>
      </w:r>
      <w:r w:rsidRPr="00B93629">
        <w:t>median logFC= 5.94, FDR ≤ 1.3</w:t>
      </w:r>
      <w:r>
        <w:t>1</w:t>
      </w:r>
      <w:r w:rsidRPr="00B93629">
        <w:t>e-23)</w:t>
      </w:r>
      <w:r w:rsidRPr="00773DEF">
        <w:rPr>
          <w:i/>
          <w:iCs/>
        </w:rPr>
        <w:t>, BTLA</w:t>
      </w:r>
      <w:r>
        <w:rPr>
          <w:i/>
          <w:iCs/>
        </w:rPr>
        <w:t xml:space="preserve"> </w:t>
      </w:r>
      <w:r>
        <w:t>(</w:t>
      </w:r>
      <w:r w:rsidRPr="006B5310">
        <w:t>median logFC= 4.53, FDR ≤ 1.44e-10)</w:t>
      </w:r>
      <w:r w:rsidRPr="00601B12">
        <w:t xml:space="preserve">, </w:t>
      </w:r>
      <w:r>
        <w:t xml:space="preserve">and </w:t>
      </w:r>
      <w:r w:rsidRPr="00773DEF">
        <w:rPr>
          <w:i/>
          <w:iCs/>
        </w:rPr>
        <w:t>GATA</w:t>
      </w:r>
      <w:r>
        <w:t>3 (m</w:t>
      </w:r>
      <w:r w:rsidRPr="006B5310">
        <w:t>edian logFC= 4.67, FDR ≤ 2.380e-09)</w:t>
      </w:r>
      <w:r>
        <w:t xml:space="preserve"> and underexpression of </w:t>
      </w:r>
      <w:r w:rsidRPr="00773DEF">
        <w:rPr>
          <w:i/>
          <w:iCs/>
        </w:rPr>
        <w:t>LEF1</w:t>
      </w:r>
      <w:r>
        <w:t xml:space="preserve"> (</w:t>
      </w:r>
      <w:r w:rsidRPr="006B5310">
        <w:t>median logFC= -1.96, FDR ≤ 6.738e-09)</w:t>
      </w:r>
      <w:r>
        <w:t xml:space="preserve"> and </w:t>
      </w:r>
      <w:r w:rsidRPr="00773DEF">
        <w:rPr>
          <w:i/>
          <w:iCs/>
        </w:rPr>
        <w:t>PAX5</w:t>
      </w:r>
      <w:r>
        <w:rPr>
          <w:i/>
          <w:iCs/>
        </w:rPr>
        <w:t xml:space="preserve"> </w:t>
      </w:r>
      <w:r>
        <w:t>(</w:t>
      </w:r>
      <w:r w:rsidRPr="006B5310">
        <w:t>median logFC= -1.17, FDR ≤ 1.026e-02)</w:t>
      </w:r>
      <w:r>
        <w:t xml:space="preserve">, genes upregulated and downregulated, respectively, in </w:t>
      </w:r>
      <w:r w:rsidRPr="00AB2EC4">
        <w:rPr>
          <w:i/>
          <w:iCs/>
        </w:rPr>
        <w:t>ZNF384</w:t>
      </w:r>
      <w:r w:rsidRPr="00601B12">
        <w:t>-rearranged ALLs</w:t>
      </w:r>
      <w:r>
        <w:t xml:space="preserve"> </w:t>
      </w:r>
      <w:r>
        <w:rPr>
          <w:rStyle w:val="CommentReference"/>
        </w:rPr>
        <w:annotationRef/>
      </w:r>
      <w:r>
        <w:fldChar w:fldCharType="begin"/>
      </w:r>
      <w:r>
        <w:instrText>ADDIN F1000_CSL_CITATION&lt;~#@#~&gt;[{"DOI":"10.1101/gr.209163.116","First":false,"Last":false,"PMCID":"PMC5287225","PMID":"27903646","abstract":"Chromosomal translocations are a genomic hallmark of many hematologic malignancies. Often as initiating events, these structural abnormalities result in fusion proteins involving transcription factors important for hematopoietic differentiation and/or signaling molecules regulating cell proliferation and cell cycle. In contrast, epigenetic regulator genes are more frequently targeted by somatic sequence mutations, possibly as secondary events to further potentiate leukemogenesis. Through comprehensive whole-transcriptome sequencing of 231 children with acute lymphoblastic leukemia (ALL), we identified 58 putative functional and predominant fusion genes in 54.1% of patients (n = 125), 31 of which have not been reported previously. In particular, we described a distinct ALL subtype with a characteristic gene expression signature predominantly driven by chromosomal rearrangements of the ZNF384 gene with histone acetyltransferases EP300 and CREBBP ZNF384-rearranged ALL showed significant up-regulation of CLCF1 and BTLA expression, and ZNF384 fusion proteins consistently showed higher activity to promote transcription of these target genes relative to wild-type ZNF384 in vitro. Ectopic expression of EP300-ZNF384 and CREBBP-ZNF384 fusion altered differentiation of mouse hematopoietic stem and progenitor cells and also potentiated oncogenic transformation in vitro. EP300- and CREBBP-ZNF384 fusions resulted in loss of histone lysine acetyltransferase activity in a dominant-negative fashion, with concomitant global reduction of histone acetylation and increased sensitivity of leukemia cells to histone deacetylase inhibitors. In conclusion, our results indicate that gene fusion is a common class of genomic abnormalities in childhood ALL and that recurrent translocations involving EP300 and CREBBP may cause epigenetic deregulation with potential for therapeutic targeting.&lt;br&gt;&lt;br&gt;© 2017 Qian et al.; Published by Cold Spring Harbor Laboratory Press.","author":[{"family":"Qian","given":"Maoxiang"},{"family":"Zhang","given":"Hui"},{"family":"Kham","given":"Shirley Kow-Yin"},{"family":"Liu","given":"Shuguang"},{"family":"Jiang","given":"Chuang"},{"family":"Zhao","given":"Xujie"},{"family":"Lu","given":"Yi"},{"family":"Goodings","given":"Charnise"},{"family":"Lin","given":"Ting-Nien"},{"family":"Zhang","given":"Ranran"},{"family":"Moriyama","given":"Takaya"},{"family":"Yin","given":"Zhaohong"},{"family":"Li","given":"Zhenhua"},{"family":"Quah","given":"Thuan Chong"},{"family":"Ariffin","given":"Hany"},{"family":"Tan","given":"Ah Moy"},{"family":"Shen","given":"Shuhong"},{"family":"Bhojwani","given":"Deepa"},{"family":"Hu","given":"Shaoyan"},{"family":"Chen","given":"Suning"},{"family":"Zheng","given":"Huyong"},{"family":"Pui","given":"Ching-Hon"},{"family":"Yeoh","given":"Allen Eng-Juh"},{"family":"Yang","given":"Jun J"}],"authorYearDisplayFormat":false,"citation-label":"6684243","container-title":"Genome Research","container-title-short":"Genome Res.","id":"6684243","invisible":false,"issue":"2","issued":{"date-parts":[["2017"]]},"journalAbbreviation":"Genome Res.","page":"185-195","suppress-author":false,"title":"Whole-transcriptome sequencing identifies a distinct subtype of acute lymphoblastic leukemia with predominant genomic abnormalities of EP300 and CREBBP.","type":"article-journal","volume":"27"},{"DOI":"10.3324/haematol.2016.151035","First":false,"Last":false,"PMCID":"PMC5210242","PMID":"27634205","abstract":"Fusion genes involving ZNF384 have recently been identified in B-cell precursor acute lymphoblastic leukemia, and 7 fusion partners have been reported. We further characterized this type of fusion gene by whole transcriptome sequencing and/or polymerase chain reaction. In addition to previously reported genes, we identified BMP2K as a novel fusion partner for ZNF384 Including the EP300-ZNF384 that we reported recently, the total frequency of ZNF384-related fusion genes was 4.1% in 291 B-cell precursor acute lymphoblastic leukemia patients enrolled in a single clinical trial, and TCF3-ZNF384 was the most recurrent, with a frequency of 2.4%. The characteristic immunophenotype of weak CD10 and aberrant CD13 and/or CD33 expression was revealed to be a common feature of the leukemic cells harboring ZNF384-related fusion genes. The signature gene expression profile in TCF3-ZNF384-positive patients was enriched in hematopoietic stem cell features and related to that of EP300-ZNF384-positive patients, but was significantly distinct from that of TCF3-PBX1-positive and ZNF384-fusion-negative patients. However, clinical features of TCF3-ZNF384-positive patients are markedly different from those of EP300-ZNF384-positive patients, exhibiting higher cell counts and a younger age at presentation. TCF3-ZNF384-positive patients revealed a significantly poorer steroid response and a higher frequency of relapse, and the additional activating mutations in RAS signaling pathway genes were detected by whole exome analysis in some of the cases. Our observations indicate that ZNF384-related fusion genes consist of a distinct subgroup of B-cell precursor acute lymphoblastic leukemia with a characteristic immunophenotype, while the clinical features depend on the functional properties of individual fusion partners.&lt;br&gt;&lt;br&gt;Copyright© Ferrata Storti Foundation.","author":[{"family":"Hirabayashi","given":"Shinsuke"},{"family":"Ohki","given":"Kentaro"},{"family":"Nakabayashi","given":"Kazuhiko"},{"family":"Ichikawa","given":"Hitoshi"},{"family":"Momozawa","given":"Yukihide"},{"family":"Okamura","given":"Kohji"},{"family":"Yaguchi","given":"Akinori"},{"family":"Terada","given":"Kazuki"},{"family":"Saito","given":"Yuya"},{"family":"Yoshimi","given":"Ai"},{"family":"Ogata-Kawata","given":"Hiroko"},{"family":"Sakamoto","given":"Hiromi"},{"family":"Kato","given":"Motohiro"},{"family":"Fujimura","given":"Junya"},{"family":"Hino","given":"Moeko"},{"family":"Kinoshita","given":"Akitoshi"},{"family":"Kakuda","given":"Harumi"},{"family":"Kurosawa","given":"Hidemitsu"},{"family":"Kato","given":"Keisuke"},{"family":"Kajiwara","given":"Ryosuke"},{"family":"Moriwaki","given":"Koichi"},{"family":"Morimoto","given":"Tsuyoshi"},{"family":"Nakamura","given":"Kozue"},{"family":"Noguchi","given":"Yasushi"},{"family":"Osumi","given":"Tomoo"},{"family":"Sakashita","given":"Kazuo"},{"family":"Takita","given":"Junko"},{"family":"Yuza","given":"Yuki"},{"family":"Matsuda","given":"Koich"},{"family":"Yoshida","given":"Teruhiko"},{"family":"Matsumoto","given":"Kenji"},{"family":"Hata","given":"Kenichiro"},{"family":"Kubo","given":"Michiaki"},{"family":"Matsubara","given":"Yoichi"},{"family":"Fukushima","given":"Takashi"},{"family":"Koh","given":"Katsuyoshi"},{"family":"Manabe","given":"Atsushi"},{"family":"Ohara","given":"Akira"},{"family":"Kiyokawa","given":"Nobutaka"},{"family":"Tokyo Children’s Cancer Study Group (TCCSG)"}],"authorYearDisplayFormat":false,"citation-label":"3549358","container-title":"Haematologica","container-title-short":"Haematologica","id":"3549358","invisible":false,"issue":"1","issued":{"date-parts":[["2017"]]},"journalAbbreviation":"Haematologica","page":"118-129","suppress-author":false,"title":"ZNF384-related fusion genes define a subgroup of childhood B-cell precursor acute lymphoblastic leukemia with a characteristic immunotype.","type":"article-journal","volume":"102"}]</w:instrText>
      </w:r>
      <w:r>
        <w:fldChar w:fldCharType="separate"/>
      </w:r>
      <w:r w:rsidRPr="009C5ECB">
        <w:rPr>
          <w:noProof/>
          <w:vertAlign w:val="superscript"/>
        </w:rPr>
        <w:t>115,116</w:t>
      </w:r>
      <w:r>
        <w:fldChar w:fldCharType="end"/>
      </w:r>
      <w:r>
        <w:t>.</w:t>
      </w:r>
      <w:r>
        <w:br/>
      </w:r>
      <w:r>
        <w:br/>
        <w:t>not needed anymore due to gsets</w:t>
      </w:r>
    </w:p>
  </w:comment>
  <w:comment w:id="6" w:author="Sarah Cohen-Gogo" w:date="2021-11-17T22:38:00Z" w:initials="SC">
    <w:p w14:paraId="551EBA51" w14:textId="10375DA6" w:rsidR="008823FA" w:rsidRDefault="008823FA">
      <w:pPr>
        <w:pStyle w:val="CommentText"/>
      </w:pPr>
      <w:r>
        <w:rPr>
          <w:rStyle w:val="CommentReference"/>
        </w:rPr>
        <w:annotationRef/>
      </w:r>
      <w:r>
        <w:t>I wouldn’t use this word</w:t>
      </w:r>
    </w:p>
  </w:comment>
  <w:comment w:id="7" w:author="Three Shlien" w:date="2021-12-09T11:29:00Z" w:initials="TS">
    <w:p w14:paraId="76131F7E" w14:textId="4D3AA53A" w:rsidR="00DF5F83" w:rsidRPr="00DF5F83" w:rsidRDefault="00DF5F83" w:rsidP="00DF5F83">
      <w:pPr>
        <w:pStyle w:val="NormalWeb"/>
      </w:pPr>
      <w:r>
        <w:rPr>
          <w:rStyle w:val="CommentReference"/>
        </w:rPr>
        <w:annotationRef/>
      </w:r>
      <w:r>
        <w:t xml:space="preserve">Hanz: </w:t>
      </w:r>
      <w:r w:rsidRPr="00DF5F83">
        <w:t>This is an example for one gene participating in two different fusions. The resulting subsets TCF3-PBX1 and TCF3-HLF – have vastly different prognosis. Identifying TCF-HLF is the clinical priority. How different is it from TCF3-PBX1?</w:t>
      </w:r>
    </w:p>
    <w:p w14:paraId="23F19899" w14:textId="56AC152A" w:rsidR="00DF5F83" w:rsidRDefault="00DF5F83">
      <w:pPr>
        <w:pStyle w:val="CommentText"/>
      </w:pPr>
    </w:p>
  </w:comment>
  <w:comment w:id="11" w:author="Sarah Cohen-Gogo" w:date="2021-11-17T22:50:00Z" w:initials="SC">
    <w:p w14:paraId="3E408210" w14:textId="77777777" w:rsidR="008C7380" w:rsidRDefault="008C7380">
      <w:pPr>
        <w:pStyle w:val="CommentText"/>
      </w:pPr>
      <w:r>
        <w:rPr>
          <w:rStyle w:val="CommentReference"/>
        </w:rPr>
        <w:annotationRef/>
      </w:r>
      <w:r>
        <w:t>This clustering is very “adult based</w:t>
      </w:r>
      <w:r w:rsidR="00AD7DC9">
        <w:t xml:space="preserve">’ with much older patients. </w:t>
      </w:r>
      <w:r w:rsidR="001B3794">
        <w:t xml:space="preserve">I understand </w:t>
      </w:r>
      <w:r w:rsidR="00F968A2">
        <w:t xml:space="preserve">it might just be the data you have had </w:t>
      </w:r>
      <w:r w:rsidR="00936640">
        <w:t xml:space="preserve">access to – but wondering </w:t>
      </w:r>
      <w:r w:rsidR="0018335B">
        <w:t xml:space="preserve">if </w:t>
      </w:r>
      <w:r w:rsidR="007240B2">
        <w:t xml:space="preserve">you’ll get </w:t>
      </w:r>
      <w:r w:rsidR="005A326A">
        <w:t>comments of trying to build a pediatric cancer classifier with too many adult tumours</w:t>
      </w:r>
    </w:p>
    <w:p w14:paraId="48DF8A16" w14:textId="16B5245B" w:rsidR="005A326A" w:rsidRDefault="005A326A" w:rsidP="005A326A">
      <w:pPr>
        <w:pStyle w:val="CommentText"/>
        <w:ind w:firstLine="0"/>
      </w:pPr>
    </w:p>
  </w:comment>
  <w:comment w:id="12" w:author="Three Shlien" w:date="2021-12-09T11:35:00Z" w:initials="TS">
    <w:p w14:paraId="7A7D4C7C" w14:textId="2E0DF167" w:rsidR="00EF332B" w:rsidRDefault="00EF332B">
      <w:pPr>
        <w:pStyle w:val="CommentText"/>
      </w:pPr>
      <w:r>
        <w:rPr>
          <w:rStyle w:val="CommentReference"/>
        </w:rPr>
        <w:annotationRef/>
      </w:r>
      <w:r>
        <w:t xml:space="preserve">Hanz + Sarah: how many adult samples? </w:t>
      </w:r>
      <w:r>
        <w:br/>
        <w:t xml:space="preserve">Maybe we can write </w:t>
      </w:r>
      <w:r w:rsidR="00243F7E">
        <w:t xml:space="preserve"> has median age of 60 due to the presence of a majority of XX adult </w:t>
      </w:r>
      <w:r w:rsidR="006E0628">
        <w:t>patients</w:t>
      </w:r>
    </w:p>
  </w:comment>
  <w:comment w:id="14" w:author="Sarah Cohen-Gogo" w:date="2021-11-17T22:49:00Z" w:initials="SC">
    <w:p w14:paraId="2E5C4801" w14:textId="537C0E2B" w:rsidR="00672445" w:rsidRDefault="00672445">
      <w:pPr>
        <w:pStyle w:val="CommentText"/>
      </w:pPr>
      <w:r>
        <w:rPr>
          <w:rStyle w:val="CommentReference"/>
        </w:rPr>
        <w:annotationRef/>
      </w:r>
      <w:r>
        <w:t xml:space="preserve">Beware of this phrasing – some people might understand “pediatric classes” while you are </w:t>
      </w:r>
      <w:r w:rsidR="00124585">
        <w:t>talking about your cluster phylogeny (right?)</w:t>
      </w:r>
    </w:p>
  </w:comment>
  <w:comment w:id="15" w:author="Three Shlien" w:date="2021-12-09T11:36:00Z" w:initials="TS">
    <w:p w14:paraId="18EB3B13" w14:textId="03D3D578" w:rsidR="00A714B5" w:rsidRDefault="00A714B5">
      <w:pPr>
        <w:pStyle w:val="CommentText"/>
      </w:pPr>
      <w:r>
        <w:rPr>
          <w:rStyle w:val="CommentReference"/>
        </w:rPr>
        <w:annotationRef/>
      </w:r>
      <w:r>
        <w:t>Good point.</w:t>
      </w:r>
    </w:p>
  </w:comment>
  <w:comment w:id="18" w:author="Three Shlien" w:date="2021-12-09T11:38:00Z" w:initials="TS">
    <w:p w14:paraId="6CE7C8AB" w14:textId="4C59372D" w:rsidR="00D4297D" w:rsidRDefault="00D4297D">
      <w:pPr>
        <w:pStyle w:val="CommentText"/>
      </w:pPr>
      <w:r>
        <w:rPr>
          <w:rStyle w:val="CommentReference"/>
        </w:rPr>
        <w:annotationRef/>
      </w:r>
      <w:r>
        <w:t>Hanz: definitely without trisomy?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87B61" w15:done="0"/>
  <w15:commentEx w15:paraId="2FFC1E27" w15:done="0"/>
  <w15:commentEx w15:paraId="5C58A0FB" w15:done="0"/>
  <w15:commentEx w15:paraId="3A863213" w15:done="0"/>
  <w15:commentEx w15:paraId="731E2780" w15:done="0"/>
  <w15:commentEx w15:paraId="7DB159CA" w15:done="0"/>
  <w15:commentEx w15:paraId="551EBA51" w15:done="0"/>
  <w15:commentEx w15:paraId="23F19899" w15:done="0"/>
  <w15:commentEx w15:paraId="48DF8A16" w15:done="0"/>
  <w15:commentEx w15:paraId="7A7D4C7C" w15:done="0"/>
  <w15:commentEx w15:paraId="2E5C4801" w15:done="0"/>
  <w15:commentEx w15:paraId="18EB3B13" w15:paraIdParent="2E5C4801" w15:done="0"/>
  <w15:commentEx w15:paraId="6CE7C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638F" w16cex:dateUtc="2021-12-09T10:14:00Z"/>
  <w16cex:commentExtensible w16cex:durableId="253FB039" w16cex:dateUtc="2021-11-17T21:45:00Z"/>
  <w16cex:commentExtensible w16cex:durableId="255C6401" w16cex:dateUtc="2021-12-09T10:16:00Z"/>
  <w16cex:commentExtensible w16cex:durableId="253FAE5E" w16cex:dateUtc="2021-11-17T21:37:00Z"/>
  <w16cex:commentExtensible w16cex:durableId="245A0EDF" w16cex:dateUtc="2021-05-27T16:28:00Z"/>
  <w16cex:commentExtensible w16cex:durableId="245A0F33" w16cex:dateUtc="2021-05-27T16:29:00Z"/>
  <w16cex:commentExtensible w16cex:durableId="253FAE84" w16cex:dateUtc="2021-11-17T21:38:00Z"/>
  <w16cex:commentExtensible w16cex:durableId="255C6730" w16cex:dateUtc="2021-12-09T10:29:00Z"/>
  <w16cex:commentExtensible w16cex:durableId="253FB162" w16cex:dateUtc="2021-11-17T21:50:00Z"/>
  <w16cex:commentExtensible w16cex:durableId="255C6890" w16cex:dateUtc="2021-12-09T10:35:00Z"/>
  <w16cex:commentExtensible w16cex:durableId="253FB104" w16cex:dateUtc="2021-11-17T21:49:00Z"/>
  <w16cex:commentExtensible w16cex:durableId="255C68CB" w16cex:dateUtc="2021-12-09T10:36:00Z"/>
  <w16cex:commentExtensible w16cex:durableId="255C6921" w16cex:dateUtc="2021-12-09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87B61" w16cid:durableId="255C638F"/>
  <w16cid:commentId w16cid:paraId="2FFC1E27" w16cid:durableId="253FB039"/>
  <w16cid:commentId w16cid:paraId="5C58A0FB" w16cid:durableId="255C6401"/>
  <w16cid:commentId w16cid:paraId="3A863213" w16cid:durableId="253FAE5E"/>
  <w16cid:commentId w16cid:paraId="731E2780" w16cid:durableId="245A0EDF"/>
  <w16cid:commentId w16cid:paraId="7DB159CA" w16cid:durableId="245A0F33"/>
  <w16cid:commentId w16cid:paraId="551EBA51" w16cid:durableId="253FAE84"/>
  <w16cid:commentId w16cid:paraId="23F19899" w16cid:durableId="255C6730"/>
  <w16cid:commentId w16cid:paraId="48DF8A16" w16cid:durableId="253FB162"/>
  <w16cid:commentId w16cid:paraId="7A7D4C7C" w16cid:durableId="255C6890"/>
  <w16cid:commentId w16cid:paraId="2E5C4801" w16cid:durableId="253FB104"/>
  <w16cid:commentId w16cid:paraId="18EB3B13" w16cid:durableId="255C68CB"/>
  <w16cid:commentId w16cid:paraId="6CE7C8AB" w16cid:durableId="255C69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2665" w14:textId="77777777" w:rsidR="00DC1126" w:rsidRDefault="00DC1126" w:rsidP="00275FA7">
      <w:pPr>
        <w:spacing w:after="0" w:line="240" w:lineRule="auto"/>
      </w:pPr>
      <w:r>
        <w:separator/>
      </w:r>
    </w:p>
  </w:endnote>
  <w:endnote w:type="continuationSeparator" w:id="0">
    <w:p w14:paraId="49115F47" w14:textId="77777777" w:rsidR="00DC1126" w:rsidRDefault="00DC1126" w:rsidP="00275FA7">
      <w:pPr>
        <w:spacing w:after="0" w:line="240" w:lineRule="auto"/>
      </w:pPr>
      <w:r>
        <w:continuationSeparator/>
      </w:r>
    </w:p>
  </w:endnote>
  <w:endnote w:type="continuationNotice" w:id="1">
    <w:p w14:paraId="03BCC49C" w14:textId="77777777" w:rsidR="00DC1126" w:rsidRDefault="00DC11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0D20" w14:textId="77777777" w:rsidR="00DC1126" w:rsidRDefault="00DC1126" w:rsidP="00275FA7">
      <w:pPr>
        <w:spacing w:after="0" w:line="240" w:lineRule="auto"/>
      </w:pPr>
      <w:r>
        <w:separator/>
      </w:r>
    </w:p>
  </w:footnote>
  <w:footnote w:type="continuationSeparator" w:id="0">
    <w:p w14:paraId="14DF7E38" w14:textId="77777777" w:rsidR="00DC1126" w:rsidRDefault="00DC1126" w:rsidP="00275FA7">
      <w:pPr>
        <w:spacing w:after="0" w:line="240" w:lineRule="auto"/>
      </w:pPr>
      <w:r>
        <w:continuationSeparator/>
      </w:r>
    </w:p>
  </w:footnote>
  <w:footnote w:type="continuationNotice" w:id="1">
    <w:p w14:paraId="79F3251F" w14:textId="77777777" w:rsidR="00DC1126" w:rsidRDefault="00DC11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467"/>
    <w:multiLevelType w:val="hybridMultilevel"/>
    <w:tmpl w:val="0BF895DC"/>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0BF"/>
    <w:multiLevelType w:val="hybridMultilevel"/>
    <w:tmpl w:val="AB0C68C4"/>
    <w:lvl w:ilvl="0" w:tplc="11287E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74BA"/>
    <w:multiLevelType w:val="hybridMultilevel"/>
    <w:tmpl w:val="CE0E8C68"/>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00F"/>
    <w:multiLevelType w:val="hybridMultilevel"/>
    <w:tmpl w:val="9578CBAE"/>
    <w:lvl w:ilvl="0" w:tplc="31945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03D87"/>
    <w:multiLevelType w:val="hybridMultilevel"/>
    <w:tmpl w:val="A8A8B7B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D5400"/>
    <w:multiLevelType w:val="hybridMultilevel"/>
    <w:tmpl w:val="785A9BCC"/>
    <w:lvl w:ilvl="0" w:tplc="122EE9D6">
      <w:numFmt w:val="bullet"/>
      <w:lvlText w:val="-"/>
      <w:lvlJc w:val="left"/>
      <w:pPr>
        <w:ind w:left="720" w:hanging="360"/>
      </w:pPr>
      <w:rPr>
        <w:rFonts w:ascii="Cambria" w:eastAsia="Cambr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F94"/>
    <w:multiLevelType w:val="hybridMultilevel"/>
    <w:tmpl w:val="04B85836"/>
    <w:lvl w:ilvl="0" w:tplc="A8960ED2">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270D5E21"/>
    <w:multiLevelType w:val="hybridMultilevel"/>
    <w:tmpl w:val="541C51F0"/>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54FC"/>
    <w:multiLevelType w:val="hybridMultilevel"/>
    <w:tmpl w:val="57023C64"/>
    <w:lvl w:ilvl="0" w:tplc="BFA6B402">
      <w:start w:val="7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03F88"/>
    <w:multiLevelType w:val="hybridMultilevel"/>
    <w:tmpl w:val="0A8ABFFC"/>
    <w:lvl w:ilvl="0" w:tplc="5DEA77E4">
      <w:numFmt w:val="bullet"/>
      <w:lvlText w:val="-"/>
      <w:lvlJc w:val="left"/>
      <w:pPr>
        <w:ind w:left="720" w:hanging="360"/>
      </w:pPr>
      <w:rPr>
        <w:rFonts w:ascii="Cambria" w:eastAsia="Cambria"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0488"/>
    <w:multiLevelType w:val="hybridMultilevel"/>
    <w:tmpl w:val="453C910C"/>
    <w:lvl w:ilvl="0" w:tplc="14380C3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90E45"/>
    <w:multiLevelType w:val="hybridMultilevel"/>
    <w:tmpl w:val="FF4A7086"/>
    <w:lvl w:ilvl="0" w:tplc="9572CEBE">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D5479"/>
    <w:multiLevelType w:val="hybridMultilevel"/>
    <w:tmpl w:val="9DAA1D26"/>
    <w:lvl w:ilvl="0" w:tplc="A016DFEA">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3" w15:restartNumberingAfterBreak="0">
    <w:nsid w:val="50DD635A"/>
    <w:multiLevelType w:val="hybridMultilevel"/>
    <w:tmpl w:val="52AE5B4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4133B"/>
    <w:multiLevelType w:val="hybridMultilevel"/>
    <w:tmpl w:val="3912C1E6"/>
    <w:lvl w:ilvl="0" w:tplc="D46A93D0">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5" w15:restartNumberingAfterBreak="0">
    <w:nsid w:val="598870D3"/>
    <w:multiLevelType w:val="hybridMultilevel"/>
    <w:tmpl w:val="C3589B96"/>
    <w:lvl w:ilvl="0" w:tplc="18329E2E">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6" w15:restartNumberingAfterBreak="0">
    <w:nsid w:val="72C94B30"/>
    <w:multiLevelType w:val="hybridMultilevel"/>
    <w:tmpl w:val="8AA43046"/>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E4CF8"/>
    <w:multiLevelType w:val="hybridMultilevel"/>
    <w:tmpl w:val="F5AEA228"/>
    <w:lvl w:ilvl="0" w:tplc="8F121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20621"/>
    <w:multiLevelType w:val="hybridMultilevel"/>
    <w:tmpl w:val="A5A67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4349F"/>
    <w:multiLevelType w:val="hybridMultilevel"/>
    <w:tmpl w:val="5F00FBFA"/>
    <w:lvl w:ilvl="0" w:tplc="CB2275BE">
      <w:start w:val="20"/>
      <w:numFmt w:val="bullet"/>
      <w:lvlText w:val="-"/>
      <w:lvlJc w:val="left"/>
      <w:pPr>
        <w:ind w:left="72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E29E1"/>
    <w:multiLevelType w:val="hybridMultilevel"/>
    <w:tmpl w:val="C96A9B96"/>
    <w:lvl w:ilvl="0" w:tplc="20A4A7DA">
      <w:start w:val="2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45875"/>
    <w:multiLevelType w:val="hybridMultilevel"/>
    <w:tmpl w:val="EBF8093E"/>
    <w:lvl w:ilvl="0" w:tplc="76609CE8">
      <w:start w:val="1"/>
      <w:numFmt w:val="decimal"/>
      <w:lvlText w:val="%1."/>
      <w:lvlJc w:val="left"/>
      <w:pPr>
        <w:ind w:left="549" w:hanging="360"/>
      </w:pPr>
      <w:rPr>
        <w:rFonts w:hint="default"/>
        <w:color w:val="000000"/>
        <w:u w:val="none"/>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2" w15:restartNumberingAfterBreak="0">
    <w:nsid w:val="7BE146E0"/>
    <w:multiLevelType w:val="hybridMultilevel"/>
    <w:tmpl w:val="86201746"/>
    <w:lvl w:ilvl="0" w:tplc="EC5ACF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34C31"/>
    <w:multiLevelType w:val="hybridMultilevel"/>
    <w:tmpl w:val="CDDA9C10"/>
    <w:lvl w:ilvl="0" w:tplc="9E9403F6">
      <w:numFmt w:val="bullet"/>
      <w:lvlText w:val="-"/>
      <w:lvlJc w:val="left"/>
      <w:pPr>
        <w:ind w:left="720" w:hanging="360"/>
      </w:pPr>
      <w:rPr>
        <w:rFonts w:ascii="Cambria" w:eastAsia="Cambria" w:hAnsi="Cambria" w:cs="Cambria"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22"/>
  </w:num>
  <w:num w:numId="6">
    <w:abstractNumId w:val="7"/>
  </w:num>
  <w:num w:numId="7">
    <w:abstractNumId w:val="16"/>
  </w:num>
  <w:num w:numId="8">
    <w:abstractNumId w:val="2"/>
  </w:num>
  <w:num w:numId="9">
    <w:abstractNumId w:val="18"/>
  </w:num>
  <w:num w:numId="10">
    <w:abstractNumId w:val="0"/>
  </w:num>
  <w:num w:numId="11">
    <w:abstractNumId w:val="4"/>
  </w:num>
  <w:num w:numId="12">
    <w:abstractNumId w:val="1"/>
  </w:num>
  <w:num w:numId="13">
    <w:abstractNumId w:val="3"/>
  </w:num>
  <w:num w:numId="14">
    <w:abstractNumId w:val="17"/>
  </w:num>
  <w:num w:numId="15">
    <w:abstractNumId w:val="15"/>
  </w:num>
  <w:num w:numId="16">
    <w:abstractNumId w:val="20"/>
  </w:num>
  <w:num w:numId="17">
    <w:abstractNumId w:val="19"/>
  </w:num>
  <w:num w:numId="18">
    <w:abstractNumId w:val="21"/>
  </w:num>
  <w:num w:numId="19">
    <w:abstractNumId w:val="23"/>
  </w:num>
  <w:num w:numId="20">
    <w:abstractNumId w:val="5"/>
  </w:num>
  <w:num w:numId="21">
    <w:abstractNumId w:val="9"/>
  </w:num>
  <w:num w:numId="22">
    <w:abstractNumId w:val="6"/>
  </w:num>
  <w:num w:numId="23">
    <w:abstractNumId w:val="14"/>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ree Shlien">
    <w15:presenceInfo w15:providerId="Windows Live" w15:userId="7501844891a703fa"/>
  </w15:person>
  <w15:person w15:author="Sarah Cohen-Gogo">
    <w15:presenceInfo w15:providerId="Windows Live" w15:userId="c9a0c00ac9b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6D"/>
    <w:rsid w:val="00000B07"/>
    <w:rsid w:val="000011E7"/>
    <w:rsid w:val="00001693"/>
    <w:rsid w:val="00002C37"/>
    <w:rsid w:val="00002F2D"/>
    <w:rsid w:val="00003499"/>
    <w:rsid w:val="000035BD"/>
    <w:rsid w:val="000047AC"/>
    <w:rsid w:val="0000482B"/>
    <w:rsid w:val="00004DCB"/>
    <w:rsid w:val="000052DB"/>
    <w:rsid w:val="00005829"/>
    <w:rsid w:val="00005C79"/>
    <w:rsid w:val="00006295"/>
    <w:rsid w:val="00006335"/>
    <w:rsid w:val="00006699"/>
    <w:rsid w:val="000066CB"/>
    <w:rsid w:val="00007132"/>
    <w:rsid w:val="000071FA"/>
    <w:rsid w:val="00007A3A"/>
    <w:rsid w:val="0000F942"/>
    <w:rsid w:val="0001029C"/>
    <w:rsid w:val="0001064C"/>
    <w:rsid w:val="00010730"/>
    <w:rsid w:val="00010E67"/>
    <w:rsid w:val="00010EE9"/>
    <w:rsid w:val="00011ABC"/>
    <w:rsid w:val="00012304"/>
    <w:rsid w:val="00012B16"/>
    <w:rsid w:val="00013193"/>
    <w:rsid w:val="000146F9"/>
    <w:rsid w:val="00015066"/>
    <w:rsid w:val="00015239"/>
    <w:rsid w:val="00015C01"/>
    <w:rsid w:val="00017FA5"/>
    <w:rsid w:val="00020868"/>
    <w:rsid w:val="000212E5"/>
    <w:rsid w:val="000217BC"/>
    <w:rsid w:val="00021F06"/>
    <w:rsid w:val="000220A1"/>
    <w:rsid w:val="0002279F"/>
    <w:rsid w:val="00022813"/>
    <w:rsid w:val="000232C5"/>
    <w:rsid w:val="0002339C"/>
    <w:rsid w:val="00023630"/>
    <w:rsid w:val="00024489"/>
    <w:rsid w:val="00025663"/>
    <w:rsid w:val="0002571B"/>
    <w:rsid w:val="0002610D"/>
    <w:rsid w:val="00026969"/>
    <w:rsid w:val="00026C33"/>
    <w:rsid w:val="00031C69"/>
    <w:rsid w:val="00032C89"/>
    <w:rsid w:val="00034D0D"/>
    <w:rsid w:val="00035E56"/>
    <w:rsid w:val="000376AD"/>
    <w:rsid w:val="000402CD"/>
    <w:rsid w:val="00040F93"/>
    <w:rsid w:val="0004123D"/>
    <w:rsid w:val="00041F4D"/>
    <w:rsid w:val="000427F8"/>
    <w:rsid w:val="00045F1E"/>
    <w:rsid w:val="00046637"/>
    <w:rsid w:val="00046F94"/>
    <w:rsid w:val="00047AB8"/>
    <w:rsid w:val="00047ABA"/>
    <w:rsid w:val="00050418"/>
    <w:rsid w:val="00050A14"/>
    <w:rsid w:val="000513D9"/>
    <w:rsid w:val="000515C0"/>
    <w:rsid w:val="0005192F"/>
    <w:rsid w:val="00051A96"/>
    <w:rsid w:val="00052055"/>
    <w:rsid w:val="000521B6"/>
    <w:rsid w:val="00052304"/>
    <w:rsid w:val="00053A43"/>
    <w:rsid w:val="000541AF"/>
    <w:rsid w:val="00054E37"/>
    <w:rsid w:val="0005756C"/>
    <w:rsid w:val="00061634"/>
    <w:rsid w:val="000634AE"/>
    <w:rsid w:val="00064D85"/>
    <w:rsid w:val="000652F1"/>
    <w:rsid w:val="00065FAC"/>
    <w:rsid w:val="0006619E"/>
    <w:rsid w:val="00067D8E"/>
    <w:rsid w:val="0007048A"/>
    <w:rsid w:val="000704D1"/>
    <w:rsid w:val="00070AC9"/>
    <w:rsid w:val="0007142C"/>
    <w:rsid w:val="00072F85"/>
    <w:rsid w:val="00074497"/>
    <w:rsid w:val="00074632"/>
    <w:rsid w:val="00076018"/>
    <w:rsid w:val="00076355"/>
    <w:rsid w:val="000771BE"/>
    <w:rsid w:val="0007775F"/>
    <w:rsid w:val="000801F0"/>
    <w:rsid w:val="00081139"/>
    <w:rsid w:val="00081348"/>
    <w:rsid w:val="00081964"/>
    <w:rsid w:val="000831C6"/>
    <w:rsid w:val="000860C3"/>
    <w:rsid w:val="000865D7"/>
    <w:rsid w:val="0008713D"/>
    <w:rsid w:val="00087774"/>
    <w:rsid w:val="0009004F"/>
    <w:rsid w:val="00090F9E"/>
    <w:rsid w:val="0009136D"/>
    <w:rsid w:val="0009147E"/>
    <w:rsid w:val="0009227F"/>
    <w:rsid w:val="00092491"/>
    <w:rsid w:val="0009457D"/>
    <w:rsid w:val="000967A6"/>
    <w:rsid w:val="00096E38"/>
    <w:rsid w:val="00097006"/>
    <w:rsid w:val="0009747F"/>
    <w:rsid w:val="00097F3D"/>
    <w:rsid w:val="000A02EF"/>
    <w:rsid w:val="000A0A27"/>
    <w:rsid w:val="000A3AB7"/>
    <w:rsid w:val="000A4366"/>
    <w:rsid w:val="000A598A"/>
    <w:rsid w:val="000A5B55"/>
    <w:rsid w:val="000A5F3C"/>
    <w:rsid w:val="000A7353"/>
    <w:rsid w:val="000A776B"/>
    <w:rsid w:val="000B0A19"/>
    <w:rsid w:val="000B1665"/>
    <w:rsid w:val="000B1787"/>
    <w:rsid w:val="000B2211"/>
    <w:rsid w:val="000B2AE0"/>
    <w:rsid w:val="000B2BBD"/>
    <w:rsid w:val="000B5261"/>
    <w:rsid w:val="000B569E"/>
    <w:rsid w:val="000B6088"/>
    <w:rsid w:val="000B6E23"/>
    <w:rsid w:val="000B7732"/>
    <w:rsid w:val="000C05E3"/>
    <w:rsid w:val="000C0CF7"/>
    <w:rsid w:val="000C1562"/>
    <w:rsid w:val="000C2A5E"/>
    <w:rsid w:val="000C376D"/>
    <w:rsid w:val="000C3AFE"/>
    <w:rsid w:val="000C3B40"/>
    <w:rsid w:val="000C46EE"/>
    <w:rsid w:val="000C60EF"/>
    <w:rsid w:val="000C65E5"/>
    <w:rsid w:val="000C6EAC"/>
    <w:rsid w:val="000C7B45"/>
    <w:rsid w:val="000D05BB"/>
    <w:rsid w:val="000D072A"/>
    <w:rsid w:val="000D0D45"/>
    <w:rsid w:val="000D17D7"/>
    <w:rsid w:val="000D2FA3"/>
    <w:rsid w:val="000D32AC"/>
    <w:rsid w:val="000D32C9"/>
    <w:rsid w:val="000D3409"/>
    <w:rsid w:val="000D3C10"/>
    <w:rsid w:val="000D56B1"/>
    <w:rsid w:val="000D5A96"/>
    <w:rsid w:val="000D5DC5"/>
    <w:rsid w:val="000D5FCE"/>
    <w:rsid w:val="000D6465"/>
    <w:rsid w:val="000D65D3"/>
    <w:rsid w:val="000D6991"/>
    <w:rsid w:val="000DB04C"/>
    <w:rsid w:val="000E03F7"/>
    <w:rsid w:val="000E04B6"/>
    <w:rsid w:val="000E0BEC"/>
    <w:rsid w:val="000E0DB1"/>
    <w:rsid w:val="000E12B8"/>
    <w:rsid w:val="000E154A"/>
    <w:rsid w:val="000E2A4C"/>
    <w:rsid w:val="000E2E76"/>
    <w:rsid w:val="000E3825"/>
    <w:rsid w:val="000E3ED6"/>
    <w:rsid w:val="000E47E0"/>
    <w:rsid w:val="000E4EDF"/>
    <w:rsid w:val="000E57ED"/>
    <w:rsid w:val="000E7260"/>
    <w:rsid w:val="000E761A"/>
    <w:rsid w:val="000E7922"/>
    <w:rsid w:val="000E7996"/>
    <w:rsid w:val="000E7FF3"/>
    <w:rsid w:val="000F1754"/>
    <w:rsid w:val="000F2CEE"/>
    <w:rsid w:val="000F322C"/>
    <w:rsid w:val="000F331F"/>
    <w:rsid w:val="000F3C44"/>
    <w:rsid w:val="000F3FAB"/>
    <w:rsid w:val="000F4616"/>
    <w:rsid w:val="000F493C"/>
    <w:rsid w:val="000F4E6A"/>
    <w:rsid w:val="000F53DE"/>
    <w:rsid w:val="000F612D"/>
    <w:rsid w:val="000F6543"/>
    <w:rsid w:val="000F766C"/>
    <w:rsid w:val="001005B4"/>
    <w:rsid w:val="0010083E"/>
    <w:rsid w:val="00100AA0"/>
    <w:rsid w:val="00101108"/>
    <w:rsid w:val="00101713"/>
    <w:rsid w:val="00103710"/>
    <w:rsid w:val="001038B9"/>
    <w:rsid w:val="00104C4A"/>
    <w:rsid w:val="001056F9"/>
    <w:rsid w:val="001074C7"/>
    <w:rsid w:val="00107779"/>
    <w:rsid w:val="00107976"/>
    <w:rsid w:val="001103CC"/>
    <w:rsid w:val="001103CF"/>
    <w:rsid w:val="00110BC9"/>
    <w:rsid w:val="00111127"/>
    <w:rsid w:val="001114C9"/>
    <w:rsid w:val="00111ABC"/>
    <w:rsid w:val="001125CA"/>
    <w:rsid w:val="00112A73"/>
    <w:rsid w:val="00112DAF"/>
    <w:rsid w:val="00112FF3"/>
    <w:rsid w:val="00113B6A"/>
    <w:rsid w:val="00114759"/>
    <w:rsid w:val="00115743"/>
    <w:rsid w:val="00115ED7"/>
    <w:rsid w:val="00116729"/>
    <w:rsid w:val="00116BCB"/>
    <w:rsid w:val="00117A84"/>
    <w:rsid w:val="00117BC7"/>
    <w:rsid w:val="001200A6"/>
    <w:rsid w:val="001203C1"/>
    <w:rsid w:val="00120BEC"/>
    <w:rsid w:val="0012162A"/>
    <w:rsid w:val="00121716"/>
    <w:rsid w:val="0012264A"/>
    <w:rsid w:val="00122C18"/>
    <w:rsid w:val="00122D74"/>
    <w:rsid w:val="00124585"/>
    <w:rsid w:val="00124A60"/>
    <w:rsid w:val="00124AE6"/>
    <w:rsid w:val="00125071"/>
    <w:rsid w:val="00126634"/>
    <w:rsid w:val="001268AF"/>
    <w:rsid w:val="0012709E"/>
    <w:rsid w:val="001271BC"/>
    <w:rsid w:val="0012721D"/>
    <w:rsid w:val="00127B7D"/>
    <w:rsid w:val="00130157"/>
    <w:rsid w:val="00130449"/>
    <w:rsid w:val="001314B3"/>
    <w:rsid w:val="00132A7B"/>
    <w:rsid w:val="001332CA"/>
    <w:rsid w:val="00133E38"/>
    <w:rsid w:val="001342F7"/>
    <w:rsid w:val="001343A2"/>
    <w:rsid w:val="0013536E"/>
    <w:rsid w:val="00135FFC"/>
    <w:rsid w:val="001360FD"/>
    <w:rsid w:val="00136A8D"/>
    <w:rsid w:val="001410A4"/>
    <w:rsid w:val="00141A31"/>
    <w:rsid w:val="00141C86"/>
    <w:rsid w:val="00141E75"/>
    <w:rsid w:val="001432D1"/>
    <w:rsid w:val="00143C2D"/>
    <w:rsid w:val="00144D01"/>
    <w:rsid w:val="00145D28"/>
    <w:rsid w:val="00146292"/>
    <w:rsid w:val="00146398"/>
    <w:rsid w:val="00147CA7"/>
    <w:rsid w:val="00152895"/>
    <w:rsid w:val="001531C1"/>
    <w:rsid w:val="001531D9"/>
    <w:rsid w:val="00153B31"/>
    <w:rsid w:val="001565F2"/>
    <w:rsid w:val="00156FFC"/>
    <w:rsid w:val="001605A1"/>
    <w:rsid w:val="00160E27"/>
    <w:rsid w:val="00161AA5"/>
    <w:rsid w:val="00161D6C"/>
    <w:rsid w:val="0016217D"/>
    <w:rsid w:val="001624A2"/>
    <w:rsid w:val="001626AB"/>
    <w:rsid w:val="0016344B"/>
    <w:rsid w:val="0016345C"/>
    <w:rsid w:val="001643F1"/>
    <w:rsid w:val="00165A34"/>
    <w:rsid w:val="001663F9"/>
    <w:rsid w:val="00166DCD"/>
    <w:rsid w:val="00167707"/>
    <w:rsid w:val="0016792E"/>
    <w:rsid w:val="001704E4"/>
    <w:rsid w:val="0017126D"/>
    <w:rsid w:val="001720BF"/>
    <w:rsid w:val="00172A24"/>
    <w:rsid w:val="00172ED4"/>
    <w:rsid w:val="00173A59"/>
    <w:rsid w:val="00174B66"/>
    <w:rsid w:val="0017501F"/>
    <w:rsid w:val="00175268"/>
    <w:rsid w:val="00176D4B"/>
    <w:rsid w:val="00177FDC"/>
    <w:rsid w:val="00180A9F"/>
    <w:rsid w:val="00181F75"/>
    <w:rsid w:val="0018243A"/>
    <w:rsid w:val="0018245B"/>
    <w:rsid w:val="00182E33"/>
    <w:rsid w:val="001830E8"/>
    <w:rsid w:val="0018335B"/>
    <w:rsid w:val="00183940"/>
    <w:rsid w:val="00183C0B"/>
    <w:rsid w:val="0018572B"/>
    <w:rsid w:val="00185CFC"/>
    <w:rsid w:val="00186B96"/>
    <w:rsid w:val="00186F78"/>
    <w:rsid w:val="001902F6"/>
    <w:rsid w:val="0019068A"/>
    <w:rsid w:val="00191304"/>
    <w:rsid w:val="00191324"/>
    <w:rsid w:val="00192DD8"/>
    <w:rsid w:val="00193198"/>
    <w:rsid w:val="00193613"/>
    <w:rsid w:val="00194293"/>
    <w:rsid w:val="0019556B"/>
    <w:rsid w:val="001955BE"/>
    <w:rsid w:val="001962B6"/>
    <w:rsid w:val="00197498"/>
    <w:rsid w:val="001978B8"/>
    <w:rsid w:val="001A0C4A"/>
    <w:rsid w:val="001A2491"/>
    <w:rsid w:val="001A25B6"/>
    <w:rsid w:val="001A2783"/>
    <w:rsid w:val="001A2B6E"/>
    <w:rsid w:val="001A2C89"/>
    <w:rsid w:val="001A2FEC"/>
    <w:rsid w:val="001A5588"/>
    <w:rsid w:val="001A641E"/>
    <w:rsid w:val="001A7C90"/>
    <w:rsid w:val="001B03D0"/>
    <w:rsid w:val="001B0793"/>
    <w:rsid w:val="001B085E"/>
    <w:rsid w:val="001B128F"/>
    <w:rsid w:val="001B3015"/>
    <w:rsid w:val="001B30C7"/>
    <w:rsid w:val="001B3794"/>
    <w:rsid w:val="001B392B"/>
    <w:rsid w:val="001B3CF9"/>
    <w:rsid w:val="001B4D9E"/>
    <w:rsid w:val="001B647A"/>
    <w:rsid w:val="001B658F"/>
    <w:rsid w:val="001B6717"/>
    <w:rsid w:val="001B6DFE"/>
    <w:rsid w:val="001B74A4"/>
    <w:rsid w:val="001B7830"/>
    <w:rsid w:val="001B7F4B"/>
    <w:rsid w:val="001C0641"/>
    <w:rsid w:val="001C0966"/>
    <w:rsid w:val="001C1365"/>
    <w:rsid w:val="001C246A"/>
    <w:rsid w:val="001C2E2E"/>
    <w:rsid w:val="001C332F"/>
    <w:rsid w:val="001C44AF"/>
    <w:rsid w:val="001C64E1"/>
    <w:rsid w:val="001C6861"/>
    <w:rsid w:val="001C6F09"/>
    <w:rsid w:val="001C6F76"/>
    <w:rsid w:val="001C7E9F"/>
    <w:rsid w:val="001D2124"/>
    <w:rsid w:val="001D22B3"/>
    <w:rsid w:val="001D2313"/>
    <w:rsid w:val="001D2769"/>
    <w:rsid w:val="001D2B31"/>
    <w:rsid w:val="001D340B"/>
    <w:rsid w:val="001D385E"/>
    <w:rsid w:val="001D4287"/>
    <w:rsid w:val="001D4B2F"/>
    <w:rsid w:val="001D4B63"/>
    <w:rsid w:val="001D4D69"/>
    <w:rsid w:val="001E0160"/>
    <w:rsid w:val="001E0680"/>
    <w:rsid w:val="001E1053"/>
    <w:rsid w:val="001E1EF0"/>
    <w:rsid w:val="001E2633"/>
    <w:rsid w:val="001E2C44"/>
    <w:rsid w:val="001E3070"/>
    <w:rsid w:val="001E386A"/>
    <w:rsid w:val="001E38A1"/>
    <w:rsid w:val="001E3ABF"/>
    <w:rsid w:val="001E3CD2"/>
    <w:rsid w:val="001E4A7C"/>
    <w:rsid w:val="001E4C77"/>
    <w:rsid w:val="001E5087"/>
    <w:rsid w:val="001E52A7"/>
    <w:rsid w:val="001E55BD"/>
    <w:rsid w:val="001E610C"/>
    <w:rsid w:val="001E63ED"/>
    <w:rsid w:val="001E73FD"/>
    <w:rsid w:val="001F0EF3"/>
    <w:rsid w:val="001F2337"/>
    <w:rsid w:val="001F251A"/>
    <w:rsid w:val="001F2882"/>
    <w:rsid w:val="001F2A7D"/>
    <w:rsid w:val="001F4695"/>
    <w:rsid w:val="001F5E2A"/>
    <w:rsid w:val="001F617F"/>
    <w:rsid w:val="001F6318"/>
    <w:rsid w:val="001F6C2E"/>
    <w:rsid w:val="001F6CC5"/>
    <w:rsid w:val="00200A23"/>
    <w:rsid w:val="00200AE8"/>
    <w:rsid w:val="002029B0"/>
    <w:rsid w:val="002042C4"/>
    <w:rsid w:val="00204792"/>
    <w:rsid w:val="0021094B"/>
    <w:rsid w:val="00212007"/>
    <w:rsid w:val="002122A4"/>
    <w:rsid w:val="00212A76"/>
    <w:rsid w:val="00214700"/>
    <w:rsid w:val="00214D20"/>
    <w:rsid w:val="0021545B"/>
    <w:rsid w:val="002158A9"/>
    <w:rsid w:val="0021618F"/>
    <w:rsid w:val="002168B0"/>
    <w:rsid w:val="0022004A"/>
    <w:rsid w:val="00220077"/>
    <w:rsid w:val="00220602"/>
    <w:rsid w:val="002218BA"/>
    <w:rsid w:val="00222FB2"/>
    <w:rsid w:val="002230FF"/>
    <w:rsid w:val="00223289"/>
    <w:rsid w:val="00224E79"/>
    <w:rsid w:val="00225C01"/>
    <w:rsid w:val="002265DB"/>
    <w:rsid w:val="00226F94"/>
    <w:rsid w:val="002301F5"/>
    <w:rsid w:val="00231DD3"/>
    <w:rsid w:val="00232A9D"/>
    <w:rsid w:val="0023356B"/>
    <w:rsid w:val="00233D13"/>
    <w:rsid w:val="00234858"/>
    <w:rsid w:val="00235044"/>
    <w:rsid w:val="00235092"/>
    <w:rsid w:val="002364DB"/>
    <w:rsid w:val="002366AE"/>
    <w:rsid w:val="00236989"/>
    <w:rsid w:val="002376CB"/>
    <w:rsid w:val="00237870"/>
    <w:rsid w:val="00237A0E"/>
    <w:rsid w:val="002411E7"/>
    <w:rsid w:val="00241A62"/>
    <w:rsid w:val="002428B8"/>
    <w:rsid w:val="00243748"/>
    <w:rsid w:val="00243F7E"/>
    <w:rsid w:val="00245831"/>
    <w:rsid w:val="00246AAD"/>
    <w:rsid w:val="00246CD0"/>
    <w:rsid w:val="00246FF1"/>
    <w:rsid w:val="00247652"/>
    <w:rsid w:val="00247747"/>
    <w:rsid w:val="00247E6B"/>
    <w:rsid w:val="00248FB9"/>
    <w:rsid w:val="002500D0"/>
    <w:rsid w:val="00250EBC"/>
    <w:rsid w:val="002515B2"/>
    <w:rsid w:val="00251810"/>
    <w:rsid w:val="0025289C"/>
    <w:rsid w:val="00252AE8"/>
    <w:rsid w:val="0025333A"/>
    <w:rsid w:val="002540E6"/>
    <w:rsid w:val="002554C7"/>
    <w:rsid w:val="00255936"/>
    <w:rsid w:val="00255C22"/>
    <w:rsid w:val="00257A68"/>
    <w:rsid w:val="00260641"/>
    <w:rsid w:val="00260ED7"/>
    <w:rsid w:val="0026105A"/>
    <w:rsid w:val="002610CB"/>
    <w:rsid w:val="002627D8"/>
    <w:rsid w:val="00263D8C"/>
    <w:rsid w:val="00264DD7"/>
    <w:rsid w:val="00265651"/>
    <w:rsid w:val="002707FD"/>
    <w:rsid w:val="002710B9"/>
    <w:rsid w:val="0027140C"/>
    <w:rsid w:val="0027183A"/>
    <w:rsid w:val="00271A59"/>
    <w:rsid w:val="00271E66"/>
    <w:rsid w:val="002723BD"/>
    <w:rsid w:val="0027317A"/>
    <w:rsid w:val="002738BD"/>
    <w:rsid w:val="002750D4"/>
    <w:rsid w:val="002755EC"/>
    <w:rsid w:val="00275FA7"/>
    <w:rsid w:val="00276590"/>
    <w:rsid w:val="002765B1"/>
    <w:rsid w:val="00276631"/>
    <w:rsid w:val="002773AD"/>
    <w:rsid w:val="002773DE"/>
    <w:rsid w:val="00280388"/>
    <w:rsid w:val="00280588"/>
    <w:rsid w:val="00281F74"/>
    <w:rsid w:val="00282518"/>
    <w:rsid w:val="002825B4"/>
    <w:rsid w:val="0028270C"/>
    <w:rsid w:val="00283271"/>
    <w:rsid w:val="00284F8F"/>
    <w:rsid w:val="00285B68"/>
    <w:rsid w:val="00285FF3"/>
    <w:rsid w:val="002867C0"/>
    <w:rsid w:val="00291B37"/>
    <w:rsid w:val="00291DB0"/>
    <w:rsid w:val="00291F83"/>
    <w:rsid w:val="00292323"/>
    <w:rsid w:val="00292562"/>
    <w:rsid w:val="00292DF2"/>
    <w:rsid w:val="0029301E"/>
    <w:rsid w:val="0029452F"/>
    <w:rsid w:val="00294651"/>
    <w:rsid w:val="00294F5A"/>
    <w:rsid w:val="00295661"/>
    <w:rsid w:val="00295DBE"/>
    <w:rsid w:val="00295E6B"/>
    <w:rsid w:val="002A07BC"/>
    <w:rsid w:val="002A0DA5"/>
    <w:rsid w:val="002A1C62"/>
    <w:rsid w:val="002A2BF0"/>
    <w:rsid w:val="002A5CF9"/>
    <w:rsid w:val="002A5F6C"/>
    <w:rsid w:val="002A5F9C"/>
    <w:rsid w:val="002A6F96"/>
    <w:rsid w:val="002A7756"/>
    <w:rsid w:val="002B0D37"/>
    <w:rsid w:val="002B10B4"/>
    <w:rsid w:val="002B1DCC"/>
    <w:rsid w:val="002B35D2"/>
    <w:rsid w:val="002B3CE9"/>
    <w:rsid w:val="002B402A"/>
    <w:rsid w:val="002B410E"/>
    <w:rsid w:val="002B4A37"/>
    <w:rsid w:val="002B4BD7"/>
    <w:rsid w:val="002B55FA"/>
    <w:rsid w:val="002B5EFB"/>
    <w:rsid w:val="002B653E"/>
    <w:rsid w:val="002B745D"/>
    <w:rsid w:val="002B75B7"/>
    <w:rsid w:val="002B7743"/>
    <w:rsid w:val="002B7807"/>
    <w:rsid w:val="002C0727"/>
    <w:rsid w:val="002C1E85"/>
    <w:rsid w:val="002C25C9"/>
    <w:rsid w:val="002C3046"/>
    <w:rsid w:val="002C5951"/>
    <w:rsid w:val="002C5B9B"/>
    <w:rsid w:val="002C6A41"/>
    <w:rsid w:val="002C70B2"/>
    <w:rsid w:val="002D033C"/>
    <w:rsid w:val="002D222B"/>
    <w:rsid w:val="002D5CBC"/>
    <w:rsid w:val="002D678C"/>
    <w:rsid w:val="002D73DE"/>
    <w:rsid w:val="002E134F"/>
    <w:rsid w:val="002E1A55"/>
    <w:rsid w:val="002E1B85"/>
    <w:rsid w:val="002E261E"/>
    <w:rsid w:val="002E2CFF"/>
    <w:rsid w:val="002E3FF0"/>
    <w:rsid w:val="002E47C6"/>
    <w:rsid w:val="002E47E6"/>
    <w:rsid w:val="002E4F0F"/>
    <w:rsid w:val="002E5A44"/>
    <w:rsid w:val="002E7C1A"/>
    <w:rsid w:val="002F0148"/>
    <w:rsid w:val="002F0369"/>
    <w:rsid w:val="002F0891"/>
    <w:rsid w:val="002F0D20"/>
    <w:rsid w:val="002F1B31"/>
    <w:rsid w:val="002F28EF"/>
    <w:rsid w:val="002F2DF4"/>
    <w:rsid w:val="002F35E0"/>
    <w:rsid w:val="002F390F"/>
    <w:rsid w:val="002F5574"/>
    <w:rsid w:val="002F67C7"/>
    <w:rsid w:val="002F6DDE"/>
    <w:rsid w:val="00301A58"/>
    <w:rsid w:val="00301C72"/>
    <w:rsid w:val="00302A61"/>
    <w:rsid w:val="00303829"/>
    <w:rsid w:val="00305919"/>
    <w:rsid w:val="003062B5"/>
    <w:rsid w:val="00307282"/>
    <w:rsid w:val="00307591"/>
    <w:rsid w:val="0031005C"/>
    <w:rsid w:val="00310732"/>
    <w:rsid w:val="0031154C"/>
    <w:rsid w:val="00311EFA"/>
    <w:rsid w:val="00311F72"/>
    <w:rsid w:val="0031238F"/>
    <w:rsid w:val="003133CF"/>
    <w:rsid w:val="00314188"/>
    <w:rsid w:val="00314706"/>
    <w:rsid w:val="00314934"/>
    <w:rsid w:val="00316239"/>
    <w:rsid w:val="00316922"/>
    <w:rsid w:val="00317391"/>
    <w:rsid w:val="00317FE4"/>
    <w:rsid w:val="00320EFF"/>
    <w:rsid w:val="00321564"/>
    <w:rsid w:val="00321933"/>
    <w:rsid w:val="003222F4"/>
    <w:rsid w:val="00323104"/>
    <w:rsid w:val="00324BEE"/>
    <w:rsid w:val="00326FF0"/>
    <w:rsid w:val="00327D15"/>
    <w:rsid w:val="00327E9A"/>
    <w:rsid w:val="00330C0F"/>
    <w:rsid w:val="003316AC"/>
    <w:rsid w:val="00333152"/>
    <w:rsid w:val="00333642"/>
    <w:rsid w:val="003338EF"/>
    <w:rsid w:val="00333BC9"/>
    <w:rsid w:val="0033475C"/>
    <w:rsid w:val="003349C9"/>
    <w:rsid w:val="003349CF"/>
    <w:rsid w:val="00335CC1"/>
    <w:rsid w:val="003362F8"/>
    <w:rsid w:val="00336DE5"/>
    <w:rsid w:val="00337497"/>
    <w:rsid w:val="003404F2"/>
    <w:rsid w:val="003410F8"/>
    <w:rsid w:val="0034155E"/>
    <w:rsid w:val="00341875"/>
    <w:rsid w:val="00342036"/>
    <w:rsid w:val="003423F6"/>
    <w:rsid w:val="003426DC"/>
    <w:rsid w:val="00342A68"/>
    <w:rsid w:val="0034302B"/>
    <w:rsid w:val="003436B0"/>
    <w:rsid w:val="003437B6"/>
    <w:rsid w:val="00344175"/>
    <w:rsid w:val="003443C0"/>
    <w:rsid w:val="00344DC2"/>
    <w:rsid w:val="0034514F"/>
    <w:rsid w:val="0034606C"/>
    <w:rsid w:val="00346A01"/>
    <w:rsid w:val="00346DCD"/>
    <w:rsid w:val="003478FD"/>
    <w:rsid w:val="00347FD6"/>
    <w:rsid w:val="00350CFC"/>
    <w:rsid w:val="0035175E"/>
    <w:rsid w:val="0035217D"/>
    <w:rsid w:val="00353075"/>
    <w:rsid w:val="0035496D"/>
    <w:rsid w:val="00356729"/>
    <w:rsid w:val="0035678C"/>
    <w:rsid w:val="00356E34"/>
    <w:rsid w:val="00360465"/>
    <w:rsid w:val="003605DB"/>
    <w:rsid w:val="00362523"/>
    <w:rsid w:val="00363463"/>
    <w:rsid w:val="003635DD"/>
    <w:rsid w:val="003652E8"/>
    <w:rsid w:val="003658CE"/>
    <w:rsid w:val="003669C9"/>
    <w:rsid w:val="0036700F"/>
    <w:rsid w:val="00367EF8"/>
    <w:rsid w:val="00367F41"/>
    <w:rsid w:val="00370445"/>
    <w:rsid w:val="00370498"/>
    <w:rsid w:val="00370A0B"/>
    <w:rsid w:val="003727DF"/>
    <w:rsid w:val="003733B3"/>
    <w:rsid w:val="003735EB"/>
    <w:rsid w:val="00373D2E"/>
    <w:rsid w:val="00373E26"/>
    <w:rsid w:val="0037496A"/>
    <w:rsid w:val="00375A5E"/>
    <w:rsid w:val="003767DD"/>
    <w:rsid w:val="00377C23"/>
    <w:rsid w:val="003801FA"/>
    <w:rsid w:val="00380A66"/>
    <w:rsid w:val="00381186"/>
    <w:rsid w:val="00381963"/>
    <w:rsid w:val="00381DC7"/>
    <w:rsid w:val="00382019"/>
    <w:rsid w:val="00382BF3"/>
    <w:rsid w:val="00382E78"/>
    <w:rsid w:val="00383DA6"/>
    <w:rsid w:val="00385267"/>
    <w:rsid w:val="00385D48"/>
    <w:rsid w:val="00386753"/>
    <w:rsid w:val="00386A77"/>
    <w:rsid w:val="00387239"/>
    <w:rsid w:val="00387C82"/>
    <w:rsid w:val="00387F02"/>
    <w:rsid w:val="003904FF"/>
    <w:rsid w:val="00390B4B"/>
    <w:rsid w:val="0039157D"/>
    <w:rsid w:val="003919C0"/>
    <w:rsid w:val="00391B7D"/>
    <w:rsid w:val="00392F2A"/>
    <w:rsid w:val="00394003"/>
    <w:rsid w:val="00394852"/>
    <w:rsid w:val="00394A4C"/>
    <w:rsid w:val="00394C5B"/>
    <w:rsid w:val="003950AF"/>
    <w:rsid w:val="003959A9"/>
    <w:rsid w:val="00395D89"/>
    <w:rsid w:val="00396492"/>
    <w:rsid w:val="0039695F"/>
    <w:rsid w:val="00396C75"/>
    <w:rsid w:val="003A0259"/>
    <w:rsid w:val="003A02B8"/>
    <w:rsid w:val="003A0D86"/>
    <w:rsid w:val="003A2675"/>
    <w:rsid w:val="003A39D4"/>
    <w:rsid w:val="003A3FE3"/>
    <w:rsid w:val="003A4A88"/>
    <w:rsid w:val="003A4C09"/>
    <w:rsid w:val="003A57A0"/>
    <w:rsid w:val="003A6817"/>
    <w:rsid w:val="003A7229"/>
    <w:rsid w:val="003A7317"/>
    <w:rsid w:val="003A7571"/>
    <w:rsid w:val="003A771F"/>
    <w:rsid w:val="003A7AD9"/>
    <w:rsid w:val="003B136C"/>
    <w:rsid w:val="003B13F9"/>
    <w:rsid w:val="003B1B70"/>
    <w:rsid w:val="003B487E"/>
    <w:rsid w:val="003B4A27"/>
    <w:rsid w:val="003B4DB2"/>
    <w:rsid w:val="003B5B8E"/>
    <w:rsid w:val="003B5EF3"/>
    <w:rsid w:val="003B6169"/>
    <w:rsid w:val="003B648D"/>
    <w:rsid w:val="003B7243"/>
    <w:rsid w:val="003B7DC3"/>
    <w:rsid w:val="003C01C6"/>
    <w:rsid w:val="003C14CB"/>
    <w:rsid w:val="003C1F8F"/>
    <w:rsid w:val="003C2785"/>
    <w:rsid w:val="003C3F27"/>
    <w:rsid w:val="003C3F66"/>
    <w:rsid w:val="003C4382"/>
    <w:rsid w:val="003C43CD"/>
    <w:rsid w:val="003C4D90"/>
    <w:rsid w:val="003C4DEB"/>
    <w:rsid w:val="003C56C3"/>
    <w:rsid w:val="003C6F21"/>
    <w:rsid w:val="003C72A5"/>
    <w:rsid w:val="003D191A"/>
    <w:rsid w:val="003D1DEB"/>
    <w:rsid w:val="003D275B"/>
    <w:rsid w:val="003D3648"/>
    <w:rsid w:val="003D402A"/>
    <w:rsid w:val="003D482A"/>
    <w:rsid w:val="003D4DC2"/>
    <w:rsid w:val="003D5F02"/>
    <w:rsid w:val="003D621F"/>
    <w:rsid w:val="003D6E18"/>
    <w:rsid w:val="003D7078"/>
    <w:rsid w:val="003D772E"/>
    <w:rsid w:val="003D7FF3"/>
    <w:rsid w:val="003E0156"/>
    <w:rsid w:val="003E0A6C"/>
    <w:rsid w:val="003E1812"/>
    <w:rsid w:val="003E3557"/>
    <w:rsid w:val="003E416F"/>
    <w:rsid w:val="003E41A7"/>
    <w:rsid w:val="003E55E3"/>
    <w:rsid w:val="003E5CD5"/>
    <w:rsid w:val="003E5F18"/>
    <w:rsid w:val="003E6482"/>
    <w:rsid w:val="003E6E37"/>
    <w:rsid w:val="003E6F3F"/>
    <w:rsid w:val="003E71A3"/>
    <w:rsid w:val="003F1700"/>
    <w:rsid w:val="003F1B5A"/>
    <w:rsid w:val="003F2289"/>
    <w:rsid w:val="003F4308"/>
    <w:rsid w:val="003F483C"/>
    <w:rsid w:val="003F5017"/>
    <w:rsid w:val="003F52F6"/>
    <w:rsid w:val="003F6F06"/>
    <w:rsid w:val="003F7685"/>
    <w:rsid w:val="003F7F6C"/>
    <w:rsid w:val="00400D58"/>
    <w:rsid w:val="00401104"/>
    <w:rsid w:val="0040271C"/>
    <w:rsid w:val="004027D1"/>
    <w:rsid w:val="00402AA1"/>
    <w:rsid w:val="00402CE2"/>
    <w:rsid w:val="00403393"/>
    <w:rsid w:val="0040344A"/>
    <w:rsid w:val="0040360A"/>
    <w:rsid w:val="00403684"/>
    <w:rsid w:val="004036A3"/>
    <w:rsid w:val="00403D9A"/>
    <w:rsid w:val="00403EC3"/>
    <w:rsid w:val="004041F0"/>
    <w:rsid w:val="00405D14"/>
    <w:rsid w:val="00405EE9"/>
    <w:rsid w:val="00406504"/>
    <w:rsid w:val="00407A23"/>
    <w:rsid w:val="00410865"/>
    <w:rsid w:val="00411D66"/>
    <w:rsid w:val="0041218B"/>
    <w:rsid w:val="00412257"/>
    <w:rsid w:val="00413551"/>
    <w:rsid w:val="0041393B"/>
    <w:rsid w:val="00413E15"/>
    <w:rsid w:val="00414145"/>
    <w:rsid w:val="004157AF"/>
    <w:rsid w:val="0041644E"/>
    <w:rsid w:val="0041685D"/>
    <w:rsid w:val="00416D76"/>
    <w:rsid w:val="00417671"/>
    <w:rsid w:val="00417817"/>
    <w:rsid w:val="004205CD"/>
    <w:rsid w:val="00420B21"/>
    <w:rsid w:val="004221AD"/>
    <w:rsid w:val="004224B3"/>
    <w:rsid w:val="0042513F"/>
    <w:rsid w:val="00425BD2"/>
    <w:rsid w:val="00426020"/>
    <w:rsid w:val="0042611A"/>
    <w:rsid w:val="0042655B"/>
    <w:rsid w:val="004278CF"/>
    <w:rsid w:val="00430267"/>
    <w:rsid w:val="00430957"/>
    <w:rsid w:val="00430ACB"/>
    <w:rsid w:val="004313D6"/>
    <w:rsid w:val="00431631"/>
    <w:rsid w:val="0043179C"/>
    <w:rsid w:val="004320B3"/>
    <w:rsid w:val="0043237C"/>
    <w:rsid w:val="00432AFE"/>
    <w:rsid w:val="00433631"/>
    <w:rsid w:val="00433EBC"/>
    <w:rsid w:val="0043449F"/>
    <w:rsid w:val="004344D6"/>
    <w:rsid w:val="0043631A"/>
    <w:rsid w:val="00436369"/>
    <w:rsid w:val="004368ED"/>
    <w:rsid w:val="00436C2B"/>
    <w:rsid w:val="0043710B"/>
    <w:rsid w:val="0043745E"/>
    <w:rsid w:val="00437B06"/>
    <w:rsid w:val="0044003D"/>
    <w:rsid w:val="00440BA1"/>
    <w:rsid w:val="0044130C"/>
    <w:rsid w:val="00441E01"/>
    <w:rsid w:val="00442EDC"/>
    <w:rsid w:val="0044311E"/>
    <w:rsid w:val="0044358C"/>
    <w:rsid w:val="00444BFD"/>
    <w:rsid w:val="00444D68"/>
    <w:rsid w:val="0044550B"/>
    <w:rsid w:val="00446452"/>
    <w:rsid w:val="0044721B"/>
    <w:rsid w:val="00447260"/>
    <w:rsid w:val="00449B51"/>
    <w:rsid w:val="0045050E"/>
    <w:rsid w:val="004517EE"/>
    <w:rsid w:val="004518F8"/>
    <w:rsid w:val="00452D53"/>
    <w:rsid w:val="00452EFC"/>
    <w:rsid w:val="004534E6"/>
    <w:rsid w:val="0045350F"/>
    <w:rsid w:val="0045474B"/>
    <w:rsid w:val="00454E2D"/>
    <w:rsid w:val="004563B1"/>
    <w:rsid w:val="004566BD"/>
    <w:rsid w:val="004606A6"/>
    <w:rsid w:val="00461596"/>
    <w:rsid w:val="00461B91"/>
    <w:rsid w:val="00461BCC"/>
    <w:rsid w:val="00462B85"/>
    <w:rsid w:val="00462E75"/>
    <w:rsid w:val="004631D2"/>
    <w:rsid w:val="00463A1A"/>
    <w:rsid w:val="00463DFB"/>
    <w:rsid w:val="00464809"/>
    <w:rsid w:val="004667C6"/>
    <w:rsid w:val="0046685E"/>
    <w:rsid w:val="00466A1C"/>
    <w:rsid w:val="00466DAE"/>
    <w:rsid w:val="00472C3B"/>
    <w:rsid w:val="004730A3"/>
    <w:rsid w:val="0047348B"/>
    <w:rsid w:val="004740D4"/>
    <w:rsid w:val="0047420E"/>
    <w:rsid w:val="00474B35"/>
    <w:rsid w:val="0047576D"/>
    <w:rsid w:val="004758F4"/>
    <w:rsid w:val="004814EE"/>
    <w:rsid w:val="00482307"/>
    <w:rsid w:val="0048230E"/>
    <w:rsid w:val="004826B1"/>
    <w:rsid w:val="00482E3D"/>
    <w:rsid w:val="00483254"/>
    <w:rsid w:val="00483921"/>
    <w:rsid w:val="00483EC0"/>
    <w:rsid w:val="00485852"/>
    <w:rsid w:val="004863B9"/>
    <w:rsid w:val="004870FF"/>
    <w:rsid w:val="00487C20"/>
    <w:rsid w:val="0049021D"/>
    <w:rsid w:val="004935C1"/>
    <w:rsid w:val="00493B69"/>
    <w:rsid w:val="00494078"/>
    <w:rsid w:val="00494A2B"/>
    <w:rsid w:val="00495ECE"/>
    <w:rsid w:val="00497518"/>
    <w:rsid w:val="004977E7"/>
    <w:rsid w:val="00497997"/>
    <w:rsid w:val="004A012D"/>
    <w:rsid w:val="004A2119"/>
    <w:rsid w:val="004A2344"/>
    <w:rsid w:val="004A26DA"/>
    <w:rsid w:val="004A4094"/>
    <w:rsid w:val="004A5312"/>
    <w:rsid w:val="004A5865"/>
    <w:rsid w:val="004A63AA"/>
    <w:rsid w:val="004A66ED"/>
    <w:rsid w:val="004A7CED"/>
    <w:rsid w:val="004B122B"/>
    <w:rsid w:val="004B2377"/>
    <w:rsid w:val="004B3809"/>
    <w:rsid w:val="004B3B21"/>
    <w:rsid w:val="004B3F01"/>
    <w:rsid w:val="004B430E"/>
    <w:rsid w:val="004B4BFD"/>
    <w:rsid w:val="004B6887"/>
    <w:rsid w:val="004B6910"/>
    <w:rsid w:val="004B7C4C"/>
    <w:rsid w:val="004C00E8"/>
    <w:rsid w:val="004C0269"/>
    <w:rsid w:val="004C030B"/>
    <w:rsid w:val="004C045F"/>
    <w:rsid w:val="004C05A9"/>
    <w:rsid w:val="004C0760"/>
    <w:rsid w:val="004C0848"/>
    <w:rsid w:val="004C0C98"/>
    <w:rsid w:val="004C1B53"/>
    <w:rsid w:val="004C2426"/>
    <w:rsid w:val="004C2456"/>
    <w:rsid w:val="004C2716"/>
    <w:rsid w:val="004C279D"/>
    <w:rsid w:val="004C2D30"/>
    <w:rsid w:val="004C3619"/>
    <w:rsid w:val="004C3B5C"/>
    <w:rsid w:val="004C42CC"/>
    <w:rsid w:val="004C4CC3"/>
    <w:rsid w:val="004C4E53"/>
    <w:rsid w:val="004C5D97"/>
    <w:rsid w:val="004C7546"/>
    <w:rsid w:val="004D0283"/>
    <w:rsid w:val="004D07F5"/>
    <w:rsid w:val="004D191D"/>
    <w:rsid w:val="004D2E33"/>
    <w:rsid w:val="004D32D2"/>
    <w:rsid w:val="004D3EE8"/>
    <w:rsid w:val="004D458D"/>
    <w:rsid w:val="004D5231"/>
    <w:rsid w:val="004D65C0"/>
    <w:rsid w:val="004D74B9"/>
    <w:rsid w:val="004E048C"/>
    <w:rsid w:val="004E144A"/>
    <w:rsid w:val="004E33C6"/>
    <w:rsid w:val="004E34DB"/>
    <w:rsid w:val="004E362B"/>
    <w:rsid w:val="004E3B8A"/>
    <w:rsid w:val="004E3C0A"/>
    <w:rsid w:val="004E4965"/>
    <w:rsid w:val="004E4DD3"/>
    <w:rsid w:val="004E4EE9"/>
    <w:rsid w:val="004E509F"/>
    <w:rsid w:val="004E5AE4"/>
    <w:rsid w:val="004E6E48"/>
    <w:rsid w:val="004E7AF7"/>
    <w:rsid w:val="004F0C2C"/>
    <w:rsid w:val="004F0D3F"/>
    <w:rsid w:val="004F0F57"/>
    <w:rsid w:val="004F1331"/>
    <w:rsid w:val="004F35FB"/>
    <w:rsid w:val="004F3CCC"/>
    <w:rsid w:val="004F4300"/>
    <w:rsid w:val="004F4817"/>
    <w:rsid w:val="004F4874"/>
    <w:rsid w:val="004F551C"/>
    <w:rsid w:val="004F5EDA"/>
    <w:rsid w:val="004F64C6"/>
    <w:rsid w:val="004F6BCB"/>
    <w:rsid w:val="004F7B45"/>
    <w:rsid w:val="00500DF4"/>
    <w:rsid w:val="00501551"/>
    <w:rsid w:val="005020D4"/>
    <w:rsid w:val="005031F3"/>
    <w:rsid w:val="00503684"/>
    <w:rsid w:val="00504067"/>
    <w:rsid w:val="005040B7"/>
    <w:rsid w:val="00505085"/>
    <w:rsid w:val="005057E1"/>
    <w:rsid w:val="00505F24"/>
    <w:rsid w:val="00506088"/>
    <w:rsid w:val="00507376"/>
    <w:rsid w:val="005076CF"/>
    <w:rsid w:val="005107AC"/>
    <w:rsid w:val="0051130B"/>
    <w:rsid w:val="0051178D"/>
    <w:rsid w:val="00514922"/>
    <w:rsid w:val="00515933"/>
    <w:rsid w:val="005159EE"/>
    <w:rsid w:val="005168DB"/>
    <w:rsid w:val="00517E28"/>
    <w:rsid w:val="005210FE"/>
    <w:rsid w:val="00521539"/>
    <w:rsid w:val="0052176F"/>
    <w:rsid w:val="00521E12"/>
    <w:rsid w:val="005220A4"/>
    <w:rsid w:val="00522C92"/>
    <w:rsid w:val="005236F6"/>
    <w:rsid w:val="00524F04"/>
    <w:rsid w:val="00525475"/>
    <w:rsid w:val="0052589C"/>
    <w:rsid w:val="00525F7D"/>
    <w:rsid w:val="0052751B"/>
    <w:rsid w:val="00527621"/>
    <w:rsid w:val="00531590"/>
    <w:rsid w:val="005325ED"/>
    <w:rsid w:val="00532D7D"/>
    <w:rsid w:val="00533345"/>
    <w:rsid w:val="0053496A"/>
    <w:rsid w:val="00535290"/>
    <w:rsid w:val="0053703B"/>
    <w:rsid w:val="005373A5"/>
    <w:rsid w:val="005408AF"/>
    <w:rsid w:val="00541167"/>
    <w:rsid w:val="00542014"/>
    <w:rsid w:val="00543776"/>
    <w:rsid w:val="005438EE"/>
    <w:rsid w:val="00544EE1"/>
    <w:rsid w:val="005456AE"/>
    <w:rsid w:val="005502E8"/>
    <w:rsid w:val="00550BAB"/>
    <w:rsid w:val="0055155F"/>
    <w:rsid w:val="00551DD0"/>
    <w:rsid w:val="0055240B"/>
    <w:rsid w:val="005526C0"/>
    <w:rsid w:val="00552C7B"/>
    <w:rsid w:val="00552CCF"/>
    <w:rsid w:val="00553F55"/>
    <w:rsid w:val="00554076"/>
    <w:rsid w:val="0055420A"/>
    <w:rsid w:val="00554375"/>
    <w:rsid w:val="005547CA"/>
    <w:rsid w:val="005552C4"/>
    <w:rsid w:val="0055636A"/>
    <w:rsid w:val="005565D2"/>
    <w:rsid w:val="005569FB"/>
    <w:rsid w:val="00556B68"/>
    <w:rsid w:val="00556CB9"/>
    <w:rsid w:val="00561027"/>
    <w:rsid w:val="00561118"/>
    <w:rsid w:val="005614F3"/>
    <w:rsid w:val="00561585"/>
    <w:rsid w:val="00562438"/>
    <w:rsid w:val="00562AD3"/>
    <w:rsid w:val="00563AEA"/>
    <w:rsid w:val="00563DD7"/>
    <w:rsid w:val="005642DF"/>
    <w:rsid w:val="005648A3"/>
    <w:rsid w:val="00565301"/>
    <w:rsid w:val="005656D9"/>
    <w:rsid w:val="00565E8A"/>
    <w:rsid w:val="00565FC5"/>
    <w:rsid w:val="005668BA"/>
    <w:rsid w:val="0056739F"/>
    <w:rsid w:val="0056796B"/>
    <w:rsid w:val="0057050E"/>
    <w:rsid w:val="00572425"/>
    <w:rsid w:val="00572BB6"/>
    <w:rsid w:val="005750FA"/>
    <w:rsid w:val="005751B0"/>
    <w:rsid w:val="00575B47"/>
    <w:rsid w:val="00575BC0"/>
    <w:rsid w:val="0057639E"/>
    <w:rsid w:val="00577172"/>
    <w:rsid w:val="005778B6"/>
    <w:rsid w:val="00577B84"/>
    <w:rsid w:val="00581508"/>
    <w:rsid w:val="005816CB"/>
    <w:rsid w:val="005818B6"/>
    <w:rsid w:val="005821E2"/>
    <w:rsid w:val="005840B9"/>
    <w:rsid w:val="005842F8"/>
    <w:rsid w:val="005845E2"/>
    <w:rsid w:val="005849D0"/>
    <w:rsid w:val="00584ACE"/>
    <w:rsid w:val="00584B3A"/>
    <w:rsid w:val="00586AA3"/>
    <w:rsid w:val="00587CFA"/>
    <w:rsid w:val="00587F8B"/>
    <w:rsid w:val="00591D82"/>
    <w:rsid w:val="00591EE7"/>
    <w:rsid w:val="005924B3"/>
    <w:rsid w:val="0059281E"/>
    <w:rsid w:val="00592E55"/>
    <w:rsid w:val="00593A30"/>
    <w:rsid w:val="00593B06"/>
    <w:rsid w:val="00593C03"/>
    <w:rsid w:val="005954CF"/>
    <w:rsid w:val="00595741"/>
    <w:rsid w:val="00596830"/>
    <w:rsid w:val="00597BF6"/>
    <w:rsid w:val="005A093E"/>
    <w:rsid w:val="005A165D"/>
    <w:rsid w:val="005A2874"/>
    <w:rsid w:val="005A2917"/>
    <w:rsid w:val="005A3013"/>
    <w:rsid w:val="005A3153"/>
    <w:rsid w:val="005A326A"/>
    <w:rsid w:val="005A3B41"/>
    <w:rsid w:val="005A3FB9"/>
    <w:rsid w:val="005A405B"/>
    <w:rsid w:val="005A4943"/>
    <w:rsid w:val="005A52ED"/>
    <w:rsid w:val="005A6054"/>
    <w:rsid w:val="005A69C5"/>
    <w:rsid w:val="005A6E5A"/>
    <w:rsid w:val="005A726D"/>
    <w:rsid w:val="005A76B9"/>
    <w:rsid w:val="005A777B"/>
    <w:rsid w:val="005B029B"/>
    <w:rsid w:val="005B0AB4"/>
    <w:rsid w:val="005B0D2C"/>
    <w:rsid w:val="005B1A58"/>
    <w:rsid w:val="005B1B20"/>
    <w:rsid w:val="005B1CF4"/>
    <w:rsid w:val="005B2501"/>
    <w:rsid w:val="005B2A43"/>
    <w:rsid w:val="005B2C7C"/>
    <w:rsid w:val="005B345E"/>
    <w:rsid w:val="005B354A"/>
    <w:rsid w:val="005B4029"/>
    <w:rsid w:val="005B584C"/>
    <w:rsid w:val="005B5EB5"/>
    <w:rsid w:val="005C0348"/>
    <w:rsid w:val="005C1198"/>
    <w:rsid w:val="005C1544"/>
    <w:rsid w:val="005C16AA"/>
    <w:rsid w:val="005C1857"/>
    <w:rsid w:val="005C29F3"/>
    <w:rsid w:val="005C49FE"/>
    <w:rsid w:val="005C4CBF"/>
    <w:rsid w:val="005C61D7"/>
    <w:rsid w:val="005C6BAF"/>
    <w:rsid w:val="005C70D4"/>
    <w:rsid w:val="005C73CB"/>
    <w:rsid w:val="005C7BCB"/>
    <w:rsid w:val="005D02F5"/>
    <w:rsid w:val="005D0452"/>
    <w:rsid w:val="005D15BF"/>
    <w:rsid w:val="005D15F6"/>
    <w:rsid w:val="005D21D4"/>
    <w:rsid w:val="005D3805"/>
    <w:rsid w:val="005D57F0"/>
    <w:rsid w:val="005D61C0"/>
    <w:rsid w:val="005D693A"/>
    <w:rsid w:val="005D738D"/>
    <w:rsid w:val="005D750B"/>
    <w:rsid w:val="005D7793"/>
    <w:rsid w:val="005E0C57"/>
    <w:rsid w:val="005E0F2C"/>
    <w:rsid w:val="005E101A"/>
    <w:rsid w:val="005E253F"/>
    <w:rsid w:val="005E3DE5"/>
    <w:rsid w:val="005E425A"/>
    <w:rsid w:val="005E480D"/>
    <w:rsid w:val="005E5D10"/>
    <w:rsid w:val="005E5D42"/>
    <w:rsid w:val="005E5E66"/>
    <w:rsid w:val="005E63F9"/>
    <w:rsid w:val="005E6C96"/>
    <w:rsid w:val="005E6E2F"/>
    <w:rsid w:val="005F1520"/>
    <w:rsid w:val="005F1F5F"/>
    <w:rsid w:val="005F2E4B"/>
    <w:rsid w:val="005F388A"/>
    <w:rsid w:val="005F41B9"/>
    <w:rsid w:val="005F547B"/>
    <w:rsid w:val="005F6045"/>
    <w:rsid w:val="005F7127"/>
    <w:rsid w:val="006004AE"/>
    <w:rsid w:val="00601206"/>
    <w:rsid w:val="006017D9"/>
    <w:rsid w:val="006027A5"/>
    <w:rsid w:val="00603A66"/>
    <w:rsid w:val="006043B1"/>
    <w:rsid w:val="00604EF6"/>
    <w:rsid w:val="00605681"/>
    <w:rsid w:val="006060DB"/>
    <w:rsid w:val="00606B41"/>
    <w:rsid w:val="0060798E"/>
    <w:rsid w:val="00607FE0"/>
    <w:rsid w:val="0061089A"/>
    <w:rsid w:val="00612845"/>
    <w:rsid w:val="00612B51"/>
    <w:rsid w:val="0061358C"/>
    <w:rsid w:val="0061621D"/>
    <w:rsid w:val="00616233"/>
    <w:rsid w:val="006162FA"/>
    <w:rsid w:val="00616AD8"/>
    <w:rsid w:val="00616BAA"/>
    <w:rsid w:val="00616F2B"/>
    <w:rsid w:val="00617E84"/>
    <w:rsid w:val="00620025"/>
    <w:rsid w:val="00623164"/>
    <w:rsid w:val="00623826"/>
    <w:rsid w:val="006254E5"/>
    <w:rsid w:val="00625533"/>
    <w:rsid w:val="00625832"/>
    <w:rsid w:val="00625BD4"/>
    <w:rsid w:val="006268E0"/>
    <w:rsid w:val="0062708E"/>
    <w:rsid w:val="006277F0"/>
    <w:rsid w:val="00630534"/>
    <w:rsid w:val="00630551"/>
    <w:rsid w:val="00630717"/>
    <w:rsid w:val="006317B1"/>
    <w:rsid w:val="00633957"/>
    <w:rsid w:val="00634536"/>
    <w:rsid w:val="00634DE0"/>
    <w:rsid w:val="00635DC5"/>
    <w:rsid w:val="00641D0C"/>
    <w:rsid w:val="00641F6E"/>
    <w:rsid w:val="00641F77"/>
    <w:rsid w:val="00642D2E"/>
    <w:rsid w:val="0064379A"/>
    <w:rsid w:val="00644856"/>
    <w:rsid w:val="006450E4"/>
    <w:rsid w:val="0065011E"/>
    <w:rsid w:val="00651F68"/>
    <w:rsid w:val="0065266F"/>
    <w:rsid w:val="00652847"/>
    <w:rsid w:val="00654099"/>
    <w:rsid w:val="00654BFB"/>
    <w:rsid w:val="00654EA1"/>
    <w:rsid w:val="006572C0"/>
    <w:rsid w:val="0065774E"/>
    <w:rsid w:val="00657CFC"/>
    <w:rsid w:val="00657FA0"/>
    <w:rsid w:val="006607AD"/>
    <w:rsid w:val="00660C61"/>
    <w:rsid w:val="0066134D"/>
    <w:rsid w:val="00661650"/>
    <w:rsid w:val="006623D2"/>
    <w:rsid w:val="006625D1"/>
    <w:rsid w:val="00662BD6"/>
    <w:rsid w:val="006633D7"/>
    <w:rsid w:val="006638A1"/>
    <w:rsid w:val="006640E1"/>
    <w:rsid w:val="00664762"/>
    <w:rsid w:val="00667182"/>
    <w:rsid w:val="0066733A"/>
    <w:rsid w:val="00670429"/>
    <w:rsid w:val="006711BC"/>
    <w:rsid w:val="00672111"/>
    <w:rsid w:val="00672445"/>
    <w:rsid w:val="00673332"/>
    <w:rsid w:val="00673878"/>
    <w:rsid w:val="006757A5"/>
    <w:rsid w:val="00676217"/>
    <w:rsid w:val="0067645D"/>
    <w:rsid w:val="00677224"/>
    <w:rsid w:val="006776E2"/>
    <w:rsid w:val="00677A65"/>
    <w:rsid w:val="00680501"/>
    <w:rsid w:val="00680B40"/>
    <w:rsid w:val="00680CB5"/>
    <w:rsid w:val="006810FC"/>
    <w:rsid w:val="00682F53"/>
    <w:rsid w:val="00684437"/>
    <w:rsid w:val="006848BA"/>
    <w:rsid w:val="00684DD2"/>
    <w:rsid w:val="00685BA5"/>
    <w:rsid w:val="0068638B"/>
    <w:rsid w:val="0068644E"/>
    <w:rsid w:val="0068650C"/>
    <w:rsid w:val="00686D92"/>
    <w:rsid w:val="006870B5"/>
    <w:rsid w:val="0068728D"/>
    <w:rsid w:val="00687562"/>
    <w:rsid w:val="006878AB"/>
    <w:rsid w:val="00690BDE"/>
    <w:rsid w:val="00690F1E"/>
    <w:rsid w:val="00691317"/>
    <w:rsid w:val="006925DC"/>
    <w:rsid w:val="0069278A"/>
    <w:rsid w:val="0069346E"/>
    <w:rsid w:val="00693FE9"/>
    <w:rsid w:val="0069408C"/>
    <w:rsid w:val="006940EF"/>
    <w:rsid w:val="006A0085"/>
    <w:rsid w:val="006A0158"/>
    <w:rsid w:val="006A1330"/>
    <w:rsid w:val="006A1D48"/>
    <w:rsid w:val="006A1EF9"/>
    <w:rsid w:val="006A260B"/>
    <w:rsid w:val="006A29CF"/>
    <w:rsid w:val="006A33F4"/>
    <w:rsid w:val="006A3501"/>
    <w:rsid w:val="006A37C8"/>
    <w:rsid w:val="006A49A5"/>
    <w:rsid w:val="006A4A25"/>
    <w:rsid w:val="006A4D5F"/>
    <w:rsid w:val="006A5D7E"/>
    <w:rsid w:val="006A60C4"/>
    <w:rsid w:val="006A69AA"/>
    <w:rsid w:val="006A73B4"/>
    <w:rsid w:val="006A7449"/>
    <w:rsid w:val="006A77A1"/>
    <w:rsid w:val="006A7CC9"/>
    <w:rsid w:val="006A7D47"/>
    <w:rsid w:val="006A7DA6"/>
    <w:rsid w:val="006B0675"/>
    <w:rsid w:val="006B07E5"/>
    <w:rsid w:val="006B1565"/>
    <w:rsid w:val="006B2E9D"/>
    <w:rsid w:val="006B3F6A"/>
    <w:rsid w:val="006B5310"/>
    <w:rsid w:val="006B548E"/>
    <w:rsid w:val="006B76B4"/>
    <w:rsid w:val="006BE674"/>
    <w:rsid w:val="006C0A62"/>
    <w:rsid w:val="006C0A7C"/>
    <w:rsid w:val="006C197E"/>
    <w:rsid w:val="006C2531"/>
    <w:rsid w:val="006C27FC"/>
    <w:rsid w:val="006C2B3E"/>
    <w:rsid w:val="006C2DB4"/>
    <w:rsid w:val="006C3669"/>
    <w:rsid w:val="006C4825"/>
    <w:rsid w:val="006C70FA"/>
    <w:rsid w:val="006C7161"/>
    <w:rsid w:val="006D0E98"/>
    <w:rsid w:val="006D1422"/>
    <w:rsid w:val="006D26E9"/>
    <w:rsid w:val="006D2764"/>
    <w:rsid w:val="006D2ADC"/>
    <w:rsid w:val="006D40A3"/>
    <w:rsid w:val="006D40AB"/>
    <w:rsid w:val="006D49EC"/>
    <w:rsid w:val="006D6080"/>
    <w:rsid w:val="006D6E01"/>
    <w:rsid w:val="006D79B0"/>
    <w:rsid w:val="006E0224"/>
    <w:rsid w:val="006E0429"/>
    <w:rsid w:val="006E0628"/>
    <w:rsid w:val="006E12E5"/>
    <w:rsid w:val="006E13CA"/>
    <w:rsid w:val="006E158B"/>
    <w:rsid w:val="006E1CF0"/>
    <w:rsid w:val="006E3076"/>
    <w:rsid w:val="006E5251"/>
    <w:rsid w:val="006E5570"/>
    <w:rsid w:val="006E5A26"/>
    <w:rsid w:val="006E5F6A"/>
    <w:rsid w:val="006E627A"/>
    <w:rsid w:val="006E7453"/>
    <w:rsid w:val="006E76C0"/>
    <w:rsid w:val="006F01F7"/>
    <w:rsid w:val="006F2259"/>
    <w:rsid w:val="006F3EEF"/>
    <w:rsid w:val="006F5128"/>
    <w:rsid w:val="006F538F"/>
    <w:rsid w:val="006F6C89"/>
    <w:rsid w:val="0070008F"/>
    <w:rsid w:val="00700DAD"/>
    <w:rsid w:val="00700DEE"/>
    <w:rsid w:val="00702501"/>
    <w:rsid w:val="00703757"/>
    <w:rsid w:val="00703F0A"/>
    <w:rsid w:val="0070508C"/>
    <w:rsid w:val="00705266"/>
    <w:rsid w:val="007068F9"/>
    <w:rsid w:val="0070757E"/>
    <w:rsid w:val="007078F7"/>
    <w:rsid w:val="0071044C"/>
    <w:rsid w:val="00710C2B"/>
    <w:rsid w:val="00711C39"/>
    <w:rsid w:val="007125F8"/>
    <w:rsid w:val="0071261D"/>
    <w:rsid w:val="0071278A"/>
    <w:rsid w:val="00712E27"/>
    <w:rsid w:val="00712E69"/>
    <w:rsid w:val="007131D0"/>
    <w:rsid w:val="00713854"/>
    <w:rsid w:val="0071480B"/>
    <w:rsid w:val="00714A47"/>
    <w:rsid w:val="00716161"/>
    <w:rsid w:val="00720B0C"/>
    <w:rsid w:val="00721CD6"/>
    <w:rsid w:val="00722DE2"/>
    <w:rsid w:val="00723554"/>
    <w:rsid w:val="00723923"/>
    <w:rsid w:val="007240B2"/>
    <w:rsid w:val="00724A0C"/>
    <w:rsid w:val="00724F01"/>
    <w:rsid w:val="0072529C"/>
    <w:rsid w:val="007259AA"/>
    <w:rsid w:val="00726689"/>
    <w:rsid w:val="00726B39"/>
    <w:rsid w:val="00727389"/>
    <w:rsid w:val="00730054"/>
    <w:rsid w:val="00730603"/>
    <w:rsid w:val="00731210"/>
    <w:rsid w:val="00731D4E"/>
    <w:rsid w:val="00731F3B"/>
    <w:rsid w:val="0073318B"/>
    <w:rsid w:val="007333D4"/>
    <w:rsid w:val="007336D4"/>
    <w:rsid w:val="007351D0"/>
    <w:rsid w:val="0073661F"/>
    <w:rsid w:val="00736655"/>
    <w:rsid w:val="00737481"/>
    <w:rsid w:val="00737775"/>
    <w:rsid w:val="00740A54"/>
    <w:rsid w:val="00740C1F"/>
    <w:rsid w:val="00740C46"/>
    <w:rsid w:val="00741EB8"/>
    <w:rsid w:val="00741EF6"/>
    <w:rsid w:val="007422D7"/>
    <w:rsid w:val="00743C1A"/>
    <w:rsid w:val="00744371"/>
    <w:rsid w:val="00745BF9"/>
    <w:rsid w:val="007461C2"/>
    <w:rsid w:val="007462BF"/>
    <w:rsid w:val="00746581"/>
    <w:rsid w:val="00746EFC"/>
    <w:rsid w:val="00747147"/>
    <w:rsid w:val="00747B96"/>
    <w:rsid w:val="00751120"/>
    <w:rsid w:val="0075134B"/>
    <w:rsid w:val="00751575"/>
    <w:rsid w:val="0075236E"/>
    <w:rsid w:val="00752BB1"/>
    <w:rsid w:val="00752D2C"/>
    <w:rsid w:val="00752F64"/>
    <w:rsid w:val="007543C3"/>
    <w:rsid w:val="00754A23"/>
    <w:rsid w:val="00755C9E"/>
    <w:rsid w:val="00755D03"/>
    <w:rsid w:val="007566D4"/>
    <w:rsid w:val="0075684A"/>
    <w:rsid w:val="00756C6A"/>
    <w:rsid w:val="00761BC1"/>
    <w:rsid w:val="007621BD"/>
    <w:rsid w:val="007625A2"/>
    <w:rsid w:val="00762AC6"/>
    <w:rsid w:val="00763589"/>
    <w:rsid w:val="00765041"/>
    <w:rsid w:val="007654C1"/>
    <w:rsid w:val="00766433"/>
    <w:rsid w:val="007666CC"/>
    <w:rsid w:val="00766C0F"/>
    <w:rsid w:val="0076706F"/>
    <w:rsid w:val="00767930"/>
    <w:rsid w:val="00770004"/>
    <w:rsid w:val="007705D5"/>
    <w:rsid w:val="00770AF0"/>
    <w:rsid w:val="007718D6"/>
    <w:rsid w:val="00771A14"/>
    <w:rsid w:val="00771BBB"/>
    <w:rsid w:val="00772920"/>
    <w:rsid w:val="0077338C"/>
    <w:rsid w:val="00773DEF"/>
    <w:rsid w:val="0077421D"/>
    <w:rsid w:val="007746B8"/>
    <w:rsid w:val="007748D1"/>
    <w:rsid w:val="00774CC8"/>
    <w:rsid w:val="00774CFE"/>
    <w:rsid w:val="00774DD2"/>
    <w:rsid w:val="00775FA5"/>
    <w:rsid w:val="007772C4"/>
    <w:rsid w:val="007800C0"/>
    <w:rsid w:val="00780494"/>
    <w:rsid w:val="00780F9F"/>
    <w:rsid w:val="00781C83"/>
    <w:rsid w:val="007825F2"/>
    <w:rsid w:val="00782B47"/>
    <w:rsid w:val="007833EB"/>
    <w:rsid w:val="00784911"/>
    <w:rsid w:val="00784C8B"/>
    <w:rsid w:val="00785FF8"/>
    <w:rsid w:val="007865A1"/>
    <w:rsid w:val="00790264"/>
    <w:rsid w:val="00793245"/>
    <w:rsid w:val="007933FD"/>
    <w:rsid w:val="0079352F"/>
    <w:rsid w:val="0079382F"/>
    <w:rsid w:val="007948FF"/>
    <w:rsid w:val="007956B7"/>
    <w:rsid w:val="00795B13"/>
    <w:rsid w:val="00795B98"/>
    <w:rsid w:val="007974F1"/>
    <w:rsid w:val="00797E4F"/>
    <w:rsid w:val="00797EDF"/>
    <w:rsid w:val="007A0541"/>
    <w:rsid w:val="007A08AE"/>
    <w:rsid w:val="007A0927"/>
    <w:rsid w:val="007A0A5B"/>
    <w:rsid w:val="007A1880"/>
    <w:rsid w:val="007A1F8D"/>
    <w:rsid w:val="007A24C4"/>
    <w:rsid w:val="007A2514"/>
    <w:rsid w:val="007A2C66"/>
    <w:rsid w:val="007A37F7"/>
    <w:rsid w:val="007A3CC5"/>
    <w:rsid w:val="007A482B"/>
    <w:rsid w:val="007A4E7C"/>
    <w:rsid w:val="007A5263"/>
    <w:rsid w:val="007A583E"/>
    <w:rsid w:val="007B0365"/>
    <w:rsid w:val="007B05EA"/>
    <w:rsid w:val="007B08A9"/>
    <w:rsid w:val="007B08BD"/>
    <w:rsid w:val="007B2F17"/>
    <w:rsid w:val="007B2FB4"/>
    <w:rsid w:val="007B3477"/>
    <w:rsid w:val="007B40BF"/>
    <w:rsid w:val="007B5434"/>
    <w:rsid w:val="007B5690"/>
    <w:rsid w:val="007B57FE"/>
    <w:rsid w:val="007B6760"/>
    <w:rsid w:val="007B6A80"/>
    <w:rsid w:val="007B6EF2"/>
    <w:rsid w:val="007B7088"/>
    <w:rsid w:val="007B77AB"/>
    <w:rsid w:val="007B7E0D"/>
    <w:rsid w:val="007C065A"/>
    <w:rsid w:val="007C0915"/>
    <w:rsid w:val="007C1DD0"/>
    <w:rsid w:val="007C22A7"/>
    <w:rsid w:val="007C23C0"/>
    <w:rsid w:val="007C3161"/>
    <w:rsid w:val="007C32E1"/>
    <w:rsid w:val="007C36AC"/>
    <w:rsid w:val="007C36E1"/>
    <w:rsid w:val="007C3936"/>
    <w:rsid w:val="007C3D2E"/>
    <w:rsid w:val="007C44EE"/>
    <w:rsid w:val="007C45C3"/>
    <w:rsid w:val="007C619E"/>
    <w:rsid w:val="007C621F"/>
    <w:rsid w:val="007C64D1"/>
    <w:rsid w:val="007C74BE"/>
    <w:rsid w:val="007C7D17"/>
    <w:rsid w:val="007D0726"/>
    <w:rsid w:val="007D07F8"/>
    <w:rsid w:val="007D1077"/>
    <w:rsid w:val="007D11DC"/>
    <w:rsid w:val="007D16A8"/>
    <w:rsid w:val="007D1AFC"/>
    <w:rsid w:val="007D1D58"/>
    <w:rsid w:val="007D1E3F"/>
    <w:rsid w:val="007D280D"/>
    <w:rsid w:val="007D3464"/>
    <w:rsid w:val="007D3512"/>
    <w:rsid w:val="007D42C4"/>
    <w:rsid w:val="007D572D"/>
    <w:rsid w:val="007D70E6"/>
    <w:rsid w:val="007E1C9A"/>
    <w:rsid w:val="007E30AE"/>
    <w:rsid w:val="007E36DC"/>
    <w:rsid w:val="007E455F"/>
    <w:rsid w:val="007E4CAC"/>
    <w:rsid w:val="007E5F6E"/>
    <w:rsid w:val="007E6310"/>
    <w:rsid w:val="007E75B3"/>
    <w:rsid w:val="007E7FA1"/>
    <w:rsid w:val="007F0580"/>
    <w:rsid w:val="007F0B0A"/>
    <w:rsid w:val="007F0E8A"/>
    <w:rsid w:val="007F1A4D"/>
    <w:rsid w:val="007F1A57"/>
    <w:rsid w:val="007F21F5"/>
    <w:rsid w:val="007F2968"/>
    <w:rsid w:val="007F34D6"/>
    <w:rsid w:val="007F376D"/>
    <w:rsid w:val="007F3BCB"/>
    <w:rsid w:val="007F40C2"/>
    <w:rsid w:val="007F4865"/>
    <w:rsid w:val="007F55FB"/>
    <w:rsid w:val="007F7035"/>
    <w:rsid w:val="008005FF"/>
    <w:rsid w:val="008007AA"/>
    <w:rsid w:val="00803625"/>
    <w:rsid w:val="00803BD5"/>
    <w:rsid w:val="00805FD7"/>
    <w:rsid w:val="00807537"/>
    <w:rsid w:val="00810420"/>
    <w:rsid w:val="008104C3"/>
    <w:rsid w:val="0081090D"/>
    <w:rsid w:val="0081116C"/>
    <w:rsid w:val="00811A99"/>
    <w:rsid w:val="00811D74"/>
    <w:rsid w:val="008120F1"/>
    <w:rsid w:val="0081212A"/>
    <w:rsid w:val="00812457"/>
    <w:rsid w:val="0081245A"/>
    <w:rsid w:val="00812BDF"/>
    <w:rsid w:val="00812FFE"/>
    <w:rsid w:val="00813B42"/>
    <w:rsid w:val="0081452A"/>
    <w:rsid w:val="00815DF5"/>
    <w:rsid w:val="00815F06"/>
    <w:rsid w:val="00816F07"/>
    <w:rsid w:val="008213DC"/>
    <w:rsid w:val="008222D2"/>
    <w:rsid w:val="00822A33"/>
    <w:rsid w:val="00822C09"/>
    <w:rsid w:val="00822C9D"/>
    <w:rsid w:val="00822CA8"/>
    <w:rsid w:val="008233E1"/>
    <w:rsid w:val="0082384B"/>
    <w:rsid w:val="00824102"/>
    <w:rsid w:val="008256FC"/>
    <w:rsid w:val="00826756"/>
    <w:rsid w:val="00827F6D"/>
    <w:rsid w:val="00830F86"/>
    <w:rsid w:val="0083116E"/>
    <w:rsid w:val="00831BFA"/>
    <w:rsid w:val="00832661"/>
    <w:rsid w:val="008326E4"/>
    <w:rsid w:val="00832FBE"/>
    <w:rsid w:val="00833EBC"/>
    <w:rsid w:val="00834089"/>
    <w:rsid w:val="008349FC"/>
    <w:rsid w:val="00834F28"/>
    <w:rsid w:val="008358CA"/>
    <w:rsid w:val="00836BBC"/>
    <w:rsid w:val="008375FF"/>
    <w:rsid w:val="00837736"/>
    <w:rsid w:val="0084015A"/>
    <w:rsid w:val="00841F9D"/>
    <w:rsid w:val="00842085"/>
    <w:rsid w:val="00842340"/>
    <w:rsid w:val="00842ACB"/>
    <w:rsid w:val="00842F5A"/>
    <w:rsid w:val="00842F8A"/>
    <w:rsid w:val="008433E0"/>
    <w:rsid w:val="0084400D"/>
    <w:rsid w:val="00844CC6"/>
    <w:rsid w:val="008459FE"/>
    <w:rsid w:val="008466AE"/>
    <w:rsid w:val="00846CB7"/>
    <w:rsid w:val="0085085B"/>
    <w:rsid w:val="00851582"/>
    <w:rsid w:val="0085419F"/>
    <w:rsid w:val="00854C9D"/>
    <w:rsid w:val="00855874"/>
    <w:rsid w:val="00855BD2"/>
    <w:rsid w:val="00856D25"/>
    <w:rsid w:val="00856FBB"/>
    <w:rsid w:val="00857862"/>
    <w:rsid w:val="00860487"/>
    <w:rsid w:val="0086132A"/>
    <w:rsid w:val="0086198D"/>
    <w:rsid w:val="008629B9"/>
    <w:rsid w:val="00863242"/>
    <w:rsid w:val="00863CE2"/>
    <w:rsid w:val="00865C3B"/>
    <w:rsid w:val="00865CB0"/>
    <w:rsid w:val="00866538"/>
    <w:rsid w:val="00867536"/>
    <w:rsid w:val="00867822"/>
    <w:rsid w:val="00867DFC"/>
    <w:rsid w:val="00870031"/>
    <w:rsid w:val="008704CB"/>
    <w:rsid w:val="00870B82"/>
    <w:rsid w:val="00870E9F"/>
    <w:rsid w:val="00871DDE"/>
    <w:rsid w:val="00872096"/>
    <w:rsid w:val="00874283"/>
    <w:rsid w:val="008744CE"/>
    <w:rsid w:val="00874565"/>
    <w:rsid w:val="0087456A"/>
    <w:rsid w:val="00876B13"/>
    <w:rsid w:val="0088025E"/>
    <w:rsid w:val="00880903"/>
    <w:rsid w:val="00880AE3"/>
    <w:rsid w:val="00881771"/>
    <w:rsid w:val="00881F50"/>
    <w:rsid w:val="00882182"/>
    <w:rsid w:val="008823FA"/>
    <w:rsid w:val="00882B01"/>
    <w:rsid w:val="00882DC6"/>
    <w:rsid w:val="00883A8C"/>
    <w:rsid w:val="0088442F"/>
    <w:rsid w:val="00884C92"/>
    <w:rsid w:val="00885970"/>
    <w:rsid w:val="00887C98"/>
    <w:rsid w:val="00891712"/>
    <w:rsid w:val="008926FD"/>
    <w:rsid w:val="00892771"/>
    <w:rsid w:val="00893448"/>
    <w:rsid w:val="00894C3D"/>
    <w:rsid w:val="00895347"/>
    <w:rsid w:val="00896B40"/>
    <w:rsid w:val="0089738F"/>
    <w:rsid w:val="00897763"/>
    <w:rsid w:val="00897D46"/>
    <w:rsid w:val="008A1395"/>
    <w:rsid w:val="008A1E97"/>
    <w:rsid w:val="008A35EA"/>
    <w:rsid w:val="008A3806"/>
    <w:rsid w:val="008A384F"/>
    <w:rsid w:val="008A3E83"/>
    <w:rsid w:val="008A5B4A"/>
    <w:rsid w:val="008A5E7E"/>
    <w:rsid w:val="008A79BA"/>
    <w:rsid w:val="008A7A07"/>
    <w:rsid w:val="008A7A33"/>
    <w:rsid w:val="008B1947"/>
    <w:rsid w:val="008B19A8"/>
    <w:rsid w:val="008B3544"/>
    <w:rsid w:val="008B5D11"/>
    <w:rsid w:val="008B65B4"/>
    <w:rsid w:val="008B735D"/>
    <w:rsid w:val="008B7417"/>
    <w:rsid w:val="008C0129"/>
    <w:rsid w:val="008C0672"/>
    <w:rsid w:val="008C06A8"/>
    <w:rsid w:val="008C0972"/>
    <w:rsid w:val="008C0B9B"/>
    <w:rsid w:val="008C1776"/>
    <w:rsid w:val="008C293F"/>
    <w:rsid w:val="008C2AA3"/>
    <w:rsid w:val="008C3766"/>
    <w:rsid w:val="008C4936"/>
    <w:rsid w:val="008C4E63"/>
    <w:rsid w:val="008C507F"/>
    <w:rsid w:val="008C557D"/>
    <w:rsid w:val="008C5BB7"/>
    <w:rsid w:val="008C6150"/>
    <w:rsid w:val="008C6BAE"/>
    <w:rsid w:val="008C7380"/>
    <w:rsid w:val="008C73CD"/>
    <w:rsid w:val="008C76A7"/>
    <w:rsid w:val="008C7D4D"/>
    <w:rsid w:val="008D1E0A"/>
    <w:rsid w:val="008D23AE"/>
    <w:rsid w:val="008D2512"/>
    <w:rsid w:val="008D2935"/>
    <w:rsid w:val="008D2B84"/>
    <w:rsid w:val="008D36F9"/>
    <w:rsid w:val="008D4088"/>
    <w:rsid w:val="008D40EB"/>
    <w:rsid w:val="008D4151"/>
    <w:rsid w:val="008D4517"/>
    <w:rsid w:val="008D4619"/>
    <w:rsid w:val="008D4BF7"/>
    <w:rsid w:val="008D5486"/>
    <w:rsid w:val="008D61F3"/>
    <w:rsid w:val="008D6426"/>
    <w:rsid w:val="008D6878"/>
    <w:rsid w:val="008D6ACB"/>
    <w:rsid w:val="008D6FC6"/>
    <w:rsid w:val="008E0126"/>
    <w:rsid w:val="008E33F8"/>
    <w:rsid w:val="008E43CC"/>
    <w:rsid w:val="008E53DC"/>
    <w:rsid w:val="008E5AB2"/>
    <w:rsid w:val="008E5EFB"/>
    <w:rsid w:val="008E70E5"/>
    <w:rsid w:val="008E75A4"/>
    <w:rsid w:val="008E787F"/>
    <w:rsid w:val="008F0E6F"/>
    <w:rsid w:val="008F1604"/>
    <w:rsid w:val="008F1A82"/>
    <w:rsid w:val="008F1C20"/>
    <w:rsid w:val="008F1C7A"/>
    <w:rsid w:val="008F236C"/>
    <w:rsid w:val="008F267D"/>
    <w:rsid w:val="008F2D56"/>
    <w:rsid w:val="008F55AB"/>
    <w:rsid w:val="008F60B0"/>
    <w:rsid w:val="008F6311"/>
    <w:rsid w:val="008F6456"/>
    <w:rsid w:val="008F6A74"/>
    <w:rsid w:val="008F6D82"/>
    <w:rsid w:val="008F7F8E"/>
    <w:rsid w:val="009002EB"/>
    <w:rsid w:val="00900521"/>
    <w:rsid w:val="00900693"/>
    <w:rsid w:val="009008CD"/>
    <w:rsid w:val="009009A0"/>
    <w:rsid w:val="00900CC1"/>
    <w:rsid w:val="00900E90"/>
    <w:rsid w:val="009039C3"/>
    <w:rsid w:val="00904471"/>
    <w:rsid w:val="0090549F"/>
    <w:rsid w:val="0090596E"/>
    <w:rsid w:val="00905B7F"/>
    <w:rsid w:val="0090649D"/>
    <w:rsid w:val="00907259"/>
    <w:rsid w:val="009073EC"/>
    <w:rsid w:val="00907B51"/>
    <w:rsid w:val="00907CD5"/>
    <w:rsid w:val="00907CFC"/>
    <w:rsid w:val="009104E3"/>
    <w:rsid w:val="0091147A"/>
    <w:rsid w:val="00912114"/>
    <w:rsid w:val="009134BB"/>
    <w:rsid w:val="00913678"/>
    <w:rsid w:val="00913F95"/>
    <w:rsid w:val="00914004"/>
    <w:rsid w:val="00914CE1"/>
    <w:rsid w:val="0091786F"/>
    <w:rsid w:val="00920A22"/>
    <w:rsid w:val="00920AB8"/>
    <w:rsid w:val="00922072"/>
    <w:rsid w:val="00922357"/>
    <w:rsid w:val="009246B3"/>
    <w:rsid w:val="00924CBE"/>
    <w:rsid w:val="00927880"/>
    <w:rsid w:val="00930EB8"/>
    <w:rsid w:val="00931012"/>
    <w:rsid w:val="00931786"/>
    <w:rsid w:val="00931B9C"/>
    <w:rsid w:val="00931DE1"/>
    <w:rsid w:val="009326BB"/>
    <w:rsid w:val="00932E1A"/>
    <w:rsid w:val="009338AD"/>
    <w:rsid w:val="00934239"/>
    <w:rsid w:val="00934B1D"/>
    <w:rsid w:val="009351A4"/>
    <w:rsid w:val="00936640"/>
    <w:rsid w:val="0094083A"/>
    <w:rsid w:val="00941323"/>
    <w:rsid w:val="009419D4"/>
    <w:rsid w:val="00941D97"/>
    <w:rsid w:val="00942987"/>
    <w:rsid w:val="00943B15"/>
    <w:rsid w:val="0094473C"/>
    <w:rsid w:val="00944EB7"/>
    <w:rsid w:val="00944F26"/>
    <w:rsid w:val="00945C29"/>
    <w:rsid w:val="00946280"/>
    <w:rsid w:val="009500DB"/>
    <w:rsid w:val="0095218F"/>
    <w:rsid w:val="0095313C"/>
    <w:rsid w:val="0095473A"/>
    <w:rsid w:val="0095485B"/>
    <w:rsid w:val="00955975"/>
    <w:rsid w:val="00960B7F"/>
    <w:rsid w:val="00960F71"/>
    <w:rsid w:val="00963F68"/>
    <w:rsid w:val="0096437B"/>
    <w:rsid w:val="00964B9C"/>
    <w:rsid w:val="00965E63"/>
    <w:rsid w:val="00965EFD"/>
    <w:rsid w:val="009664D1"/>
    <w:rsid w:val="00966A35"/>
    <w:rsid w:val="009673CC"/>
    <w:rsid w:val="0097007D"/>
    <w:rsid w:val="009702F0"/>
    <w:rsid w:val="00970654"/>
    <w:rsid w:val="00970B17"/>
    <w:rsid w:val="00972FF6"/>
    <w:rsid w:val="00973621"/>
    <w:rsid w:val="009736D3"/>
    <w:rsid w:val="00973B7D"/>
    <w:rsid w:val="0097434B"/>
    <w:rsid w:val="0097465C"/>
    <w:rsid w:val="009746E8"/>
    <w:rsid w:val="00974F34"/>
    <w:rsid w:val="0097562B"/>
    <w:rsid w:val="00975E37"/>
    <w:rsid w:val="0097630B"/>
    <w:rsid w:val="0097664F"/>
    <w:rsid w:val="00980655"/>
    <w:rsid w:val="00981401"/>
    <w:rsid w:val="0098172C"/>
    <w:rsid w:val="009829CE"/>
    <w:rsid w:val="00983DF7"/>
    <w:rsid w:val="00984F74"/>
    <w:rsid w:val="00985831"/>
    <w:rsid w:val="00985994"/>
    <w:rsid w:val="009877C4"/>
    <w:rsid w:val="00987ECA"/>
    <w:rsid w:val="00990BEE"/>
    <w:rsid w:val="00992336"/>
    <w:rsid w:val="009930A6"/>
    <w:rsid w:val="00993FD1"/>
    <w:rsid w:val="00994209"/>
    <w:rsid w:val="009943A6"/>
    <w:rsid w:val="00994FCB"/>
    <w:rsid w:val="009958A3"/>
    <w:rsid w:val="009968F8"/>
    <w:rsid w:val="00997709"/>
    <w:rsid w:val="00997A53"/>
    <w:rsid w:val="009A067C"/>
    <w:rsid w:val="009A13B9"/>
    <w:rsid w:val="009A15B5"/>
    <w:rsid w:val="009A1D34"/>
    <w:rsid w:val="009A2675"/>
    <w:rsid w:val="009A397E"/>
    <w:rsid w:val="009A3AE4"/>
    <w:rsid w:val="009A40AC"/>
    <w:rsid w:val="009A5C31"/>
    <w:rsid w:val="009A5D46"/>
    <w:rsid w:val="009A6338"/>
    <w:rsid w:val="009A6766"/>
    <w:rsid w:val="009A7B9D"/>
    <w:rsid w:val="009A7DC2"/>
    <w:rsid w:val="009B0D25"/>
    <w:rsid w:val="009B0D54"/>
    <w:rsid w:val="009B11E9"/>
    <w:rsid w:val="009B2613"/>
    <w:rsid w:val="009B2F04"/>
    <w:rsid w:val="009B30B2"/>
    <w:rsid w:val="009B3FA1"/>
    <w:rsid w:val="009B4144"/>
    <w:rsid w:val="009B54B7"/>
    <w:rsid w:val="009B6532"/>
    <w:rsid w:val="009C0039"/>
    <w:rsid w:val="009C07D7"/>
    <w:rsid w:val="009C0A14"/>
    <w:rsid w:val="009C1B97"/>
    <w:rsid w:val="009C3711"/>
    <w:rsid w:val="009C4525"/>
    <w:rsid w:val="009C5299"/>
    <w:rsid w:val="009C5435"/>
    <w:rsid w:val="009C559E"/>
    <w:rsid w:val="009C5ECB"/>
    <w:rsid w:val="009C6F4D"/>
    <w:rsid w:val="009D117C"/>
    <w:rsid w:val="009D1DA7"/>
    <w:rsid w:val="009D1E86"/>
    <w:rsid w:val="009D2575"/>
    <w:rsid w:val="009D34DC"/>
    <w:rsid w:val="009D4743"/>
    <w:rsid w:val="009D6135"/>
    <w:rsid w:val="009D7462"/>
    <w:rsid w:val="009D7885"/>
    <w:rsid w:val="009E0727"/>
    <w:rsid w:val="009E075F"/>
    <w:rsid w:val="009E3757"/>
    <w:rsid w:val="009E382D"/>
    <w:rsid w:val="009E44BB"/>
    <w:rsid w:val="009E5623"/>
    <w:rsid w:val="009E5B8F"/>
    <w:rsid w:val="009E5CE7"/>
    <w:rsid w:val="009E6316"/>
    <w:rsid w:val="009E6677"/>
    <w:rsid w:val="009E6DA6"/>
    <w:rsid w:val="009E720E"/>
    <w:rsid w:val="009E72BC"/>
    <w:rsid w:val="009E7B1F"/>
    <w:rsid w:val="009F0FCF"/>
    <w:rsid w:val="009F1926"/>
    <w:rsid w:val="009F3567"/>
    <w:rsid w:val="009F3671"/>
    <w:rsid w:val="009F3ED7"/>
    <w:rsid w:val="009F3FEB"/>
    <w:rsid w:val="009F4102"/>
    <w:rsid w:val="009F4499"/>
    <w:rsid w:val="009F5CEC"/>
    <w:rsid w:val="009F642B"/>
    <w:rsid w:val="009F6C60"/>
    <w:rsid w:val="009F70B6"/>
    <w:rsid w:val="009F7B51"/>
    <w:rsid w:val="00A00335"/>
    <w:rsid w:val="00A02A87"/>
    <w:rsid w:val="00A03FD0"/>
    <w:rsid w:val="00A041D7"/>
    <w:rsid w:val="00A04515"/>
    <w:rsid w:val="00A056FF"/>
    <w:rsid w:val="00A062EB"/>
    <w:rsid w:val="00A075A8"/>
    <w:rsid w:val="00A07753"/>
    <w:rsid w:val="00A07ABA"/>
    <w:rsid w:val="00A103B5"/>
    <w:rsid w:val="00A10B41"/>
    <w:rsid w:val="00A10D83"/>
    <w:rsid w:val="00A11E0A"/>
    <w:rsid w:val="00A11E21"/>
    <w:rsid w:val="00A12EDD"/>
    <w:rsid w:val="00A131B5"/>
    <w:rsid w:val="00A14CD5"/>
    <w:rsid w:val="00A15220"/>
    <w:rsid w:val="00A15802"/>
    <w:rsid w:val="00A15FCE"/>
    <w:rsid w:val="00A160FB"/>
    <w:rsid w:val="00A203A1"/>
    <w:rsid w:val="00A21622"/>
    <w:rsid w:val="00A22278"/>
    <w:rsid w:val="00A22BB4"/>
    <w:rsid w:val="00A22FDC"/>
    <w:rsid w:val="00A23777"/>
    <w:rsid w:val="00A244AD"/>
    <w:rsid w:val="00A246DE"/>
    <w:rsid w:val="00A24C1C"/>
    <w:rsid w:val="00A24F1B"/>
    <w:rsid w:val="00A25D97"/>
    <w:rsid w:val="00A2612B"/>
    <w:rsid w:val="00A2661E"/>
    <w:rsid w:val="00A26A35"/>
    <w:rsid w:val="00A2730F"/>
    <w:rsid w:val="00A27603"/>
    <w:rsid w:val="00A30E4A"/>
    <w:rsid w:val="00A31AB4"/>
    <w:rsid w:val="00A31FDF"/>
    <w:rsid w:val="00A32C49"/>
    <w:rsid w:val="00A336A0"/>
    <w:rsid w:val="00A336AA"/>
    <w:rsid w:val="00A33A2F"/>
    <w:rsid w:val="00A33D63"/>
    <w:rsid w:val="00A35468"/>
    <w:rsid w:val="00A35674"/>
    <w:rsid w:val="00A360C6"/>
    <w:rsid w:val="00A37150"/>
    <w:rsid w:val="00A372A8"/>
    <w:rsid w:val="00A37526"/>
    <w:rsid w:val="00A41F01"/>
    <w:rsid w:val="00A44153"/>
    <w:rsid w:val="00A44DD2"/>
    <w:rsid w:val="00A45139"/>
    <w:rsid w:val="00A4643A"/>
    <w:rsid w:val="00A50021"/>
    <w:rsid w:val="00A50C5F"/>
    <w:rsid w:val="00A51B09"/>
    <w:rsid w:val="00A5407B"/>
    <w:rsid w:val="00A541AD"/>
    <w:rsid w:val="00A55946"/>
    <w:rsid w:val="00A55DA3"/>
    <w:rsid w:val="00A56318"/>
    <w:rsid w:val="00A56F09"/>
    <w:rsid w:val="00A572C8"/>
    <w:rsid w:val="00A575EC"/>
    <w:rsid w:val="00A609EA"/>
    <w:rsid w:val="00A61494"/>
    <w:rsid w:val="00A61AD0"/>
    <w:rsid w:val="00A62AF6"/>
    <w:rsid w:val="00A6377E"/>
    <w:rsid w:val="00A65639"/>
    <w:rsid w:val="00A6635C"/>
    <w:rsid w:val="00A67008"/>
    <w:rsid w:val="00A701B6"/>
    <w:rsid w:val="00A703E5"/>
    <w:rsid w:val="00A714B5"/>
    <w:rsid w:val="00A72302"/>
    <w:rsid w:val="00A72CBD"/>
    <w:rsid w:val="00A73827"/>
    <w:rsid w:val="00A74771"/>
    <w:rsid w:val="00A74DD5"/>
    <w:rsid w:val="00A75CF7"/>
    <w:rsid w:val="00A77608"/>
    <w:rsid w:val="00A80996"/>
    <w:rsid w:val="00A80B81"/>
    <w:rsid w:val="00A81D85"/>
    <w:rsid w:val="00A8362F"/>
    <w:rsid w:val="00A836B6"/>
    <w:rsid w:val="00A83DF6"/>
    <w:rsid w:val="00A84300"/>
    <w:rsid w:val="00A8454C"/>
    <w:rsid w:val="00A85009"/>
    <w:rsid w:val="00A852E2"/>
    <w:rsid w:val="00A86203"/>
    <w:rsid w:val="00A8673B"/>
    <w:rsid w:val="00A86C04"/>
    <w:rsid w:val="00A91012"/>
    <w:rsid w:val="00A9252A"/>
    <w:rsid w:val="00A92AEA"/>
    <w:rsid w:val="00A92F8A"/>
    <w:rsid w:val="00A93238"/>
    <w:rsid w:val="00A93C97"/>
    <w:rsid w:val="00A93D59"/>
    <w:rsid w:val="00A93DE2"/>
    <w:rsid w:val="00A93F24"/>
    <w:rsid w:val="00A94068"/>
    <w:rsid w:val="00A959EE"/>
    <w:rsid w:val="00A96268"/>
    <w:rsid w:val="00A96593"/>
    <w:rsid w:val="00A965D0"/>
    <w:rsid w:val="00A97554"/>
    <w:rsid w:val="00A97A88"/>
    <w:rsid w:val="00A97C97"/>
    <w:rsid w:val="00AA0395"/>
    <w:rsid w:val="00AA0D39"/>
    <w:rsid w:val="00AA205B"/>
    <w:rsid w:val="00AA226B"/>
    <w:rsid w:val="00AA3DBD"/>
    <w:rsid w:val="00AA4294"/>
    <w:rsid w:val="00AA62AB"/>
    <w:rsid w:val="00AA6902"/>
    <w:rsid w:val="00AA6E28"/>
    <w:rsid w:val="00AA7986"/>
    <w:rsid w:val="00AA79FA"/>
    <w:rsid w:val="00AB05B6"/>
    <w:rsid w:val="00AB0783"/>
    <w:rsid w:val="00AB1131"/>
    <w:rsid w:val="00AB15A7"/>
    <w:rsid w:val="00AB1954"/>
    <w:rsid w:val="00AB211F"/>
    <w:rsid w:val="00AB23C6"/>
    <w:rsid w:val="00AB2EC4"/>
    <w:rsid w:val="00AB43BA"/>
    <w:rsid w:val="00AB453A"/>
    <w:rsid w:val="00AB472B"/>
    <w:rsid w:val="00AB59F8"/>
    <w:rsid w:val="00AB686A"/>
    <w:rsid w:val="00AB7489"/>
    <w:rsid w:val="00AC183E"/>
    <w:rsid w:val="00AC1E13"/>
    <w:rsid w:val="00AC447B"/>
    <w:rsid w:val="00AC4F27"/>
    <w:rsid w:val="00AC7DAE"/>
    <w:rsid w:val="00AD1029"/>
    <w:rsid w:val="00AD45DB"/>
    <w:rsid w:val="00AD5322"/>
    <w:rsid w:val="00AD53BE"/>
    <w:rsid w:val="00AD53DD"/>
    <w:rsid w:val="00AD5B3A"/>
    <w:rsid w:val="00AD5CC0"/>
    <w:rsid w:val="00AD646D"/>
    <w:rsid w:val="00AD7303"/>
    <w:rsid w:val="00AD77BC"/>
    <w:rsid w:val="00AD7A94"/>
    <w:rsid w:val="00AD7DC9"/>
    <w:rsid w:val="00AE0DDA"/>
    <w:rsid w:val="00AE0ECF"/>
    <w:rsid w:val="00AE1271"/>
    <w:rsid w:val="00AE40DF"/>
    <w:rsid w:val="00AE4FC2"/>
    <w:rsid w:val="00AE5A14"/>
    <w:rsid w:val="00AE5A4C"/>
    <w:rsid w:val="00AE6038"/>
    <w:rsid w:val="00AE741F"/>
    <w:rsid w:val="00AE7AE4"/>
    <w:rsid w:val="00AF0327"/>
    <w:rsid w:val="00AF23F0"/>
    <w:rsid w:val="00AF2884"/>
    <w:rsid w:val="00AF2AAC"/>
    <w:rsid w:val="00AF45D1"/>
    <w:rsid w:val="00AF4639"/>
    <w:rsid w:val="00AF5CE0"/>
    <w:rsid w:val="00AF6792"/>
    <w:rsid w:val="00AF7699"/>
    <w:rsid w:val="00B0012A"/>
    <w:rsid w:val="00B00E9D"/>
    <w:rsid w:val="00B037ED"/>
    <w:rsid w:val="00B03A8A"/>
    <w:rsid w:val="00B0412A"/>
    <w:rsid w:val="00B044B1"/>
    <w:rsid w:val="00B04596"/>
    <w:rsid w:val="00B04A18"/>
    <w:rsid w:val="00B056F8"/>
    <w:rsid w:val="00B06C59"/>
    <w:rsid w:val="00B109FA"/>
    <w:rsid w:val="00B11EAE"/>
    <w:rsid w:val="00B12145"/>
    <w:rsid w:val="00B12634"/>
    <w:rsid w:val="00B126B9"/>
    <w:rsid w:val="00B12B86"/>
    <w:rsid w:val="00B1374E"/>
    <w:rsid w:val="00B13FA1"/>
    <w:rsid w:val="00B14E8A"/>
    <w:rsid w:val="00B1534C"/>
    <w:rsid w:val="00B1550A"/>
    <w:rsid w:val="00B161E6"/>
    <w:rsid w:val="00B16ECC"/>
    <w:rsid w:val="00B203C4"/>
    <w:rsid w:val="00B213DE"/>
    <w:rsid w:val="00B21872"/>
    <w:rsid w:val="00B2205D"/>
    <w:rsid w:val="00B23156"/>
    <w:rsid w:val="00B23697"/>
    <w:rsid w:val="00B24C86"/>
    <w:rsid w:val="00B2648E"/>
    <w:rsid w:val="00B26D73"/>
    <w:rsid w:val="00B26F4D"/>
    <w:rsid w:val="00B3031C"/>
    <w:rsid w:val="00B30CEB"/>
    <w:rsid w:val="00B31245"/>
    <w:rsid w:val="00B3129C"/>
    <w:rsid w:val="00B312D5"/>
    <w:rsid w:val="00B31F63"/>
    <w:rsid w:val="00B32331"/>
    <w:rsid w:val="00B32C1A"/>
    <w:rsid w:val="00B33703"/>
    <w:rsid w:val="00B347BE"/>
    <w:rsid w:val="00B347D5"/>
    <w:rsid w:val="00B3480C"/>
    <w:rsid w:val="00B35B1B"/>
    <w:rsid w:val="00B35EBF"/>
    <w:rsid w:val="00B3600D"/>
    <w:rsid w:val="00B36497"/>
    <w:rsid w:val="00B37485"/>
    <w:rsid w:val="00B377D8"/>
    <w:rsid w:val="00B4030F"/>
    <w:rsid w:val="00B41630"/>
    <w:rsid w:val="00B4315B"/>
    <w:rsid w:val="00B43C64"/>
    <w:rsid w:val="00B44B46"/>
    <w:rsid w:val="00B44B8A"/>
    <w:rsid w:val="00B46145"/>
    <w:rsid w:val="00B466E7"/>
    <w:rsid w:val="00B4682B"/>
    <w:rsid w:val="00B47020"/>
    <w:rsid w:val="00B4704C"/>
    <w:rsid w:val="00B47D8A"/>
    <w:rsid w:val="00B50999"/>
    <w:rsid w:val="00B50F3B"/>
    <w:rsid w:val="00B50F3E"/>
    <w:rsid w:val="00B51AAF"/>
    <w:rsid w:val="00B52336"/>
    <w:rsid w:val="00B52EBD"/>
    <w:rsid w:val="00B5418F"/>
    <w:rsid w:val="00B545A8"/>
    <w:rsid w:val="00B55530"/>
    <w:rsid w:val="00B5597E"/>
    <w:rsid w:val="00B55AF8"/>
    <w:rsid w:val="00B5630C"/>
    <w:rsid w:val="00B57486"/>
    <w:rsid w:val="00B60136"/>
    <w:rsid w:val="00B60E50"/>
    <w:rsid w:val="00B61E0B"/>
    <w:rsid w:val="00B62207"/>
    <w:rsid w:val="00B632C8"/>
    <w:rsid w:val="00B63C3F"/>
    <w:rsid w:val="00B640B5"/>
    <w:rsid w:val="00B6519A"/>
    <w:rsid w:val="00B666CA"/>
    <w:rsid w:val="00B67095"/>
    <w:rsid w:val="00B67ED1"/>
    <w:rsid w:val="00B705A5"/>
    <w:rsid w:val="00B705D3"/>
    <w:rsid w:val="00B71C16"/>
    <w:rsid w:val="00B72A86"/>
    <w:rsid w:val="00B72ABE"/>
    <w:rsid w:val="00B72B0D"/>
    <w:rsid w:val="00B734BA"/>
    <w:rsid w:val="00B73B87"/>
    <w:rsid w:val="00B74521"/>
    <w:rsid w:val="00B754B8"/>
    <w:rsid w:val="00B7573B"/>
    <w:rsid w:val="00B76879"/>
    <w:rsid w:val="00B76BE4"/>
    <w:rsid w:val="00B77B04"/>
    <w:rsid w:val="00B807F9"/>
    <w:rsid w:val="00B80BB2"/>
    <w:rsid w:val="00B812B8"/>
    <w:rsid w:val="00B814D2"/>
    <w:rsid w:val="00B828B1"/>
    <w:rsid w:val="00B83775"/>
    <w:rsid w:val="00B837F2"/>
    <w:rsid w:val="00B8476A"/>
    <w:rsid w:val="00B8483E"/>
    <w:rsid w:val="00B85419"/>
    <w:rsid w:val="00B85786"/>
    <w:rsid w:val="00B85AA4"/>
    <w:rsid w:val="00B867C8"/>
    <w:rsid w:val="00B874B4"/>
    <w:rsid w:val="00B874F1"/>
    <w:rsid w:val="00B90919"/>
    <w:rsid w:val="00B91685"/>
    <w:rsid w:val="00B91CC3"/>
    <w:rsid w:val="00B92621"/>
    <w:rsid w:val="00B93629"/>
    <w:rsid w:val="00B9422E"/>
    <w:rsid w:val="00B949B6"/>
    <w:rsid w:val="00B94C2D"/>
    <w:rsid w:val="00B950F9"/>
    <w:rsid w:val="00B958C8"/>
    <w:rsid w:val="00B95DA5"/>
    <w:rsid w:val="00B96955"/>
    <w:rsid w:val="00B9E8FE"/>
    <w:rsid w:val="00BA0927"/>
    <w:rsid w:val="00BA1900"/>
    <w:rsid w:val="00BA1C0D"/>
    <w:rsid w:val="00BA32E8"/>
    <w:rsid w:val="00BA459F"/>
    <w:rsid w:val="00BA4FDB"/>
    <w:rsid w:val="00BA51B9"/>
    <w:rsid w:val="00BA5E6E"/>
    <w:rsid w:val="00BA5E84"/>
    <w:rsid w:val="00BA6148"/>
    <w:rsid w:val="00BA625B"/>
    <w:rsid w:val="00BA687D"/>
    <w:rsid w:val="00BB1587"/>
    <w:rsid w:val="00BB2990"/>
    <w:rsid w:val="00BB2BF6"/>
    <w:rsid w:val="00BB36DB"/>
    <w:rsid w:val="00BB39B5"/>
    <w:rsid w:val="00BB47B6"/>
    <w:rsid w:val="00BB5B75"/>
    <w:rsid w:val="00BB5E72"/>
    <w:rsid w:val="00BB608E"/>
    <w:rsid w:val="00BB67B8"/>
    <w:rsid w:val="00BB73CD"/>
    <w:rsid w:val="00BB76CC"/>
    <w:rsid w:val="00BC0429"/>
    <w:rsid w:val="00BC0B80"/>
    <w:rsid w:val="00BC2C57"/>
    <w:rsid w:val="00BC3FF2"/>
    <w:rsid w:val="00BC4714"/>
    <w:rsid w:val="00BC4A64"/>
    <w:rsid w:val="00BC4BE2"/>
    <w:rsid w:val="00BC6EE6"/>
    <w:rsid w:val="00BC76F4"/>
    <w:rsid w:val="00BC7B04"/>
    <w:rsid w:val="00BD0EF3"/>
    <w:rsid w:val="00BD1E4A"/>
    <w:rsid w:val="00BD1E88"/>
    <w:rsid w:val="00BD2F7D"/>
    <w:rsid w:val="00BD4134"/>
    <w:rsid w:val="00BD5200"/>
    <w:rsid w:val="00BD54FB"/>
    <w:rsid w:val="00BD5666"/>
    <w:rsid w:val="00BD5886"/>
    <w:rsid w:val="00BD5AB8"/>
    <w:rsid w:val="00BD6242"/>
    <w:rsid w:val="00BD738D"/>
    <w:rsid w:val="00BD7472"/>
    <w:rsid w:val="00BD7CF9"/>
    <w:rsid w:val="00BD82D9"/>
    <w:rsid w:val="00BE044F"/>
    <w:rsid w:val="00BE08EC"/>
    <w:rsid w:val="00BE09B1"/>
    <w:rsid w:val="00BE0FE2"/>
    <w:rsid w:val="00BE15F4"/>
    <w:rsid w:val="00BE1630"/>
    <w:rsid w:val="00BE2391"/>
    <w:rsid w:val="00BE2686"/>
    <w:rsid w:val="00BE2A17"/>
    <w:rsid w:val="00BE30BC"/>
    <w:rsid w:val="00BE56A7"/>
    <w:rsid w:val="00BE667C"/>
    <w:rsid w:val="00BE6974"/>
    <w:rsid w:val="00BE6D77"/>
    <w:rsid w:val="00BE6F9A"/>
    <w:rsid w:val="00BE76C5"/>
    <w:rsid w:val="00BE7810"/>
    <w:rsid w:val="00BE7D78"/>
    <w:rsid w:val="00BF0AF8"/>
    <w:rsid w:val="00BF12B1"/>
    <w:rsid w:val="00BF172F"/>
    <w:rsid w:val="00BF17B9"/>
    <w:rsid w:val="00BF1885"/>
    <w:rsid w:val="00BF1AD6"/>
    <w:rsid w:val="00BF3EAC"/>
    <w:rsid w:val="00BF490C"/>
    <w:rsid w:val="00BF4E2E"/>
    <w:rsid w:val="00BF594D"/>
    <w:rsid w:val="00BF5DBC"/>
    <w:rsid w:val="00BF7051"/>
    <w:rsid w:val="00BF7305"/>
    <w:rsid w:val="00BF7555"/>
    <w:rsid w:val="00BF7A3C"/>
    <w:rsid w:val="00C007D9"/>
    <w:rsid w:val="00C01CEE"/>
    <w:rsid w:val="00C03816"/>
    <w:rsid w:val="00C05641"/>
    <w:rsid w:val="00C0576C"/>
    <w:rsid w:val="00C07A58"/>
    <w:rsid w:val="00C101B6"/>
    <w:rsid w:val="00C10215"/>
    <w:rsid w:val="00C12F3A"/>
    <w:rsid w:val="00C149B7"/>
    <w:rsid w:val="00C14CA0"/>
    <w:rsid w:val="00C1596E"/>
    <w:rsid w:val="00C15BFF"/>
    <w:rsid w:val="00C15EE2"/>
    <w:rsid w:val="00C15F1F"/>
    <w:rsid w:val="00C167CA"/>
    <w:rsid w:val="00C168BA"/>
    <w:rsid w:val="00C16B45"/>
    <w:rsid w:val="00C1737A"/>
    <w:rsid w:val="00C179D5"/>
    <w:rsid w:val="00C20478"/>
    <w:rsid w:val="00C20A0B"/>
    <w:rsid w:val="00C20BF7"/>
    <w:rsid w:val="00C20E93"/>
    <w:rsid w:val="00C20F90"/>
    <w:rsid w:val="00C21FB6"/>
    <w:rsid w:val="00C233D0"/>
    <w:rsid w:val="00C23532"/>
    <w:rsid w:val="00C25256"/>
    <w:rsid w:val="00C25612"/>
    <w:rsid w:val="00C25FA5"/>
    <w:rsid w:val="00C2680E"/>
    <w:rsid w:val="00C308D8"/>
    <w:rsid w:val="00C31627"/>
    <w:rsid w:val="00C32512"/>
    <w:rsid w:val="00C32809"/>
    <w:rsid w:val="00C32B01"/>
    <w:rsid w:val="00C3380B"/>
    <w:rsid w:val="00C3471E"/>
    <w:rsid w:val="00C35F4C"/>
    <w:rsid w:val="00C369C6"/>
    <w:rsid w:val="00C36C66"/>
    <w:rsid w:val="00C37DB9"/>
    <w:rsid w:val="00C41362"/>
    <w:rsid w:val="00C413E4"/>
    <w:rsid w:val="00C42A84"/>
    <w:rsid w:val="00C42DA6"/>
    <w:rsid w:val="00C442E7"/>
    <w:rsid w:val="00C44801"/>
    <w:rsid w:val="00C44D07"/>
    <w:rsid w:val="00C44FDF"/>
    <w:rsid w:val="00C459CA"/>
    <w:rsid w:val="00C45ADD"/>
    <w:rsid w:val="00C46E5B"/>
    <w:rsid w:val="00C47DA9"/>
    <w:rsid w:val="00C512E7"/>
    <w:rsid w:val="00C53565"/>
    <w:rsid w:val="00C53999"/>
    <w:rsid w:val="00C53FFA"/>
    <w:rsid w:val="00C54BDB"/>
    <w:rsid w:val="00C561B0"/>
    <w:rsid w:val="00C603B9"/>
    <w:rsid w:val="00C607AA"/>
    <w:rsid w:val="00C60FA0"/>
    <w:rsid w:val="00C618D4"/>
    <w:rsid w:val="00C61C45"/>
    <w:rsid w:val="00C630D5"/>
    <w:rsid w:val="00C63DFA"/>
    <w:rsid w:val="00C65B2A"/>
    <w:rsid w:val="00C66456"/>
    <w:rsid w:val="00C6688A"/>
    <w:rsid w:val="00C67B6D"/>
    <w:rsid w:val="00C7073C"/>
    <w:rsid w:val="00C710AF"/>
    <w:rsid w:val="00C72520"/>
    <w:rsid w:val="00C729A6"/>
    <w:rsid w:val="00C72A04"/>
    <w:rsid w:val="00C7398A"/>
    <w:rsid w:val="00C73B05"/>
    <w:rsid w:val="00C744A1"/>
    <w:rsid w:val="00C75875"/>
    <w:rsid w:val="00C76CE8"/>
    <w:rsid w:val="00C76DA4"/>
    <w:rsid w:val="00C7774B"/>
    <w:rsid w:val="00C77B73"/>
    <w:rsid w:val="00C80434"/>
    <w:rsid w:val="00C806C0"/>
    <w:rsid w:val="00C8166C"/>
    <w:rsid w:val="00C8199C"/>
    <w:rsid w:val="00C8263D"/>
    <w:rsid w:val="00C83B2E"/>
    <w:rsid w:val="00C8440C"/>
    <w:rsid w:val="00C84524"/>
    <w:rsid w:val="00C85C7D"/>
    <w:rsid w:val="00C8675A"/>
    <w:rsid w:val="00C867F0"/>
    <w:rsid w:val="00C86E7A"/>
    <w:rsid w:val="00C86EC0"/>
    <w:rsid w:val="00C874D6"/>
    <w:rsid w:val="00C87535"/>
    <w:rsid w:val="00C87B96"/>
    <w:rsid w:val="00C87D94"/>
    <w:rsid w:val="00C88B99"/>
    <w:rsid w:val="00C900DE"/>
    <w:rsid w:val="00C919A0"/>
    <w:rsid w:val="00C919A1"/>
    <w:rsid w:val="00C919C0"/>
    <w:rsid w:val="00C91B09"/>
    <w:rsid w:val="00C91B21"/>
    <w:rsid w:val="00C91B76"/>
    <w:rsid w:val="00C91E18"/>
    <w:rsid w:val="00C92897"/>
    <w:rsid w:val="00C92FC1"/>
    <w:rsid w:val="00C9320C"/>
    <w:rsid w:val="00C93310"/>
    <w:rsid w:val="00C93DFC"/>
    <w:rsid w:val="00C94029"/>
    <w:rsid w:val="00C944D2"/>
    <w:rsid w:val="00C94E6E"/>
    <w:rsid w:val="00C9789C"/>
    <w:rsid w:val="00CA0503"/>
    <w:rsid w:val="00CA0D2A"/>
    <w:rsid w:val="00CA2AD6"/>
    <w:rsid w:val="00CA2EBF"/>
    <w:rsid w:val="00CA30F2"/>
    <w:rsid w:val="00CA4812"/>
    <w:rsid w:val="00CA4E2D"/>
    <w:rsid w:val="00CA731E"/>
    <w:rsid w:val="00CA7D35"/>
    <w:rsid w:val="00CB01F9"/>
    <w:rsid w:val="00CB02ED"/>
    <w:rsid w:val="00CB103F"/>
    <w:rsid w:val="00CB117C"/>
    <w:rsid w:val="00CB1FD7"/>
    <w:rsid w:val="00CB3E94"/>
    <w:rsid w:val="00CB47CE"/>
    <w:rsid w:val="00CB4A91"/>
    <w:rsid w:val="00CB65C3"/>
    <w:rsid w:val="00CB67D1"/>
    <w:rsid w:val="00CB7789"/>
    <w:rsid w:val="00CC04C9"/>
    <w:rsid w:val="00CC098F"/>
    <w:rsid w:val="00CC0B18"/>
    <w:rsid w:val="00CC1626"/>
    <w:rsid w:val="00CC1CC4"/>
    <w:rsid w:val="00CC1DD5"/>
    <w:rsid w:val="00CC2304"/>
    <w:rsid w:val="00CC3EDE"/>
    <w:rsid w:val="00CC6126"/>
    <w:rsid w:val="00CC79B7"/>
    <w:rsid w:val="00CD17CA"/>
    <w:rsid w:val="00CD23A5"/>
    <w:rsid w:val="00CD337D"/>
    <w:rsid w:val="00CD426F"/>
    <w:rsid w:val="00CD4415"/>
    <w:rsid w:val="00CD4916"/>
    <w:rsid w:val="00CD646C"/>
    <w:rsid w:val="00CD73AC"/>
    <w:rsid w:val="00CE0C17"/>
    <w:rsid w:val="00CE0F80"/>
    <w:rsid w:val="00CE197E"/>
    <w:rsid w:val="00CE198E"/>
    <w:rsid w:val="00CE1B15"/>
    <w:rsid w:val="00CE1B5A"/>
    <w:rsid w:val="00CE1FA5"/>
    <w:rsid w:val="00CE3377"/>
    <w:rsid w:val="00CE3467"/>
    <w:rsid w:val="00CE3FCE"/>
    <w:rsid w:val="00CE4457"/>
    <w:rsid w:val="00CE4F01"/>
    <w:rsid w:val="00CE51FA"/>
    <w:rsid w:val="00CE5F3F"/>
    <w:rsid w:val="00CE696E"/>
    <w:rsid w:val="00CE74AE"/>
    <w:rsid w:val="00CE77E9"/>
    <w:rsid w:val="00CF046C"/>
    <w:rsid w:val="00CF0BE8"/>
    <w:rsid w:val="00CF0F69"/>
    <w:rsid w:val="00CF1009"/>
    <w:rsid w:val="00CF174B"/>
    <w:rsid w:val="00CF39F1"/>
    <w:rsid w:val="00CF45BD"/>
    <w:rsid w:val="00CF4744"/>
    <w:rsid w:val="00CF4B09"/>
    <w:rsid w:val="00CF5850"/>
    <w:rsid w:val="00CF6823"/>
    <w:rsid w:val="00CF6A1E"/>
    <w:rsid w:val="00CF749C"/>
    <w:rsid w:val="00CF7E18"/>
    <w:rsid w:val="00D002B2"/>
    <w:rsid w:val="00D00803"/>
    <w:rsid w:val="00D02B5A"/>
    <w:rsid w:val="00D04A85"/>
    <w:rsid w:val="00D04F5A"/>
    <w:rsid w:val="00D04F81"/>
    <w:rsid w:val="00D056B6"/>
    <w:rsid w:val="00D05806"/>
    <w:rsid w:val="00D069C7"/>
    <w:rsid w:val="00D07481"/>
    <w:rsid w:val="00D10168"/>
    <w:rsid w:val="00D10DD1"/>
    <w:rsid w:val="00D11437"/>
    <w:rsid w:val="00D121B4"/>
    <w:rsid w:val="00D1497C"/>
    <w:rsid w:val="00D151C1"/>
    <w:rsid w:val="00D16885"/>
    <w:rsid w:val="00D16B37"/>
    <w:rsid w:val="00D179E6"/>
    <w:rsid w:val="00D17F82"/>
    <w:rsid w:val="00D20927"/>
    <w:rsid w:val="00D20C4F"/>
    <w:rsid w:val="00D2456A"/>
    <w:rsid w:val="00D24586"/>
    <w:rsid w:val="00D24CB1"/>
    <w:rsid w:val="00D259B7"/>
    <w:rsid w:val="00D25B84"/>
    <w:rsid w:val="00D26B99"/>
    <w:rsid w:val="00D273AF"/>
    <w:rsid w:val="00D2790B"/>
    <w:rsid w:val="00D3071B"/>
    <w:rsid w:val="00D314AE"/>
    <w:rsid w:val="00D32140"/>
    <w:rsid w:val="00D33332"/>
    <w:rsid w:val="00D33E5E"/>
    <w:rsid w:val="00D34BAC"/>
    <w:rsid w:val="00D36F2C"/>
    <w:rsid w:val="00D374FB"/>
    <w:rsid w:val="00D37AB9"/>
    <w:rsid w:val="00D4024B"/>
    <w:rsid w:val="00D40D73"/>
    <w:rsid w:val="00D414CC"/>
    <w:rsid w:val="00D41919"/>
    <w:rsid w:val="00D41951"/>
    <w:rsid w:val="00D41A22"/>
    <w:rsid w:val="00D41C68"/>
    <w:rsid w:val="00D4297D"/>
    <w:rsid w:val="00D42BF2"/>
    <w:rsid w:val="00D42D38"/>
    <w:rsid w:val="00D43245"/>
    <w:rsid w:val="00D43A8B"/>
    <w:rsid w:val="00D43B43"/>
    <w:rsid w:val="00D44D1D"/>
    <w:rsid w:val="00D44FE3"/>
    <w:rsid w:val="00D461D6"/>
    <w:rsid w:val="00D4671B"/>
    <w:rsid w:val="00D46AC3"/>
    <w:rsid w:val="00D47146"/>
    <w:rsid w:val="00D50A27"/>
    <w:rsid w:val="00D5115D"/>
    <w:rsid w:val="00D5131C"/>
    <w:rsid w:val="00D51494"/>
    <w:rsid w:val="00D52286"/>
    <w:rsid w:val="00D525BD"/>
    <w:rsid w:val="00D52F60"/>
    <w:rsid w:val="00D53866"/>
    <w:rsid w:val="00D539CC"/>
    <w:rsid w:val="00D54087"/>
    <w:rsid w:val="00D54948"/>
    <w:rsid w:val="00D54EDB"/>
    <w:rsid w:val="00D553D1"/>
    <w:rsid w:val="00D558A0"/>
    <w:rsid w:val="00D55B23"/>
    <w:rsid w:val="00D55B3E"/>
    <w:rsid w:val="00D56268"/>
    <w:rsid w:val="00D605B0"/>
    <w:rsid w:val="00D625B3"/>
    <w:rsid w:val="00D62EB6"/>
    <w:rsid w:val="00D63B84"/>
    <w:rsid w:val="00D64CBE"/>
    <w:rsid w:val="00D66C70"/>
    <w:rsid w:val="00D6731F"/>
    <w:rsid w:val="00D67808"/>
    <w:rsid w:val="00D67982"/>
    <w:rsid w:val="00D71910"/>
    <w:rsid w:val="00D71B5C"/>
    <w:rsid w:val="00D726B3"/>
    <w:rsid w:val="00D727DD"/>
    <w:rsid w:val="00D72AC5"/>
    <w:rsid w:val="00D72BC3"/>
    <w:rsid w:val="00D72E83"/>
    <w:rsid w:val="00D73037"/>
    <w:rsid w:val="00D735C7"/>
    <w:rsid w:val="00D745F3"/>
    <w:rsid w:val="00D74A06"/>
    <w:rsid w:val="00D74D8E"/>
    <w:rsid w:val="00D74EDB"/>
    <w:rsid w:val="00D75042"/>
    <w:rsid w:val="00D7742A"/>
    <w:rsid w:val="00D77DF6"/>
    <w:rsid w:val="00D80376"/>
    <w:rsid w:val="00D80D05"/>
    <w:rsid w:val="00D80D7C"/>
    <w:rsid w:val="00D82AEB"/>
    <w:rsid w:val="00D84E01"/>
    <w:rsid w:val="00D85475"/>
    <w:rsid w:val="00D854F5"/>
    <w:rsid w:val="00D86E87"/>
    <w:rsid w:val="00D8719A"/>
    <w:rsid w:val="00D87DBC"/>
    <w:rsid w:val="00D9108B"/>
    <w:rsid w:val="00D916DA"/>
    <w:rsid w:val="00D9219A"/>
    <w:rsid w:val="00D924F5"/>
    <w:rsid w:val="00D9281E"/>
    <w:rsid w:val="00D9410C"/>
    <w:rsid w:val="00D957DB"/>
    <w:rsid w:val="00D95AFC"/>
    <w:rsid w:val="00D95C16"/>
    <w:rsid w:val="00D95E5E"/>
    <w:rsid w:val="00D968E1"/>
    <w:rsid w:val="00D97CC0"/>
    <w:rsid w:val="00D97E0D"/>
    <w:rsid w:val="00DA1962"/>
    <w:rsid w:val="00DA224A"/>
    <w:rsid w:val="00DA2723"/>
    <w:rsid w:val="00DA29AF"/>
    <w:rsid w:val="00DA3284"/>
    <w:rsid w:val="00DA4228"/>
    <w:rsid w:val="00DA6EAB"/>
    <w:rsid w:val="00DA723F"/>
    <w:rsid w:val="00DB03FA"/>
    <w:rsid w:val="00DB0D83"/>
    <w:rsid w:val="00DB154A"/>
    <w:rsid w:val="00DB2E2E"/>
    <w:rsid w:val="00DB40F6"/>
    <w:rsid w:val="00DB4D7F"/>
    <w:rsid w:val="00DB63CD"/>
    <w:rsid w:val="00DB7300"/>
    <w:rsid w:val="00DC1126"/>
    <w:rsid w:val="00DC122D"/>
    <w:rsid w:val="00DC1AA8"/>
    <w:rsid w:val="00DC1AB6"/>
    <w:rsid w:val="00DC1E98"/>
    <w:rsid w:val="00DC39B3"/>
    <w:rsid w:val="00DC51D9"/>
    <w:rsid w:val="00DC5944"/>
    <w:rsid w:val="00DC7E35"/>
    <w:rsid w:val="00DD079B"/>
    <w:rsid w:val="00DD0EDE"/>
    <w:rsid w:val="00DD284C"/>
    <w:rsid w:val="00DD2CF2"/>
    <w:rsid w:val="00DD31AE"/>
    <w:rsid w:val="00DD3B51"/>
    <w:rsid w:val="00DD445B"/>
    <w:rsid w:val="00DD4978"/>
    <w:rsid w:val="00DD581D"/>
    <w:rsid w:val="00DD59B0"/>
    <w:rsid w:val="00DD6491"/>
    <w:rsid w:val="00DD67CE"/>
    <w:rsid w:val="00DD6ADF"/>
    <w:rsid w:val="00DD6EBB"/>
    <w:rsid w:val="00DD6F73"/>
    <w:rsid w:val="00DE0E38"/>
    <w:rsid w:val="00DE1226"/>
    <w:rsid w:val="00DE19E5"/>
    <w:rsid w:val="00DE21C2"/>
    <w:rsid w:val="00DE2C60"/>
    <w:rsid w:val="00DE2F4F"/>
    <w:rsid w:val="00DE3828"/>
    <w:rsid w:val="00DE44DB"/>
    <w:rsid w:val="00DE4B66"/>
    <w:rsid w:val="00DE4C4B"/>
    <w:rsid w:val="00DE5975"/>
    <w:rsid w:val="00DE5E0B"/>
    <w:rsid w:val="00DE6956"/>
    <w:rsid w:val="00DE7F68"/>
    <w:rsid w:val="00DF0056"/>
    <w:rsid w:val="00DF329B"/>
    <w:rsid w:val="00DF5051"/>
    <w:rsid w:val="00DF5F83"/>
    <w:rsid w:val="00DF622C"/>
    <w:rsid w:val="00DF62A1"/>
    <w:rsid w:val="00DF6E73"/>
    <w:rsid w:val="00DF73EE"/>
    <w:rsid w:val="00DF74FE"/>
    <w:rsid w:val="00DF76F4"/>
    <w:rsid w:val="00DF7941"/>
    <w:rsid w:val="00DF7BD9"/>
    <w:rsid w:val="00E00274"/>
    <w:rsid w:val="00E00550"/>
    <w:rsid w:val="00E00586"/>
    <w:rsid w:val="00E00F56"/>
    <w:rsid w:val="00E035E9"/>
    <w:rsid w:val="00E0379B"/>
    <w:rsid w:val="00E04337"/>
    <w:rsid w:val="00E056AF"/>
    <w:rsid w:val="00E05B42"/>
    <w:rsid w:val="00E06437"/>
    <w:rsid w:val="00E074EA"/>
    <w:rsid w:val="00E10D83"/>
    <w:rsid w:val="00E11221"/>
    <w:rsid w:val="00E113C4"/>
    <w:rsid w:val="00E125E1"/>
    <w:rsid w:val="00E12CC6"/>
    <w:rsid w:val="00E136DE"/>
    <w:rsid w:val="00E147C1"/>
    <w:rsid w:val="00E160F1"/>
    <w:rsid w:val="00E16566"/>
    <w:rsid w:val="00E16E5D"/>
    <w:rsid w:val="00E1756F"/>
    <w:rsid w:val="00E2274D"/>
    <w:rsid w:val="00E2391B"/>
    <w:rsid w:val="00E270E8"/>
    <w:rsid w:val="00E27286"/>
    <w:rsid w:val="00E27930"/>
    <w:rsid w:val="00E27E59"/>
    <w:rsid w:val="00E3016B"/>
    <w:rsid w:val="00E309BB"/>
    <w:rsid w:val="00E30E32"/>
    <w:rsid w:val="00E31AAF"/>
    <w:rsid w:val="00E32C86"/>
    <w:rsid w:val="00E337A7"/>
    <w:rsid w:val="00E34F22"/>
    <w:rsid w:val="00E35ACA"/>
    <w:rsid w:val="00E367AA"/>
    <w:rsid w:val="00E36A7C"/>
    <w:rsid w:val="00E36B06"/>
    <w:rsid w:val="00E37C5A"/>
    <w:rsid w:val="00E40727"/>
    <w:rsid w:val="00E421D3"/>
    <w:rsid w:val="00E42CEF"/>
    <w:rsid w:val="00E44151"/>
    <w:rsid w:val="00E4468A"/>
    <w:rsid w:val="00E446E9"/>
    <w:rsid w:val="00E44BEB"/>
    <w:rsid w:val="00E44EE9"/>
    <w:rsid w:val="00E4590B"/>
    <w:rsid w:val="00E45D74"/>
    <w:rsid w:val="00E461AC"/>
    <w:rsid w:val="00E466DA"/>
    <w:rsid w:val="00E47AB7"/>
    <w:rsid w:val="00E508E0"/>
    <w:rsid w:val="00E51044"/>
    <w:rsid w:val="00E5112F"/>
    <w:rsid w:val="00E5204A"/>
    <w:rsid w:val="00E52091"/>
    <w:rsid w:val="00E5224F"/>
    <w:rsid w:val="00E5499C"/>
    <w:rsid w:val="00E551B3"/>
    <w:rsid w:val="00E5557B"/>
    <w:rsid w:val="00E55916"/>
    <w:rsid w:val="00E55EF8"/>
    <w:rsid w:val="00E564B4"/>
    <w:rsid w:val="00E567F2"/>
    <w:rsid w:val="00E56DFF"/>
    <w:rsid w:val="00E57A0B"/>
    <w:rsid w:val="00E6052D"/>
    <w:rsid w:val="00E608C9"/>
    <w:rsid w:val="00E61089"/>
    <w:rsid w:val="00E61AAC"/>
    <w:rsid w:val="00E61C5B"/>
    <w:rsid w:val="00E61F93"/>
    <w:rsid w:val="00E62652"/>
    <w:rsid w:val="00E6278D"/>
    <w:rsid w:val="00E62DC7"/>
    <w:rsid w:val="00E63245"/>
    <w:rsid w:val="00E6327A"/>
    <w:rsid w:val="00E640F8"/>
    <w:rsid w:val="00E64E83"/>
    <w:rsid w:val="00E653D8"/>
    <w:rsid w:val="00E65A19"/>
    <w:rsid w:val="00E65D77"/>
    <w:rsid w:val="00E6638B"/>
    <w:rsid w:val="00E67986"/>
    <w:rsid w:val="00E71EC7"/>
    <w:rsid w:val="00E72675"/>
    <w:rsid w:val="00E72D38"/>
    <w:rsid w:val="00E72E12"/>
    <w:rsid w:val="00E7394D"/>
    <w:rsid w:val="00E75A25"/>
    <w:rsid w:val="00E76371"/>
    <w:rsid w:val="00E76C35"/>
    <w:rsid w:val="00E77698"/>
    <w:rsid w:val="00E80DD2"/>
    <w:rsid w:val="00E8124E"/>
    <w:rsid w:val="00E82405"/>
    <w:rsid w:val="00E83447"/>
    <w:rsid w:val="00E8362F"/>
    <w:rsid w:val="00E83C99"/>
    <w:rsid w:val="00E849EF"/>
    <w:rsid w:val="00E8510B"/>
    <w:rsid w:val="00E861D9"/>
    <w:rsid w:val="00E87803"/>
    <w:rsid w:val="00E87E10"/>
    <w:rsid w:val="00E87FEE"/>
    <w:rsid w:val="00E8C173"/>
    <w:rsid w:val="00E910D2"/>
    <w:rsid w:val="00E91937"/>
    <w:rsid w:val="00E91EDD"/>
    <w:rsid w:val="00E92599"/>
    <w:rsid w:val="00E92A79"/>
    <w:rsid w:val="00E92CFE"/>
    <w:rsid w:val="00E94798"/>
    <w:rsid w:val="00E9504D"/>
    <w:rsid w:val="00E97467"/>
    <w:rsid w:val="00E97D83"/>
    <w:rsid w:val="00E97E7E"/>
    <w:rsid w:val="00EA008A"/>
    <w:rsid w:val="00EA056C"/>
    <w:rsid w:val="00EA0BA1"/>
    <w:rsid w:val="00EA0DC0"/>
    <w:rsid w:val="00EA1386"/>
    <w:rsid w:val="00EA2BA3"/>
    <w:rsid w:val="00EA2D14"/>
    <w:rsid w:val="00EA3198"/>
    <w:rsid w:val="00EA4724"/>
    <w:rsid w:val="00EA5638"/>
    <w:rsid w:val="00EA6067"/>
    <w:rsid w:val="00EA60E5"/>
    <w:rsid w:val="00EA6B6A"/>
    <w:rsid w:val="00EA6B7F"/>
    <w:rsid w:val="00EA6E92"/>
    <w:rsid w:val="00EB0165"/>
    <w:rsid w:val="00EB0475"/>
    <w:rsid w:val="00EB04BB"/>
    <w:rsid w:val="00EB09D6"/>
    <w:rsid w:val="00EB0D27"/>
    <w:rsid w:val="00EB0D40"/>
    <w:rsid w:val="00EB19A3"/>
    <w:rsid w:val="00EB218F"/>
    <w:rsid w:val="00EB2D23"/>
    <w:rsid w:val="00EB393C"/>
    <w:rsid w:val="00EB6169"/>
    <w:rsid w:val="00EB6A12"/>
    <w:rsid w:val="00EB6D6F"/>
    <w:rsid w:val="00EB750E"/>
    <w:rsid w:val="00EC1EC8"/>
    <w:rsid w:val="00EC28AC"/>
    <w:rsid w:val="00EC37D7"/>
    <w:rsid w:val="00EC45EB"/>
    <w:rsid w:val="00EC4DB0"/>
    <w:rsid w:val="00EC59EB"/>
    <w:rsid w:val="00EC5B4D"/>
    <w:rsid w:val="00EC61D1"/>
    <w:rsid w:val="00EC6220"/>
    <w:rsid w:val="00EC63B2"/>
    <w:rsid w:val="00EC67AE"/>
    <w:rsid w:val="00EC6D6F"/>
    <w:rsid w:val="00EC7CEF"/>
    <w:rsid w:val="00ED00F4"/>
    <w:rsid w:val="00ED2075"/>
    <w:rsid w:val="00ED21BF"/>
    <w:rsid w:val="00ED30B3"/>
    <w:rsid w:val="00ED3DBC"/>
    <w:rsid w:val="00ED5787"/>
    <w:rsid w:val="00ED6514"/>
    <w:rsid w:val="00ED6B73"/>
    <w:rsid w:val="00ED7086"/>
    <w:rsid w:val="00ED7FC6"/>
    <w:rsid w:val="00EE0219"/>
    <w:rsid w:val="00EE1DFF"/>
    <w:rsid w:val="00EE3F19"/>
    <w:rsid w:val="00EE4C34"/>
    <w:rsid w:val="00EE55F4"/>
    <w:rsid w:val="00EE6218"/>
    <w:rsid w:val="00EE622E"/>
    <w:rsid w:val="00EE6BAD"/>
    <w:rsid w:val="00EE778C"/>
    <w:rsid w:val="00EF08DD"/>
    <w:rsid w:val="00EF2787"/>
    <w:rsid w:val="00EF2B16"/>
    <w:rsid w:val="00EF2FE1"/>
    <w:rsid w:val="00EF31FA"/>
    <w:rsid w:val="00EF332B"/>
    <w:rsid w:val="00EF3C84"/>
    <w:rsid w:val="00EF4298"/>
    <w:rsid w:val="00EF476E"/>
    <w:rsid w:val="00EF4FBD"/>
    <w:rsid w:val="00EF697C"/>
    <w:rsid w:val="00F00053"/>
    <w:rsid w:val="00F00B57"/>
    <w:rsid w:val="00F01F88"/>
    <w:rsid w:val="00F02D36"/>
    <w:rsid w:val="00F03CF4"/>
    <w:rsid w:val="00F05116"/>
    <w:rsid w:val="00F05501"/>
    <w:rsid w:val="00F06747"/>
    <w:rsid w:val="00F06AA7"/>
    <w:rsid w:val="00F1010A"/>
    <w:rsid w:val="00F10F31"/>
    <w:rsid w:val="00F13E48"/>
    <w:rsid w:val="00F15DDD"/>
    <w:rsid w:val="00F163D5"/>
    <w:rsid w:val="00F16C40"/>
    <w:rsid w:val="00F17C21"/>
    <w:rsid w:val="00F20772"/>
    <w:rsid w:val="00F20D58"/>
    <w:rsid w:val="00F21909"/>
    <w:rsid w:val="00F222BA"/>
    <w:rsid w:val="00F231A4"/>
    <w:rsid w:val="00F247C3"/>
    <w:rsid w:val="00F24AA5"/>
    <w:rsid w:val="00F24D8D"/>
    <w:rsid w:val="00F2533D"/>
    <w:rsid w:val="00F259C4"/>
    <w:rsid w:val="00F25E7C"/>
    <w:rsid w:val="00F2643B"/>
    <w:rsid w:val="00F269FB"/>
    <w:rsid w:val="00F26D81"/>
    <w:rsid w:val="00F277F7"/>
    <w:rsid w:val="00F27E1F"/>
    <w:rsid w:val="00F30912"/>
    <w:rsid w:val="00F320D8"/>
    <w:rsid w:val="00F328B3"/>
    <w:rsid w:val="00F32F95"/>
    <w:rsid w:val="00F33752"/>
    <w:rsid w:val="00F33D59"/>
    <w:rsid w:val="00F354FA"/>
    <w:rsid w:val="00F36308"/>
    <w:rsid w:val="00F36659"/>
    <w:rsid w:val="00F366F4"/>
    <w:rsid w:val="00F40789"/>
    <w:rsid w:val="00F40F03"/>
    <w:rsid w:val="00F40FD1"/>
    <w:rsid w:val="00F417B9"/>
    <w:rsid w:val="00F426EF"/>
    <w:rsid w:val="00F4335F"/>
    <w:rsid w:val="00F43E77"/>
    <w:rsid w:val="00F44330"/>
    <w:rsid w:val="00F44550"/>
    <w:rsid w:val="00F44ED5"/>
    <w:rsid w:val="00F45B27"/>
    <w:rsid w:val="00F473BE"/>
    <w:rsid w:val="00F4780F"/>
    <w:rsid w:val="00F505B3"/>
    <w:rsid w:val="00F50BEC"/>
    <w:rsid w:val="00F51937"/>
    <w:rsid w:val="00F5196E"/>
    <w:rsid w:val="00F520D0"/>
    <w:rsid w:val="00F52C37"/>
    <w:rsid w:val="00F535D9"/>
    <w:rsid w:val="00F54573"/>
    <w:rsid w:val="00F55632"/>
    <w:rsid w:val="00F55A84"/>
    <w:rsid w:val="00F55CA0"/>
    <w:rsid w:val="00F56EB7"/>
    <w:rsid w:val="00F573D4"/>
    <w:rsid w:val="00F57B8B"/>
    <w:rsid w:val="00F57CE0"/>
    <w:rsid w:val="00F602F7"/>
    <w:rsid w:val="00F604A2"/>
    <w:rsid w:val="00F610C2"/>
    <w:rsid w:val="00F644E2"/>
    <w:rsid w:val="00F64C58"/>
    <w:rsid w:val="00F6621A"/>
    <w:rsid w:val="00F67FBF"/>
    <w:rsid w:val="00F72CF3"/>
    <w:rsid w:val="00F741B4"/>
    <w:rsid w:val="00F74620"/>
    <w:rsid w:val="00F75C03"/>
    <w:rsid w:val="00F762E0"/>
    <w:rsid w:val="00F779A5"/>
    <w:rsid w:val="00F8000A"/>
    <w:rsid w:val="00F80DCE"/>
    <w:rsid w:val="00F80F40"/>
    <w:rsid w:val="00F8163E"/>
    <w:rsid w:val="00F81E0B"/>
    <w:rsid w:val="00F81E56"/>
    <w:rsid w:val="00F8209B"/>
    <w:rsid w:val="00F83FB9"/>
    <w:rsid w:val="00F86367"/>
    <w:rsid w:val="00F863EE"/>
    <w:rsid w:val="00F86AEA"/>
    <w:rsid w:val="00F917D4"/>
    <w:rsid w:val="00F917D8"/>
    <w:rsid w:val="00F92287"/>
    <w:rsid w:val="00F92633"/>
    <w:rsid w:val="00F935CD"/>
    <w:rsid w:val="00F968A2"/>
    <w:rsid w:val="00FA0122"/>
    <w:rsid w:val="00FA0E94"/>
    <w:rsid w:val="00FA17A0"/>
    <w:rsid w:val="00FA1E34"/>
    <w:rsid w:val="00FA1E44"/>
    <w:rsid w:val="00FA23F5"/>
    <w:rsid w:val="00FA2ABC"/>
    <w:rsid w:val="00FA2FBE"/>
    <w:rsid w:val="00FA4F1D"/>
    <w:rsid w:val="00FA5A36"/>
    <w:rsid w:val="00FA5E9F"/>
    <w:rsid w:val="00FA64DE"/>
    <w:rsid w:val="00FA7944"/>
    <w:rsid w:val="00FA7AD2"/>
    <w:rsid w:val="00FA7F71"/>
    <w:rsid w:val="00FB1BFE"/>
    <w:rsid w:val="00FB23F6"/>
    <w:rsid w:val="00FB2802"/>
    <w:rsid w:val="00FB3D2C"/>
    <w:rsid w:val="00FB3DB6"/>
    <w:rsid w:val="00FB4F60"/>
    <w:rsid w:val="00FB6EE1"/>
    <w:rsid w:val="00FC11CE"/>
    <w:rsid w:val="00FC1954"/>
    <w:rsid w:val="00FC20EB"/>
    <w:rsid w:val="00FC2D17"/>
    <w:rsid w:val="00FC3043"/>
    <w:rsid w:val="00FC4091"/>
    <w:rsid w:val="00FC5486"/>
    <w:rsid w:val="00FC54A1"/>
    <w:rsid w:val="00FC6ACA"/>
    <w:rsid w:val="00FC705F"/>
    <w:rsid w:val="00FC73DC"/>
    <w:rsid w:val="00FD095A"/>
    <w:rsid w:val="00FD0A96"/>
    <w:rsid w:val="00FD1239"/>
    <w:rsid w:val="00FD1A38"/>
    <w:rsid w:val="00FD2202"/>
    <w:rsid w:val="00FD2BEA"/>
    <w:rsid w:val="00FD363A"/>
    <w:rsid w:val="00FD4302"/>
    <w:rsid w:val="00FD4688"/>
    <w:rsid w:val="00FD46D0"/>
    <w:rsid w:val="00FD4842"/>
    <w:rsid w:val="00FD507D"/>
    <w:rsid w:val="00FD531B"/>
    <w:rsid w:val="00FD5D0E"/>
    <w:rsid w:val="00FD67BF"/>
    <w:rsid w:val="00FD6805"/>
    <w:rsid w:val="00FD68D7"/>
    <w:rsid w:val="00FD791A"/>
    <w:rsid w:val="00FE1932"/>
    <w:rsid w:val="00FE19D3"/>
    <w:rsid w:val="00FE27D6"/>
    <w:rsid w:val="00FE2E29"/>
    <w:rsid w:val="00FE36FA"/>
    <w:rsid w:val="00FE3FD4"/>
    <w:rsid w:val="00FE5799"/>
    <w:rsid w:val="00FE5E41"/>
    <w:rsid w:val="00FE6C21"/>
    <w:rsid w:val="00FE75D9"/>
    <w:rsid w:val="00FF0650"/>
    <w:rsid w:val="00FF0909"/>
    <w:rsid w:val="00FF0AA3"/>
    <w:rsid w:val="00FF1382"/>
    <w:rsid w:val="00FF2E05"/>
    <w:rsid w:val="00FF38A4"/>
    <w:rsid w:val="00FF3A93"/>
    <w:rsid w:val="00FF437F"/>
    <w:rsid w:val="00FF663A"/>
    <w:rsid w:val="00FF68F3"/>
    <w:rsid w:val="00FF6BF5"/>
    <w:rsid w:val="00FF6C01"/>
    <w:rsid w:val="01060112"/>
    <w:rsid w:val="0116DEB4"/>
    <w:rsid w:val="01425325"/>
    <w:rsid w:val="0179FCD2"/>
    <w:rsid w:val="018A422E"/>
    <w:rsid w:val="01F1786D"/>
    <w:rsid w:val="01F66332"/>
    <w:rsid w:val="021FA399"/>
    <w:rsid w:val="02253550"/>
    <w:rsid w:val="02354BCF"/>
    <w:rsid w:val="0237F596"/>
    <w:rsid w:val="023E44D9"/>
    <w:rsid w:val="025CB0DE"/>
    <w:rsid w:val="025E9B08"/>
    <w:rsid w:val="02600101"/>
    <w:rsid w:val="029509DB"/>
    <w:rsid w:val="02EDB8CE"/>
    <w:rsid w:val="02F24934"/>
    <w:rsid w:val="0303FDE1"/>
    <w:rsid w:val="0317388F"/>
    <w:rsid w:val="032818C0"/>
    <w:rsid w:val="032DB4EE"/>
    <w:rsid w:val="03476BD1"/>
    <w:rsid w:val="034B979B"/>
    <w:rsid w:val="0363D151"/>
    <w:rsid w:val="03ABD979"/>
    <w:rsid w:val="03ABF2A3"/>
    <w:rsid w:val="03CB187E"/>
    <w:rsid w:val="03D3AECA"/>
    <w:rsid w:val="03F34EA0"/>
    <w:rsid w:val="042C86F7"/>
    <w:rsid w:val="0430412F"/>
    <w:rsid w:val="043E6C1D"/>
    <w:rsid w:val="0471788C"/>
    <w:rsid w:val="0473F906"/>
    <w:rsid w:val="047576A1"/>
    <w:rsid w:val="047A43AF"/>
    <w:rsid w:val="049AF5CA"/>
    <w:rsid w:val="04D748EA"/>
    <w:rsid w:val="04E98B73"/>
    <w:rsid w:val="051A52FC"/>
    <w:rsid w:val="05251FF5"/>
    <w:rsid w:val="05651436"/>
    <w:rsid w:val="056BAC4D"/>
    <w:rsid w:val="057AB694"/>
    <w:rsid w:val="05837340"/>
    <w:rsid w:val="0595B413"/>
    <w:rsid w:val="05DF10A4"/>
    <w:rsid w:val="0608ADE1"/>
    <w:rsid w:val="06094142"/>
    <w:rsid w:val="061A56EA"/>
    <w:rsid w:val="0632270B"/>
    <w:rsid w:val="0635D23F"/>
    <w:rsid w:val="065C6C55"/>
    <w:rsid w:val="069471B6"/>
    <w:rsid w:val="069651E2"/>
    <w:rsid w:val="069663DA"/>
    <w:rsid w:val="06992E1C"/>
    <w:rsid w:val="06A051AB"/>
    <w:rsid w:val="06A7BF8A"/>
    <w:rsid w:val="06B3C1C0"/>
    <w:rsid w:val="06B916F1"/>
    <w:rsid w:val="06C6D2C9"/>
    <w:rsid w:val="070EEA8B"/>
    <w:rsid w:val="07145B97"/>
    <w:rsid w:val="072E454E"/>
    <w:rsid w:val="0739354C"/>
    <w:rsid w:val="07590862"/>
    <w:rsid w:val="0773D6AD"/>
    <w:rsid w:val="077C6711"/>
    <w:rsid w:val="079A865E"/>
    <w:rsid w:val="07A8D2A3"/>
    <w:rsid w:val="07B3575D"/>
    <w:rsid w:val="07B79F37"/>
    <w:rsid w:val="07BD1B22"/>
    <w:rsid w:val="07CFFB55"/>
    <w:rsid w:val="07E11C4A"/>
    <w:rsid w:val="08037809"/>
    <w:rsid w:val="08479DF2"/>
    <w:rsid w:val="08632DCC"/>
    <w:rsid w:val="08870FE9"/>
    <w:rsid w:val="088F129F"/>
    <w:rsid w:val="08A9EA3E"/>
    <w:rsid w:val="08BDD6DF"/>
    <w:rsid w:val="08F725EC"/>
    <w:rsid w:val="090BF8A1"/>
    <w:rsid w:val="091C4333"/>
    <w:rsid w:val="092503FA"/>
    <w:rsid w:val="09321BC3"/>
    <w:rsid w:val="09545D7B"/>
    <w:rsid w:val="09571AE1"/>
    <w:rsid w:val="095C48E1"/>
    <w:rsid w:val="0988DB38"/>
    <w:rsid w:val="09A97786"/>
    <w:rsid w:val="09BECB44"/>
    <w:rsid w:val="09C06EC4"/>
    <w:rsid w:val="09EAB16E"/>
    <w:rsid w:val="09EB5CAA"/>
    <w:rsid w:val="09F0B7B3"/>
    <w:rsid w:val="09FDD9EB"/>
    <w:rsid w:val="0A07E6ED"/>
    <w:rsid w:val="0A0CF8EB"/>
    <w:rsid w:val="0A94281A"/>
    <w:rsid w:val="0A9C2011"/>
    <w:rsid w:val="0AAC50CF"/>
    <w:rsid w:val="0AC75447"/>
    <w:rsid w:val="0AEA4560"/>
    <w:rsid w:val="0AEE9F67"/>
    <w:rsid w:val="0AFAE07C"/>
    <w:rsid w:val="0B04C545"/>
    <w:rsid w:val="0B0DE0D6"/>
    <w:rsid w:val="0B33A079"/>
    <w:rsid w:val="0B5FA859"/>
    <w:rsid w:val="0BDD4ECC"/>
    <w:rsid w:val="0BFD2480"/>
    <w:rsid w:val="0C3E5FA9"/>
    <w:rsid w:val="0C47B79A"/>
    <w:rsid w:val="0C4902D9"/>
    <w:rsid w:val="0C59A49A"/>
    <w:rsid w:val="0C5BD188"/>
    <w:rsid w:val="0C6DC4B0"/>
    <w:rsid w:val="0CA12405"/>
    <w:rsid w:val="0CC936BA"/>
    <w:rsid w:val="0CDB7F9B"/>
    <w:rsid w:val="0CDCACCF"/>
    <w:rsid w:val="0D046F36"/>
    <w:rsid w:val="0D1473AF"/>
    <w:rsid w:val="0D1BA3B0"/>
    <w:rsid w:val="0D2B3601"/>
    <w:rsid w:val="0D39B7E6"/>
    <w:rsid w:val="0D6391D9"/>
    <w:rsid w:val="0D6F2C0B"/>
    <w:rsid w:val="0D7BC6A9"/>
    <w:rsid w:val="0D7D5B61"/>
    <w:rsid w:val="0D94DD3C"/>
    <w:rsid w:val="0D969759"/>
    <w:rsid w:val="0D9A68A8"/>
    <w:rsid w:val="0DADDECE"/>
    <w:rsid w:val="0DC4AB90"/>
    <w:rsid w:val="0DD908D1"/>
    <w:rsid w:val="0DDA6C80"/>
    <w:rsid w:val="0DF92E2C"/>
    <w:rsid w:val="0DFB3545"/>
    <w:rsid w:val="0DFDC700"/>
    <w:rsid w:val="0E037B95"/>
    <w:rsid w:val="0E0A224E"/>
    <w:rsid w:val="0E191E04"/>
    <w:rsid w:val="0E382CB7"/>
    <w:rsid w:val="0E46D889"/>
    <w:rsid w:val="0E4E75D5"/>
    <w:rsid w:val="0E5296FE"/>
    <w:rsid w:val="0E628A94"/>
    <w:rsid w:val="0EA1E3DE"/>
    <w:rsid w:val="0EA233DB"/>
    <w:rsid w:val="0EB5B09C"/>
    <w:rsid w:val="0EC1F156"/>
    <w:rsid w:val="0EC638ED"/>
    <w:rsid w:val="0EC68B0A"/>
    <w:rsid w:val="0ED20E7D"/>
    <w:rsid w:val="0EDB1B8C"/>
    <w:rsid w:val="0F0BB22D"/>
    <w:rsid w:val="0F128E27"/>
    <w:rsid w:val="0F1ABAB8"/>
    <w:rsid w:val="0F23DBB9"/>
    <w:rsid w:val="0F4AF90D"/>
    <w:rsid w:val="0F6A009D"/>
    <w:rsid w:val="0F6FF786"/>
    <w:rsid w:val="0F7D0C74"/>
    <w:rsid w:val="0FC00B25"/>
    <w:rsid w:val="0FC16A51"/>
    <w:rsid w:val="0FCCB5A1"/>
    <w:rsid w:val="0FD0170C"/>
    <w:rsid w:val="0FDEC281"/>
    <w:rsid w:val="0FE3EA45"/>
    <w:rsid w:val="0FF0947C"/>
    <w:rsid w:val="10198A07"/>
    <w:rsid w:val="10402980"/>
    <w:rsid w:val="10713424"/>
    <w:rsid w:val="1078F971"/>
    <w:rsid w:val="10959B17"/>
    <w:rsid w:val="109751C6"/>
    <w:rsid w:val="10A4BE50"/>
    <w:rsid w:val="10B9F01E"/>
    <w:rsid w:val="10DE37C7"/>
    <w:rsid w:val="1115D555"/>
    <w:rsid w:val="111C7156"/>
    <w:rsid w:val="1130DCFB"/>
    <w:rsid w:val="117CCBF6"/>
    <w:rsid w:val="1195E1DA"/>
    <w:rsid w:val="11991B32"/>
    <w:rsid w:val="1215C837"/>
    <w:rsid w:val="12390F50"/>
    <w:rsid w:val="12468560"/>
    <w:rsid w:val="12479463"/>
    <w:rsid w:val="128A482E"/>
    <w:rsid w:val="129FAF9C"/>
    <w:rsid w:val="12C5A43F"/>
    <w:rsid w:val="12F24F12"/>
    <w:rsid w:val="12FE96BF"/>
    <w:rsid w:val="130C6196"/>
    <w:rsid w:val="133B35CB"/>
    <w:rsid w:val="1379F086"/>
    <w:rsid w:val="13B4895F"/>
    <w:rsid w:val="13C727B5"/>
    <w:rsid w:val="13E01342"/>
    <w:rsid w:val="1413E405"/>
    <w:rsid w:val="141BC303"/>
    <w:rsid w:val="1482218E"/>
    <w:rsid w:val="14DE826F"/>
    <w:rsid w:val="14E7B181"/>
    <w:rsid w:val="150E5C12"/>
    <w:rsid w:val="15250E99"/>
    <w:rsid w:val="1526AA44"/>
    <w:rsid w:val="15273DF2"/>
    <w:rsid w:val="1542100F"/>
    <w:rsid w:val="15447972"/>
    <w:rsid w:val="154AA3C2"/>
    <w:rsid w:val="154C70F7"/>
    <w:rsid w:val="154F1A2B"/>
    <w:rsid w:val="157B349B"/>
    <w:rsid w:val="15C93EC0"/>
    <w:rsid w:val="15DFEC50"/>
    <w:rsid w:val="15E98C6C"/>
    <w:rsid w:val="15F570E9"/>
    <w:rsid w:val="15F583E6"/>
    <w:rsid w:val="1616B6DD"/>
    <w:rsid w:val="1617716A"/>
    <w:rsid w:val="161D4789"/>
    <w:rsid w:val="1625E68D"/>
    <w:rsid w:val="16411EF8"/>
    <w:rsid w:val="1647AC60"/>
    <w:rsid w:val="1650DF93"/>
    <w:rsid w:val="16545A9E"/>
    <w:rsid w:val="1659B328"/>
    <w:rsid w:val="16607F5F"/>
    <w:rsid w:val="16D84E16"/>
    <w:rsid w:val="16FDD965"/>
    <w:rsid w:val="17089BBF"/>
    <w:rsid w:val="170AE35E"/>
    <w:rsid w:val="17185465"/>
    <w:rsid w:val="1719D479"/>
    <w:rsid w:val="172528B3"/>
    <w:rsid w:val="1726BC4A"/>
    <w:rsid w:val="173ABC63"/>
    <w:rsid w:val="17A28FC2"/>
    <w:rsid w:val="17AE23E7"/>
    <w:rsid w:val="17C32B67"/>
    <w:rsid w:val="17C6015D"/>
    <w:rsid w:val="17DAA211"/>
    <w:rsid w:val="182EF4F7"/>
    <w:rsid w:val="18316775"/>
    <w:rsid w:val="184E4FBD"/>
    <w:rsid w:val="18608583"/>
    <w:rsid w:val="18A46C20"/>
    <w:rsid w:val="18B8B8DF"/>
    <w:rsid w:val="18BFDC1C"/>
    <w:rsid w:val="18C45D5C"/>
    <w:rsid w:val="18C8BB04"/>
    <w:rsid w:val="18CE587C"/>
    <w:rsid w:val="18F84CF2"/>
    <w:rsid w:val="190122EE"/>
    <w:rsid w:val="191875D3"/>
    <w:rsid w:val="1952A09A"/>
    <w:rsid w:val="195C5259"/>
    <w:rsid w:val="196D1489"/>
    <w:rsid w:val="1987A7B4"/>
    <w:rsid w:val="19956C8C"/>
    <w:rsid w:val="19BE634E"/>
    <w:rsid w:val="19DFAE0A"/>
    <w:rsid w:val="19E95365"/>
    <w:rsid w:val="19EA7963"/>
    <w:rsid w:val="19F6FD4F"/>
    <w:rsid w:val="1A27085C"/>
    <w:rsid w:val="1A3C2B42"/>
    <w:rsid w:val="1A62E664"/>
    <w:rsid w:val="1A6D995E"/>
    <w:rsid w:val="1A7C9BD7"/>
    <w:rsid w:val="1B015CAE"/>
    <w:rsid w:val="1B1891F0"/>
    <w:rsid w:val="1B23E0F2"/>
    <w:rsid w:val="1B72A42D"/>
    <w:rsid w:val="1B7F30DE"/>
    <w:rsid w:val="1B835BE2"/>
    <w:rsid w:val="1B9B3F89"/>
    <w:rsid w:val="1B9F0CDB"/>
    <w:rsid w:val="1BDEE161"/>
    <w:rsid w:val="1C353C9D"/>
    <w:rsid w:val="1C98B1D7"/>
    <w:rsid w:val="1C9EACB8"/>
    <w:rsid w:val="1CBDA619"/>
    <w:rsid w:val="1CC5C94E"/>
    <w:rsid w:val="1CDDECE8"/>
    <w:rsid w:val="1CE2D167"/>
    <w:rsid w:val="1D0CDF1C"/>
    <w:rsid w:val="1D24095D"/>
    <w:rsid w:val="1D2D669D"/>
    <w:rsid w:val="1D6DF87A"/>
    <w:rsid w:val="1D850B2A"/>
    <w:rsid w:val="1D967174"/>
    <w:rsid w:val="1DA4B142"/>
    <w:rsid w:val="1DC43E2E"/>
    <w:rsid w:val="1E00F9DC"/>
    <w:rsid w:val="1E155873"/>
    <w:rsid w:val="1E648EF1"/>
    <w:rsid w:val="1E971365"/>
    <w:rsid w:val="1EA0D9A4"/>
    <w:rsid w:val="1ECA6ADB"/>
    <w:rsid w:val="1EF3EEEA"/>
    <w:rsid w:val="1EF67408"/>
    <w:rsid w:val="1EFB6532"/>
    <w:rsid w:val="1F002B74"/>
    <w:rsid w:val="1F056825"/>
    <w:rsid w:val="1F29C0CB"/>
    <w:rsid w:val="1F2F4F8C"/>
    <w:rsid w:val="1F615539"/>
    <w:rsid w:val="1F6653F8"/>
    <w:rsid w:val="1F66B83C"/>
    <w:rsid w:val="1F834530"/>
    <w:rsid w:val="1F951A5B"/>
    <w:rsid w:val="1FB46CEC"/>
    <w:rsid w:val="1FBDCAEE"/>
    <w:rsid w:val="1FE00C74"/>
    <w:rsid w:val="205FBAA3"/>
    <w:rsid w:val="2076E74A"/>
    <w:rsid w:val="20806DD3"/>
    <w:rsid w:val="209539C1"/>
    <w:rsid w:val="20ECAFA7"/>
    <w:rsid w:val="212AB1F7"/>
    <w:rsid w:val="2179EBDB"/>
    <w:rsid w:val="21883255"/>
    <w:rsid w:val="2199B82C"/>
    <w:rsid w:val="21AB835F"/>
    <w:rsid w:val="21E9DD76"/>
    <w:rsid w:val="21F21DAB"/>
    <w:rsid w:val="222F50B0"/>
    <w:rsid w:val="224156FE"/>
    <w:rsid w:val="225F692B"/>
    <w:rsid w:val="226884CA"/>
    <w:rsid w:val="22907A13"/>
    <w:rsid w:val="22ABA567"/>
    <w:rsid w:val="22B7216C"/>
    <w:rsid w:val="22D8B8AE"/>
    <w:rsid w:val="22E9AB87"/>
    <w:rsid w:val="230BD773"/>
    <w:rsid w:val="23289CBE"/>
    <w:rsid w:val="233AA1D8"/>
    <w:rsid w:val="2346BD43"/>
    <w:rsid w:val="237E308B"/>
    <w:rsid w:val="239F619D"/>
    <w:rsid w:val="23B40F70"/>
    <w:rsid w:val="23B5B2CB"/>
    <w:rsid w:val="23C9E52B"/>
    <w:rsid w:val="23D195F5"/>
    <w:rsid w:val="240F38FF"/>
    <w:rsid w:val="242CAECB"/>
    <w:rsid w:val="24505C64"/>
    <w:rsid w:val="24685CB1"/>
    <w:rsid w:val="24692A07"/>
    <w:rsid w:val="249BA57C"/>
    <w:rsid w:val="24A43145"/>
    <w:rsid w:val="24A507C5"/>
    <w:rsid w:val="24AF9FAA"/>
    <w:rsid w:val="24B89DE2"/>
    <w:rsid w:val="24C001CB"/>
    <w:rsid w:val="24CDFE1E"/>
    <w:rsid w:val="24EEDF18"/>
    <w:rsid w:val="24F9F070"/>
    <w:rsid w:val="24FBE487"/>
    <w:rsid w:val="25276643"/>
    <w:rsid w:val="2538BDDE"/>
    <w:rsid w:val="2543FA00"/>
    <w:rsid w:val="2562BBE4"/>
    <w:rsid w:val="256397B8"/>
    <w:rsid w:val="259135A2"/>
    <w:rsid w:val="25A11533"/>
    <w:rsid w:val="25C03FC1"/>
    <w:rsid w:val="25F6D3B2"/>
    <w:rsid w:val="25F9F0F9"/>
    <w:rsid w:val="261A45D7"/>
    <w:rsid w:val="262AE9AB"/>
    <w:rsid w:val="263EE459"/>
    <w:rsid w:val="26A2F847"/>
    <w:rsid w:val="26AF3390"/>
    <w:rsid w:val="26BFB711"/>
    <w:rsid w:val="26C55165"/>
    <w:rsid w:val="26C67681"/>
    <w:rsid w:val="26E328DE"/>
    <w:rsid w:val="270E4EFB"/>
    <w:rsid w:val="274B7254"/>
    <w:rsid w:val="27543B47"/>
    <w:rsid w:val="279BE3C2"/>
    <w:rsid w:val="27A36D22"/>
    <w:rsid w:val="27B7FFAA"/>
    <w:rsid w:val="27B90796"/>
    <w:rsid w:val="27BE2086"/>
    <w:rsid w:val="27C2624E"/>
    <w:rsid w:val="27DB84D8"/>
    <w:rsid w:val="27E6802F"/>
    <w:rsid w:val="2804BE34"/>
    <w:rsid w:val="281F7677"/>
    <w:rsid w:val="282D06C6"/>
    <w:rsid w:val="282E2464"/>
    <w:rsid w:val="285D7FC6"/>
    <w:rsid w:val="286B9359"/>
    <w:rsid w:val="286BB432"/>
    <w:rsid w:val="28792D8E"/>
    <w:rsid w:val="289385EC"/>
    <w:rsid w:val="28A69E47"/>
    <w:rsid w:val="28B1C7E9"/>
    <w:rsid w:val="28B49C29"/>
    <w:rsid w:val="28DC2C80"/>
    <w:rsid w:val="28E3E53E"/>
    <w:rsid w:val="2987A81C"/>
    <w:rsid w:val="29908955"/>
    <w:rsid w:val="29911941"/>
    <w:rsid w:val="29A751D4"/>
    <w:rsid w:val="29C96B5C"/>
    <w:rsid w:val="29D0E616"/>
    <w:rsid w:val="29E166B7"/>
    <w:rsid w:val="29F83119"/>
    <w:rsid w:val="2A00FDB7"/>
    <w:rsid w:val="2A0BE317"/>
    <w:rsid w:val="2A214C8F"/>
    <w:rsid w:val="2A2FA675"/>
    <w:rsid w:val="2A3723EA"/>
    <w:rsid w:val="2A66E36A"/>
    <w:rsid w:val="2A8401A4"/>
    <w:rsid w:val="2A9E8289"/>
    <w:rsid w:val="2A9FE5CC"/>
    <w:rsid w:val="2AB1D9A0"/>
    <w:rsid w:val="2AD7CA26"/>
    <w:rsid w:val="2B09F8FF"/>
    <w:rsid w:val="2B353BB9"/>
    <w:rsid w:val="2B4C9CC9"/>
    <w:rsid w:val="2B8550E4"/>
    <w:rsid w:val="2BA1C5B3"/>
    <w:rsid w:val="2BD56030"/>
    <w:rsid w:val="2BEA3994"/>
    <w:rsid w:val="2C293AA9"/>
    <w:rsid w:val="2C42103D"/>
    <w:rsid w:val="2C60DD2C"/>
    <w:rsid w:val="2C776625"/>
    <w:rsid w:val="2CBCA166"/>
    <w:rsid w:val="2CC2C5A0"/>
    <w:rsid w:val="2CDAF1DE"/>
    <w:rsid w:val="2D0C52AC"/>
    <w:rsid w:val="2D32B845"/>
    <w:rsid w:val="2D4A0738"/>
    <w:rsid w:val="2D6FFE0D"/>
    <w:rsid w:val="2D8C249F"/>
    <w:rsid w:val="2DA23A2A"/>
    <w:rsid w:val="2DB69051"/>
    <w:rsid w:val="2DDA8C3F"/>
    <w:rsid w:val="2E06B6BC"/>
    <w:rsid w:val="2E18658A"/>
    <w:rsid w:val="2E2EA1AB"/>
    <w:rsid w:val="2E429006"/>
    <w:rsid w:val="2EB2DDE9"/>
    <w:rsid w:val="2EDE3728"/>
    <w:rsid w:val="2EE1A72B"/>
    <w:rsid w:val="2EE6C0E3"/>
    <w:rsid w:val="2EEB2DD8"/>
    <w:rsid w:val="2F01F319"/>
    <w:rsid w:val="2F3D3613"/>
    <w:rsid w:val="2F3D42E7"/>
    <w:rsid w:val="2F5ED1C8"/>
    <w:rsid w:val="2F6D085A"/>
    <w:rsid w:val="2F86C2A4"/>
    <w:rsid w:val="2F88F771"/>
    <w:rsid w:val="2FA3472C"/>
    <w:rsid w:val="2FC1A11F"/>
    <w:rsid w:val="2FC25406"/>
    <w:rsid w:val="2FC912C2"/>
    <w:rsid w:val="2FFB9135"/>
    <w:rsid w:val="300777C4"/>
    <w:rsid w:val="303E5A35"/>
    <w:rsid w:val="30546A1D"/>
    <w:rsid w:val="306E85E2"/>
    <w:rsid w:val="307D3C99"/>
    <w:rsid w:val="30A8634B"/>
    <w:rsid w:val="30AE5DFA"/>
    <w:rsid w:val="30BC8FB4"/>
    <w:rsid w:val="30D0DBD0"/>
    <w:rsid w:val="30D2E333"/>
    <w:rsid w:val="30D53872"/>
    <w:rsid w:val="30FB484E"/>
    <w:rsid w:val="313E0CD5"/>
    <w:rsid w:val="3165B6DC"/>
    <w:rsid w:val="31745808"/>
    <w:rsid w:val="318C73BA"/>
    <w:rsid w:val="3196FA1B"/>
    <w:rsid w:val="31CE0AB7"/>
    <w:rsid w:val="31D43CF1"/>
    <w:rsid w:val="31E76E11"/>
    <w:rsid w:val="31EB6641"/>
    <w:rsid w:val="31FB6754"/>
    <w:rsid w:val="32219543"/>
    <w:rsid w:val="32260784"/>
    <w:rsid w:val="3228A8A4"/>
    <w:rsid w:val="32308F46"/>
    <w:rsid w:val="3244494E"/>
    <w:rsid w:val="324B01AE"/>
    <w:rsid w:val="32AE8722"/>
    <w:rsid w:val="32B0A989"/>
    <w:rsid w:val="3302C2E6"/>
    <w:rsid w:val="330D1236"/>
    <w:rsid w:val="33156933"/>
    <w:rsid w:val="33212ABA"/>
    <w:rsid w:val="3324650E"/>
    <w:rsid w:val="33435983"/>
    <w:rsid w:val="335C95A3"/>
    <w:rsid w:val="33616286"/>
    <w:rsid w:val="33AA7B0F"/>
    <w:rsid w:val="33B04F75"/>
    <w:rsid w:val="33B67BE4"/>
    <w:rsid w:val="33CD62AA"/>
    <w:rsid w:val="33D3B895"/>
    <w:rsid w:val="33F2D5FB"/>
    <w:rsid w:val="33F33CEF"/>
    <w:rsid w:val="348194B9"/>
    <w:rsid w:val="34881748"/>
    <w:rsid w:val="3489DCB5"/>
    <w:rsid w:val="34A87BF8"/>
    <w:rsid w:val="34BD4CFF"/>
    <w:rsid w:val="34C16113"/>
    <w:rsid w:val="34F46A1B"/>
    <w:rsid w:val="350984AF"/>
    <w:rsid w:val="353C6A43"/>
    <w:rsid w:val="35436C09"/>
    <w:rsid w:val="355159CA"/>
    <w:rsid w:val="355702E2"/>
    <w:rsid w:val="35580D7A"/>
    <w:rsid w:val="35944CC4"/>
    <w:rsid w:val="35BB6162"/>
    <w:rsid w:val="35BE56BA"/>
    <w:rsid w:val="35D6745F"/>
    <w:rsid w:val="35EC6CEB"/>
    <w:rsid w:val="35FEF78B"/>
    <w:rsid w:val="35FF05F1"/>
    <w:rsid w:val="36349B83"/>
    <w:rsid w:val="366FCF04"/>
    <w:rsid w:val="368D5530"/>
    <w:rsid w:val="36A2580F"/>
    <w:rsid w:val="36AA41AB"/>
    <w:rsid w:val="36C7D846"/>
    <w:rsid w:val="36E3A1C7"/>
    <w:rsid w:val="36F44E15"/>
    <w:rsid w:val="36FC0506"/>
    <w:rsid w:val="3731006E"/>
    <w:rsid w:val="3740A82B"/>
    <w:rsid w:val="3740D071"/>
    <w:rsid w:val="37463BB5"/>
    <w:rsid w:val="3779BDFD"/>
    <w:rsid w:val="377B5BCA"/>
    <w:rsid w:val="378DADCB"/>
    <w:rsid w:val="37A18587"/>
    <w:rsid w:val="37B55675"/>
    <w:rsid w:val="37D62DB3"/>
    <w:rsid w:val="37DA58A1"/>
    <w:rsid w:val="37E2C4D2"/>
    <w:rsid w:val="37E59F3C"/>
    <w:rsid w:val="37E5A362"/>
    <w:rsid w:val="37E8DA56"/>
    <w:rsid w:val="38036795"/>
    <w:rsid w:val="38301F5F"/>
    <w:rsid w:val="3835243D"/>
    <w:rsid w:val="383C1670"/>
    <w:rsid w:val="3853705A"/>
    <w:rsid w:val="385DFF17"/>
    <w:rsid w:val="389E2E0F"/>
    <w:rsid w:val="38A6D81C"/>
    <w:rsid w:val="38B3ECDD"/>
    <w:rsid w:val="38B4771C"/>
    <w:rsid w:val="38F9D6A0"/>
    <w:rsid w:val="391243B8"/>
    <w:rsid w:val="394653C1"/>
    <w:rsid w:val="39562D68"/>
    <w:rsid w:val="39635866"/>
    <w:rsid w:val="39652137"/>
    <w:rsid w:val="396F32A3"/>
    <w:rsid w:val="39714E1A"/>
    <w:rsid w:val="397DAF32"/>
    <w:rsid w:val="39AB67E8"/>
    <w:rsid w:val="39D11349"/>
    <w:rsid w:val="39D888E3"/>
    <w:rsid w:val="3A076FD3"/>
    <w:rsid w:val="3A140DF1"/>
    <w:rsid w:val="3A339361"/>
    <w:rsid w:val="3A77D632"/>
    <w:rsid w:val="3A924914"/>
    <w:rsid w:val="3A9338C2"/>
    <w:rsid w:val="3AEF3970"/>
    <w:rsid w:val="3B0D1E7B"/>
    <w:rsid w:val="3B2456D0"/>
    <w:rsid w:val="3B5267D4"/>
    <w:rsid w:val="3B617F3E"/>
    <w:rsid w:val="3B6A5EA2"/>
    <w:rsid w:val="3B821355"/>
    <w:rsid w:val="3BA169B8"/>
    <w:rsid w:val="3BECC75F"/>
    <w:rsid w:val="3BFC5FE0"/>
    <w:rsid w:val="3C201E59"/>
    <w:rsid w:val="3C29B8BF"/>
    <w:rsid w:val="3C9E6D03"/>
    <w:rsid w:val="3CA41F3B"/>
    <w:rsid w:val="3CA5ED49"/>
    <w:rsid w:val="3CE3AE04"/>
    <w:rsid w:val="3D002570"/>
    <w:rsid w:val="3D06B050"/>
    <w:rsid w:val="3D1B161E"/>
    <w:rsid w:val="3D26BA21"/>
    <w:rsid w:val="3D3CCA32"/>
    <w:rsid w:val="3D4DD333"/>
    <w:rsid w:val="3D506D81"/>
    <w:rsid w:val="3D513C3E"/>
    <w:rsid w:val="3D5BE973"/>
    <w:rsid w:val="3D745F78"/>
    <w:rsid w:val="3D791BC8"/>
    <w:rsid w:val="3D834269"/>
    <w:rsid w:val="3DB16197"/>
    <w:rsid w:val="3DB51F25"/>
    <w:rsid w:val="3DCCAC5D"/>
    <w:rsid w:val="3DEA6017"/>
    <w:rsid w:val="3DEC8D77"/>
    <w:rsid w:val="3DF2A688"/>
    <w:rsid w:val="3DF53731"/>
    <w:rsid w:val="3E07B8B8"/>
    <w:rsid w:val="3E22797C"/>
    <w:rsid w:val="3E2E2B28"/>
    <w:rsid w:val="3E3B1601"/>
    <w:rsid w:val="3E3F264E"/>
    <w:rsid w:val="3E735E29"/>
    <w:rsid w:val="3E889DA9"/>
    <w:rsid w:val="3E9230E6"/>
    <w:rsid w:val="3E981A11"/>
    <w:rsid w:val="3EC02365"/>
    <w:rsid w:val="3EEBF86C"/>
    <w:rsid w:val="3F135B89"/>
    <w:rsid w:val="3F52C007"/>
    <w:rsid w:val="3F81E588"/>
    <w:rsid w:val="3F89F25E"/>
    <w:rsid w:val="3FB5C265"/>
    <w:rsid w:val="3FCF7FAD"/>
    <w:rsid w:val="3FCF9ECC"/>
    <w:rsid w:val="3FE357DA"/>
    <w:rsid w:val="3FF2A9F0"/>
    <w:rsid w:val="40225EF9"/>
    <w:rsid w:val="40450F92"/>
    <w:rsid w:val="406C1BC9"/>
    <w:rsid w:val="40707EDE"/>
    <w:rsid w:val="4078D225"/>
    <w:rsid w:val="40828C7C"/>
    <w:rsid w:val="4084E40B"/>
    <w:rsid w:val="40C5AF24"/>
    <w:rsid w:val="4129938A"/>
    <w:rsid w:val="4139CEA4"/>
    <w:rsid w:val="41448662"/>
    <w:rsid w:val="415D4C1A"/>
    <w:rsid w:val="4165BE0F"/>
    <w:rsid w:val="41C31A82"/>
    <w:rsid w:val="41DDFD72"/>
    <w:rsid w:val="41E7A14B"/>
    <w:rsid w:val="41F7A4D0"/>
    <w:rsid w:val="41FAFB10"/>
    <w:rsid w:val="42002F6E"/>
    <w:rsid w:val="421D638E"/>
    <w:rsid w:val="4223103E"/>
    <w:rsid w:val="424B80FE"/>
    <w:rsid w:val="425ECD5A"/>
    <w:rsid w:val="427DDC1D"/>
    <w:rsid w:val="428CB10C"/>
    <w:rsid w:val="42CA41CF"/>
    <w:rsid w:val="42D3CA99"/>
    <w:rsid w:val="42EDEB21"/>
    <w:rsid w:val="42EFA83B"/>
    <w:rsid w:val="4316B7BF"/>
    <w:rsid w:val="43198EF5"/>
    <w:rsid w:val="4339C55C"/>
    <w:rsid w:val="4357E86D"/>
    <w:rsid w:val="4378A033"/>
    <w:rsid w:val="4384B818"/>
    <w:rsid w:val="43DE9F5E"/>
    <w:rsid w:val="43DFF61F"/>
    <w:rsid w:val="43EBFABD"/>
    <w:rsid w:val="442BD0AD"/>
    <w:rsid w:val="442E221A"/>
    <w:rsid w:val="44877079"/>
    <w:rsid w:val="44A754BE"/>
    <w:rsid w:val="44CDC860"/>
    <w:rsid w:val="44D6C40E"/>
    <w:rsid w:val="44E8AE21"/>
    <w:rsid w:val="44F7C8C0"/>
    <w:rsid w:val="451BE54C"/>
    <w:rsid w:val="451E5108"/>
    <w:rsid w:val="4528415E"/>
    <w:rsid w:val="453C8641"/>
    <w:rsid w:val="4551580D"/>
    <w:rsid w:val="4556F83D"/>
    <w:rsid w:val="4598EA30"/>
    <w:rsid w:val="45CA63F2"/>
    <w:rsid w:val="45DB2D87"/>
    <w:rsid w:val="45ED47D7"/>
    <w:rsid w:val="4625075B"/>
    <w:rsid w:val="46289D0C"/>
    <w:rsid w:val="4643BE66"/>
    <w:rsid w:val="4658BE53"/>
    <w:rsid w:val="46672B3D"/>
    <w:rsid w:val="4680B5D7"/>
    <w:rsid w:val="46A34910"/>
    <w:rsid w:val="46D2D62B"/>
    <w:rsid w:val="46D8DF7D"/>
    <w:rsid w:val="46D90595"/>
    <w:rsid w:val="46E0DA2C"/>
    <w:rsid w:val="46EEF302"/>
    <w:rsid w:val="46FAF1E9"/>
    <w:rsid w:val="46FCF8CF"/>
    <w:rsid w:val="4704A10C"/>
    <w:rsid w:val="47198C4F"/>
    <w:rsid w:val="47258D88"/>
    <w:rsid w:val="47525FBA"/>
    <w:rsid w:val="475E6255"/>
    <w:rsid w:val="4769C282"/>
    <w:rsid w:val="4794AB41"/>
    <w:rsid w:val="47A57336"/>
    <w:rsid w:val="47ACACB2"/>
    <w:rsid w:val="47D82213"/>
    <w:rsid w:val="47E05387"/>
    <w:rsid w:val="47EDD31E"/>
    <w:rsid w:val="480C00B2"/>
    <w:rsid w:val="4812AA33"/>
    <w:rsid w:val="4817E299"/>
    <w:rsid w:val="48243C31"/>
    <w:rsid w:val="48307A5C"/>
    <w:rsid w:val="48345CF5"/>
    <w:rsid w:val="48631F05"/>
    <w:rsid w:val="4892DF18"/>
    <w:rsid w:val="48BE5EA9"/>
    <w:rsid w:val="48C7AC09"/>
    <w:rsid w:val="48D4B123"/>
    <w:rsid w:val="49393BD3"/>
    <w:rsid w:val="494263D7"/>
    <w:rsid w:val="49489996"/>
    <w:rsid w:val="4959EBDA"/>
    <w:rsid w:val="4966491B"/>
    <w:rsid w:val="499D776B"/>
    <w:rsid w:val="49A6319B"/>
    <w:rsid w:val="49B6B13C"/>
    <w:rsid w:val="49BAEB4E"/>
    <w:rsid w:val="49C1A6B4"/>
    <w:rsid w:val="49DA908F"/>
    <w:rsid w:val="4A225E7F"/>
    <w:rsid w:val="4A3142B8"/>
    <w:rsid w:val="4A3BA90E"/>
    <w:rsid w:val="4A657E43"/>
    <w:rsid w:val="4A757B0F"/>
    <w:rsid w:val="4A7C9E4C"/>
    <w:rsid w:val="4A9326DF"/>
    <w:rsid w:val="4A9CACC9"/>
    <w:rsid w:val="4AD0901A"/>
    <w:rsid w:val="4AD9C478"/>
    <w:rsid w:val="4B05A67C"/>
    <w:rsid w:val="4B18FE55"/>
    <w:rsid w:val="4B1CAFC5"/>
    <w:rsid w:val="4B27739B"/>
    <w:rsid w:val="4B3EBE3E"/>
    <w:rsid w:val="4B60BEE9"/>
    <w:rsid w:val="4B72FA40"/>
    <w:rsid w:val="4B830774"/>
    <w:rsid w:val="4BC1A56F"/>
    <w:rsid w:val="4BE6A4DC"/>
    <w:rsid w:val="4BED0F70"/>
    <w:rsid w:val="4C09F562"/>
    <w:rsid w:val="4C223242"/>
    <w:rsid w:val="4C53A3C5"/>
    <w:rsid w:val="4C590263"/>
    <w:rsid w:val="4C7BD857"/>
    <w:rsid w:val="4C97A1E6"/>
    <w:rsid w:val="4C9CAEBE"/>
    <w:rsid w:val="4CAB6769"/>
    <w:rsid w:val="4CC18338"/>
    <w:rsid w:val="4CD5E18A"/>
    <w:rsid w:val="4CEC94B6"/>
    <w:rsid w:val="4D29D14F"/>
    <w:rsid w:val="4D30DCF5"/>
    <w:rsid w:val="4D6245D2"/>
    <w:rsid w:val="4D66885C"/>
    <w:rsid w:val="4D814D3F"/>
    <w:rsid w:val="4D8441BC"/>
    <w:rsid w:val="4D87D925"/>
    <w:rsid w:val="4D8B375C"/>
    <w:rsid w:val="4D8F041A"/>
    <w:rsid w:val="4D9ADD46"/>
    <w:rsid w:val="4DA897EA"/>
    <w:rsid w:val="4DAC1FB2"/>
    <w:rsid w:val="4DE7B830"/>
    <w:rsid w:val="4DEBBC98"/>
    <w:rsid w:val="4E03A3CD"/>
    <w:rsid w:val="4E0A50C7"/>
    <w:rsid w:val="4E182A84"/>
    <w:rsid w:val="4E1985AE"/>
    <w:rsid w:val="4E1E78CA"/>
    <w:rsid w:val="4E2782DF"/>
    <w:rsid w:val="4E54D20F"/>
    <w:rsid w:val="4E55B038"/>
    <w:rsid w:val="4E5AE3BD"/>
    <w:rsid w:val="4E7466C2"/>
    <w:rsid w:val="4EB7996E"/>
    <w:rsid w:val="4ECE7B3A"/>
    <w:rsid w:val="4F104EF6"/>
    <w:rsid w:val="4F11718A"/>
    <w:rsid w:val="4F1D4F76"/>
    <w:rsid w:val="4F225429"/>
    <w:rsid w:val="4F28A193"/>
    <w:rsid w:val="4F2DEF07"/>
    <w:rsid w:val="4F376869"/>
    <w:rsid w:val="4F3EDA10"/>
    <w:rsid w:val="4F7160E8"/>
    <w:rsid w:val="4F7BC934"/>
    <w:rsid w:val="4F93C7F4"/>
    <w:rsid w:val="4FADC919"/>
    <w:rsid w:val="4FD2EB06"/>
    <w:rsid w:val="50099FCB"/>
    <w:rsid w:val="500CF680"/>
    <w:rsid w:val="503D00C7"/>
    <w:rsid w:val="5061DE19"/>
    <w:rsid w:val="507ADD08"/>
    <w:rsid w:val="507F432E"/>
    <w:rsid w:val="5086D018"/>
    <w:rsid w:val="508B3AD0"/>
    <w:rsid w:val="509B4525"/>
    <w:rsid w:val="50AD41EB"/>
    <w:rsid w:val="50B5BF87"/>
    <w:rsid w:val="50D579FA"/>
    <w:rsid w:val="50F206EE"/>
    <w:rsid w:val="51296469"/>
    <w:rsid w:val="5157F2B2"/>
    <w:rsid w:val="5183559C"/>
    <w:rsid w:val="5195C218"/>
    <w:rsid w:val="51B4B2C5"/>
    <w:rsid w:val="51C6D7CC"/>
    <w:rsid w:val="51F3CA6E"/>
    <w:rsid w:val="51F52FF8"/>
    <w:rsid w:val="52166A3C"/>
    <w:rsid w:val="5239CF9D"/>
    <w:rsid w:val="524F4FAD"/>
    <w:rsid w:val="5252E025"/>
    <w:rsid w:val="525CC098"/>
    <w:rsid w:val="52728901"/>
    <w:rsid w:val="5276C581"/>
    <w:rsid w:val="52E6DC6A"/>
    <w:rsid w:val="53101F82"/>
    <w:rsid w:val="534B4201"/>
    <w:rsid w:val="534E5300"/>
    <w:rsid w:val="535093A2"/>
    <w:rsid w:val="535AC281"/>
    <w:rsid w:val="53971091"/>
    <w:rsid w:val="539A0F8B"/>
    <w:rsid w:val="54195FC9"/>
    <w:rsid w:val="5430C23E"/>
    <w:rsid w:val="54370686"/>
    <w:rsid w:val="5439B397"/>
    <w:rsid w:val="543DE271"/>
    <w:rsid w:val="544E3553"/>
    <w:rsid w:val="5454F561"/>
    <w:rsid w:val="5456AA3C"/>
    <w:rsid w:val="54714113"/>
    <w:rsid w:val="547CA0B2"/>
    <w:rsid w:val="54876C08"/>
    <w:rsid w:val="54AB9D70"/>
    <w:rsid w:val="54ADD38E"/>
    <w:rsid w:val="54B790A2"/>
    <w:rsid w:val="54C9CD7F"/>
    <w:rsid w:val="54D2D451"/>
    <w:rsid w:val="5508911B"/>
    <w:rsid w:val="55306013"/>
    <w:rsid w:val="5538D865"/>
    <w:rsid w:val="554AAF41"/>
    <w:rsid w:val="554DC129"/>
    <w:rsid w:val="556B997E"/>
    <w:rsid w:val="557000B3"/>
    <w:rsid w:val="557ABEC1"/>
    <w:rsid w:val="557CF452"/>
    <w:rsid w:val="557ED312"/>
    <w:rsid w:val="5583E953"/>
    <w:rsid w:val="55AE84E6"/>
    <w:rsid w:val="55B7BDC2"/>
    <w:rsid w:val="55CA2686"/>
    <w:rsid w:val="55CBF6B4"/>
    <w:rsid w:val="55D4DA88"/>
    <w:rsid w:val="55D81D08"/>
    <w:rsid w:val="5608CDAD"/>
    <w:rsid w:val="5609BABE"/>
    <w:rsid w:val="560A3C2F"/>
    <w:rsid w:val="56362D4A"/>
    <w:rsid w:val="56382C39"/>
    <w:rsid w:val="56742083"/>
    <w:rsid w:val="56747601"/>
    <w:rsid w:val="56769445"/>
    <w:rsid w:val="567D7F6E"/>
    <w:rsid w:val="56965705"/>
    <w:rsid w:val="56A5201B"/>
    <w:rsid w:val="56B4ABC1"/>
    <w:rsid w:val="56B7C0D4"/>
    <w:rsid w:val="56DEC7FC"/>
    <w:rsid w:val="56E6336E"/>
    <w:rsid w:val="5758994F"/>
    <w:rsid w:val="577B3A1D"/>
    <w:rsid w:val="57F08A76"/>
    <w:rsid w:val="57F37697"/>
    <w:rsid w:val="5803A435"/>
    <w:rsid w:val="58098181"/>
    <w:rsid w:val="581308D3"/>
    <w:rsid w:val="5837BE88"/>
    <w:rsid w:val="58390F3B"/>
    <w:rsid w:val="5841FE93"/>
    <w:rsid w:val="586B7040"/>
    <w:rsid w:val="58738504"/>
    <w:rsid w:val="5874BA6F"/>
    <w:rsid w:val="5889F48D"/>
    <w:rsid w:val="588EC059"/>
    <w:rsid w:val="58F6F13F"/>
    <w:rsid w:val="591F6649"/>
    <w:rsid w:val="5951D6E0"/>
    <w:rsid w:val="59563BEF"/>
    <w:rsid w:val="59595FCA"/>
    <w:rsid w:val="595A77A5"/>
    <w:rsid w:val="596C4A12"/>
    <w:rsid w:val="59748204"/>
    <w:rsid w:val="59759909"/>
    <w:rsid w:val="59939251"/>
    <w:rsid w:val="599A28A9"/>
    <w:rsid w:val="59BEB52E"/>
    <w:rsid w:val="59C383A6"/>
    <w:rsid w:val="59C6E284"/>
    <w:rsid w:val="59E0CEE4"/>
    <w:rsid w:val="5A082DBF"/>
    <w:rsid w:val="5A0B2D52"/>
    <w:rsid w:val="5A78CF86"/>
    <w:rsid w:val="5A8FFB72"/>
    <w:rsid w:val="5AD2CB6F"/>
    <w:rsid w:val="5AE2BA83"/>
    <w:rsid w:val="5AE88001"/>
    <w:rsid w:val="5B0C0B9A"/>
    <w:rsid w:val="5B2694BD"/>
    <w:rsid w:val="5B2721D5"/>
    <w:rsid w:val="5B44F1CC"/>
    <w:rsid w:val="5B6A2FE3"/>
    <w:rsid w:val="5B7E164C"/>
    <w:rsid w:val="5BDE927D"/>
    <w:rsid w:val="5BE32509"/>
    <w:rsid w:val="5BEAF935"/>
    <w:rsid w:val="5C016B8E"/>
    <w:rsid w:val="5C1A5BCD"/>
    <w:rsid w:val="5C299A49"/>
    <w:rsid w:val="5C2A7122"/>
    <w:rsid w:val="5C55BC85"/>
    <w:rsid w:val="5C66DB71"/>
    <w:rsid w:val="5CA5022A"/>
    <w:rsid w:val="5D34D974"/>
    <w:rsid w:val="5D43E43F"/>
    <w:rsid w:val="5D5AAE72"/>
    <w:rsid w:val="5D90BD21"/>
    <w:rsid w:val="5D99CF71"/>
    <w:rsid w:val="5DF68DBF"/>
    <w:rsid w:val="5DFC25DA"/>
    <w:rsid w:val="5E19263F"/>
    <w:rsid w:val="5E6BE481"/>
    <w:rsid w:val="5EBC3F50"/>
    <w:rsid w:val="5EC346C3"/>
    <w:rsid w:val="5EE530E9"/>
    <w:rsid w:val="5EE7DB15"/>
    <w:rsid w:val="5EF3268B"/>
    <w:rsid w:val="5F2B3A92"/>
    <w:rsid w:val="5F3733AA"/>
    <w:rsid w:val="5F3A5E13"/>
    <w:rsid w:val="5F489A13"/>
    <w:rsid w:val="5F5C99A1"/>
    <w:rsid w:val="5F6022E4"/>
    <w:rsid w:val="5F643AFB"/>
    <w:rsid w:val="5F6EE828"/>
    <w:rsid w:val="5F790392"/>
    <w:rsid w:val="5F8B7606"/>
    <w:rsid w:val="5FA31147"/>
    <w:rsid w:val="5FB61286"/>
    <w:rsid w:val="5FC734EA"/>
    <w:rsid w:val="5FD50B1E"/>
    <w:rsid w:val="5FFBAFDF"/>
    <w:rsid w:val="5FFF00F2"/>
    <w:rsid w:val="600BD864"/>
    <w:rsid w:val="600BD905"/>
    <w:rsid w:val="601B84AA"/>
    <w:rsid w:val="60354521"/>
    <w:rsid w:val="603A94B9"/>
    <w:rsid w:val="606A8558"/>
    <w:rsid w:val="606B4B12"/>
    <w:rsid w:val="606F7FC1"/>
    <w:rsid w:val="606FCF97"/>
    <w:rsid w:val="6077782C"/>
    <w:rsid w:val="60A76909"/>
    <w:rsid w:val="60AFC74F"/>
    <w:rsid w:val="60BABD24"/>
    <w:rsid w:val="60CCF16A"/>
    <w:rsid w:val="60F5A5C1"/>
    <w:rsid w:val="60FBBAAB"/>
    <w:rsid w:val="6119A854"/>
    <w:rsid w:val="612580FA"/>
    <w:rsid w:val="6125A838"/>
    <w:rsid w:val="615315F4"/>
    <w:rsid w:val="616E151A"/>
    <w:rsid w:val="617C04DE"/>
    <w:rsid w:val="61851915"/>
    <w:rsid w:val="6190B6D5"/>
    <w:rsid w:val="61C1A246"/>
    <w:rsid w:val="61EA4D2D"/>
    <w:rsid w:val="61EE9A98"/>
    <w:rsid w:val="62126857"/>
    <w:rsid w:val="623EB8A6"/>
    <w:rsid w:val="62561A85"/>
    <w:rsid w:val="625A6C99"/>
    <w:rsid w:val="627F4835"/>
    <w:rsid w:val="62C4CC5D"/>
    <w:rsid w:val="62EDE93B"/>
    <w:rsid w:val="630C1F0C"/>
    <w:rsid w:val="6380168E"/>
    <w:rsid w:val="63835FF7"/>
    <w:rsid w:val="639E8C1E"/>
    <w:rsid w:val="639EE5D2"/>
    <w:rsid w:val="63A3FFBA"/>
    <w:rsid w:val="63B1509F"/>
    <w:rsid w:val="63CE4C34"/>
    <w:rsid w:val="63D0E8BC"/>
    <w:rsid w:val="63E1F1B2"/>
    <w:rsid w:val="63E67006"/>
    <w:rsid w:val="63FBD0AA"/>
    <w:rsid w:val="64647B87"/>
    <w:rsid w:val="646B543B"/>
    <w:rsid w:val="64A7468C"/>
    <w:rsid w:val="64D0678F"/>
    <w:rsid w:val="64D7E4A6"/>
    <w:rsid w:val="650A4742"/>
    <w:rsid w:val="65452DDB"/>
    <w:rsid w:val="6559075C"/>
    <w:rsid w:val="655D31F0"/>
    <w:rsid w:val="65922D6D"/>
    <w:rsid w:val="65A02377"/>
    <w:rsid w:val="65B6062A"/>
    <w:rsid w:val="65D18940"/>
    <w:rsid w:val="65D39AA9"/>
    <w:rsid w:val="65F5F91D"/>
    <w:rsid w:val="66201098"/>
    <w:rsid w:val="6643B6F0"/>
    <w:rsid w:val="6643C930"/>
    <w:rsid w:val="66468F30"/>
    <w:rsid w:val="664A914A"/>
    <w:rsid w:val="66543BEF"/>
    <w:rsid w:val="668C601D"/>
    <w:rsid w:val="66954FE9"/>
    <w:rsid w:val="66A3FC37"/>
    <w:rsid w:val="66C0C8F3"/>
    <w:rsid w:val="66C43F82"/>
    <w:rsid w:val="66D2C26A"/>
    <w:rsid w:val="66E1F95D"/>
    <w:rsid w:val="66F36813"/>
    <w:rsid w:val="67115DD0"/>
    <w:rsid w:val="676D53B2"/>
    <w:rsid w:val="677476E4"/>
    <w:rsid w:val="6776DCFF"/>
    <w:rsid w:val="67ACECBD"/>
    <w:rsid w:val="67AE9F20"/>
    <w:rsid w:val="67C916BA"/>
    <w:rsid w:val="67DC9BD2"/>
    <w:rsid w:val="681242C4"/>
    <w:rsid w:val="681B9F7C"/>
    <w:rsid w:val="6829D986"/>
    <w:rsid w:val="682D0E7B"/>
    <w:rsid w:val="68616A77"/>
    <w:rsid w:val="6897638C"/>
    <w:rsid w:val="68AFCB2A"/>
    <w:rsid w:val="68B952AC"/>
    <w:rsid w:val="68C19D63"/>
    <w:rsid w:val="68CDA569"/>
    <w:rsid w:val="68E6B378"/>
    <w:rsid w:val="68EB3A41"/>
    <w:rsid w:val="68EDF0A3"/>
    <w:rsid w:val="68FD5973"/>
    <w:rsid w:val="69025154"/>
    <w:rsid w:val="6960B8A0"/>
    <w:rsid w:val="697FD622"/>
    <w:rsid w:val="69989EC3"/>
    <w:rsid w:val="6998FE7F"/>
    <w:rsid w:val="699E2BDD"/>
    <w:rsid w:val="69A8385C"/>
    <w:rsid w:val="69B1DF2F"/>
    <w:rsid w:val="6A00650D"/>
    <w:rsid w:val="6A05FAB4"/>
    <w:rsid w:val="6A1D7818"/>
    <w:rsid w:val="6A3924BA"/>
    <w:rsid w:val="6A43A452"/>
    <w:rsid w:val="6A4AE76D"/>
    <w:rsid w:val="6A9A4270"/>
    <w:rsid w:val="6AE5AD64"/>
    <w:rsid w:val="6AE859B5"/>
    <w:rsid w:val="6B07A48D"/>
    <w:rsid w:val="6B1B3EF8"/>
    <w:rsid w:val="6B20898C"/>
    <w:rsid w:val="6B44E291"/>
    <w:rsid w:val="6B5A7810"/>
    <w:rsid w:val="6B8386F1"/>
    <w:rsid w:val="6BABFCB2"/>
    <w:rsid w:val="6BB6E0BE"/>
    <w:rsid w:val="6BBD6E5A"/>
    <w:rsid w:val="6BC81F84"/>
    <w:rsid w:val="6BD08A49"/>
    <w:rsid w:val="6BD1CB4B"/>
    <w:rsid w:val="6BDF724D"/>
    <w:rsid w:val="6C044CD0"/>
    <w:rsid w:val="6C3BE9F9"/>
    <w:rsid w:val="6C64817D"/>
    <w:rsid w:val="6C694F9E"/>
    <w:rsid w:val="6C8B3007"/>
    <w:rsid w:val="6CAE2422"/>
    <w:rsid w:val="6CB4F904"/>
    <w:rsid w:val="6CEF2055"/>
    <w:rsid w:val="6D6F111C"/>
    <w:rsid w:val="6D7DA5A2"/>
    <w:rsid w:val="6D87F0E8"/>
    <w:rsid w:val="6D8B50FB"/>
    <w:rsid w:val="6D9488E1"/>
    <w:rsid w:val="6DAA7591"/>
    <w:rsid w:val="6DE67AEF"/>
    <w:rsid w:val="6DE93D76"/>
    <w:rsid w:val="6E95475E"/>
    <w:rsid w:val="6EBF4B00"/>
    <w:rsid w:val="6EEAF068"/>
    <w:rsid w:val="6F034239"/>
    <w:rsid w:val="6F1B5414"/>
    <w:rsid w:val="6F1D3BAE"/>
    <w:rsid w:val="6F1F9D8C"/>
    <w:rsid w:val="6F233793"/>
    <w:rsid w:val="6F56DC0E"/>
    <w:rsid w:val="6F617303"/>
    <w:rsid w:val="6F61CAEF"/>
    <w:rsid w:val="6F6235A0"/>
    <w:rsid w:val="6F6612A3"/>
    <w:rsid w:val="6F75F181"/>
    <w:rsid w:val="6F823958"/>
    <w:rsid w:val="6FCCA9FB"/>
    <w:rsid w:val="6FCF3978"/>
    <w:rsid w:val="6FE39C62"/>
    <w:rsid w:val="6FEF3E7E"/>
    <w:rsid w:val="6FF9A71F"/>
    <w:rsid w:val="70111A6B"/>
    <w:rsid w:val="702264CF"/>
    <w:rsid w:val="702DC740"/>
    <w:rsid w:val="702F0B0A"/>
    <w:rsid w:val="705FBFBF"/>
    <w:rsid w:val="7076C9B7"/>
    <w:rsid w:val="708E4B6F"/>
    <w:rsid w:val="709D6869"/>
    <w:rsid w:val="70A232E1"/>
    <w:rsid w:val="70B36C33"/>
    <w:rsid w:val="70BE0364"/>
    <w:rsid w:val="70EAC440"/>
    <w:rsid w:val="70EE0F3F"/>
    <w:rsid w:val="70FFEA29"/>
    <w:rsid w:val="7129BEAD"/>
    <w:rsid w:val="7137D39D"/>
    <w:rsid w:val="713EE9C5"/>
    <w:rsid w:val="71596946"/>
    <w:rsid w:val="717E3678"/>
    <w:rsid w:val="71B444D8"/>
    <w:rsid w:val="71B5DA82"/>
    <w:rsid w:val="71C39EB8"/>
    <w:rsid w:val="71CA813F"/>
    <w:rsid w:val="71DFC0BB"/>
    <w:rsid w:val="726CDA13"/>
    <w:rsid w:val="7293CD04"/>
    <w:rsid w:val="7299B58C"/>
    <w:rsid w:val="72B69097"/>
    <w:rsid w:val="72D031D5"/>
    <w:rsid w:val="72D68D6F"/>
    <w:rsid w:val="72D99F39"/>
    <w:rsid w:val="72FAA2E6"/>
    <w:rsid w:val="72FF2640"/>
    <w:rsid w:val="730D4577"/>
    <w:rsid w:val="7323644A"/>
    <w:rsid w:val="735D9C73"/>
    <w:rsid w:val="73671FE6"/>
    <w:rsid w:val="73877BEB"/>
    <w:rsid w:val="73883614"/>
    <w:rsid w:val="7394B830"/>
    <w:rsid w:val="73A1309B"/>
    <w:rsid w:val="73DF7DE7"/>
    <w:rsid w:val="7417641B"/>
    <w:rsid w:val="742160A7"/>
    <w:rsid w:val="74366DF3"/>
    <w:rsid w:val="74490FF6"/>
    <w:rsid w:val="745054BE"/>
    <w:rsid w:val="747312B5"/>
    <w:rsid w:val="74B17602"/>
    <w:rsid w:val="74B9EFEA"/>
    <w:rsid w:val="74C8714F"/>
    <w:rsid w:val="74E79EDB"/>
    <w:rsid w:val="74F9A19F"/>
    <w:rsid w:val="7500CB48"/>
    <w:rsid w:val="75312F3D"/>
    <w:rsid w:val="753C9E71"/>
    <w:rsid w:val="7573E81A"/>
    <w:rsid w:val="757DA7FF"/>
    <w:rsid w:val="75948A80"/>
    <w:rsid w:val="75CEA845"/>
    <w:rsid w:val="75F28E8F"/>
    <w:rsid w:val="76234FB3"/>
    <w:rsid w:val="76485612"/>
    <w:rsid w:val="76602746"/>
    <w:rsid w:val="7671B127"/>
    <w:rsid w:val="767AC8A0"/>
    <w:rsid w:val="76909FA0"/>
    <w:rsid w:val="76AAC46A"/>
    <w:rsid w:val="76AB18C1"/>
    <w:rsid w:val="76AED128"/>
    <w:rsid w:val="76E308F5"/>
    <w:rsid w:val="76E3B0A9"/>
    <w:rsid w:val="76E71B60"/>
    <w:rsid w:val="76E824C5"/>
    <w:rsid w:val="77214CDE"/>
    <w:rsid w:val="772EF3D9"/>
    <w:rsid w:val="774D8456"/>
    <w:rsid w:val="77800DBD"/>
    <w:rsid w:val="779C0179"/>
    <w:rsid w:val="77AA85FC"/>
    <w:rsid w:val="77CDCFB2"/>
    <w:rsid w:val="77DB2FB6"/>
    <w:rsid w:val="77EBA5C7"/>
    <w:rsid w:val="77F93034"/>
    <w:rsid w:val="7800D11A"/>
    <w:rsid w:val="78079684"/>
    <w:rsid w:val="7824D857"/>
    <w:rsid w:val="7829D08B"/>
    <w:rsid w:val="78441489"/>
    <w:rsid w:val="78560A59"/>
    <w:rsid w:val="785D9F11"/>
    <w:rsid w:val="7870DEB6"/>
    <w:rsid w:val="7879C188"/>
    <w:rsid w:val="78BA3830"/>
    <w:rsid w:val="78BBE418"/>
    <w:rsid w:val="79357AD7"/>
    <w:rsid w:val="79599A5D"/>
    <w:rsid w:val="796AB86D"/>
    <w:rsid w:val="79A62C18"/>
    <w:rsid w:val="79B9EC4B"/>
    <w:rsid w:val="79C4A516"/>
    <w:rsid w:val="7A1D225F"/>
    <w:rsid w:val="7A1D4338"/>
    <w:rsid w:val="7A590A7A"/>
    <w:rsid w:val="7A5C1B22"/>
    <w:rsid w:val="7ABC1C2A"/>
    <w:rsid w:val="7AC0DB0D"/>
    <w:rsid w:val="7ACFFFB8"/>
    <w:rsid w:val="7B1449E9"/>
    <w:rsid w:val="7B412629"/>
    <w:rsid w:val="7B492C42"/>
    <w:rsid w:val="7B525B45"/>
    <w:rsid w:val="7B5FE050"/>
    <w:rsid w:val="7BAC3B28"/>
    <w:rsid w:val="7BAD1FB4"/>
    <w:rsid w:val="7BD0ED61"/>
    <w:rsid w:val="7C05926C"/>
    <w:rsid w:val="7C229A81"/>
    <w:rsid w:val="7C2492A3"/>
    <w:rsid w:val="7C2FA7DB"/>
    <w:rsid w:val="7C5C178C"/>
    <w:rsid w:val="7C68EDB4"/>
    <w:rsid w:val="7C6E60CA"/>
    <w:rsid w:val="7C7374A3"/>
    <w:rsid w:val="7C89A88D"/>
    <w:rsid w:val="7CA78E4A"/>
    <w:rsid w:val="7CC7ED9D"/>
    <w:rsid w:val="7CD50EB1"/>
    <w:rsid w:val="7CDA78EA"/>
    <w:rsid w:val="7CE1A948"/>
    <w:rsid w:val="7D37F3FB"/>
    <w:rsid w:val="7D4E20ED"/>
    <w:rsid w:val="7D6BB9DB"/>
    <w:rsid w:val="7D8A5CD0"/>
    <w:rsid w:val="7D9DA427"/>
    <w:rsid w:val="7DA20CE8"/>
    <w:rsid w:val="7DA28045"/>
    <w:rsid w:val="7DABC0BB"/>
    <w:rsid w:val="7DADC206"/>
    <w:rsid w:val="7DC8FADE"/>
    <w:rsid w:val="7DCF43CA"/>
    <w:rsid w:val="7DD89574"/>
    <w:rsid w:val="7DD9D9C3"/>
    <w:rsid w:val="7E00933B"/>
    <w:rsid w:val="7E0F4504"/>
    <w:rsid w:val="7E168EEF"/>
    <w:rsid w:val="7E61C377"/>
    <w:rsid w:val="7E68DC46"/>
    <w:rsid w:val="7E84D8D2"/>
    <w:rsid w:val="7EA295F3"/>
    <w:rsid w:val="7ED86855"/>
    <w:rsid w:val="7F3C4907"/>
    <w:rsid w:val="7F473BFD"/>
    <w:rsid w:val="7F597ABF"/>
    <w:rsid w:val="7F5E8CB9"/>
    <w:rsid w:val="7F614F18"/>
    <w:rsid w:val="7F6C1B45"/>
    <w:rsid w:val="7F8E0B10"/>
    <w:rsid w:val="7FC9971A"/>
    <w:rsid w:val="7FD8A7EE"/>
    <w:rsid w:val="7FEAAB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E853"/>
  <w15:chartTrackingRefBased/>
  <w15:docId w15:val="{231D0946-9B0D-4D06-B65B-E340D32C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136D"/>
    <w:pPr>
      <w:spacing w:after="18" w:line="245" w:lineRule="auto"/>
      <w:ind w:right="10" w:firstLine="189"/>
      <w:jc w:val="both"/>
    </w:pPr>
    <w:rPr>
      <w:rFonts w:ascii="Cambria" w:eastAsia="Cambria" w:hAnsi="Cambria" w:cs="Cambria"/>
      <w:color w:val="000000"/>
      <w:sz w:val="20"/>
      <w:szCs w:val="22"/>
      <w:lang w:val="en-GB" w:eastAsia="en-GB"/>
    </w:rPr>
  </w:style>
  <w:style w:type="paragraph" w:styleId="Heading1">
    <w:name w:val="heading 1"/>
    <w:basedOn w:val="Normal"/>
    <w:next w:val="Normal"/>
    <w:link w:val="Heading1Char"/>
    <w:uiPriority w:val="9"/>
    <w:qFormat/>
    <w:rsid w:val="00AD1029"/>
    <w:pPr>
      <w:keepNext/>
      <w:keepLines/>
      <w:spacing w:before="240" w:after="0" w:line="240" w:lineRule="auto"/>
      <w:ind w:right="0" w:firstLine="0"/>
      <w:jc w:val="left"/>
      <w:outlineLvl w:val="0"/>
    </w:pPr>
    <w:rPr>
      <w:rFonts w:asciiTheme="majorHAnsi" w:eastAsiaTheme="majorEastAsia" w:hAnsiTheme="majorHAnsi" w:cstheme="majorBidi"/>
      <w:color w:val="2F5496" w:themeColor="accent1" w:themeShade="BF"/>
      <w:sz w:val="32"/>
      <w:szCs w:val="32"/>
      <w:lang w:val="en-CA" w:eastAsia="en-US"/>
    </w:rPr>
  </w:style>
  <w:style w:type="paragraph" w:styleId="Heading2">
    <w:name w:val="heading 2"/>
    <w:basedOn w:val="Normal"/>
    <w:next w:val="Normal"/>
    <w:link w:val="Heading2Char"/>
    <w:uiPriority w:val="9"/>
    <w:semiHidden/>
    <w:unhideWhenUsed/>
    <w:qFormat/>
    <w:rsid w:val="0035217D"/>
    <w:pPr>
      <w:keepNext/>
      <w:keepLines/>
      <w:spacing w:before="40" w:after="0" w:line="240" w:lineRule="auto"/>
      <w:ind w:right="0" w:firstLine="0"/>
      <w:jc w:val="left"/>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29"/>
    <w:rPr>
      <w:rFonts w:asciiTheme="majorHAnsi" w:eastAsiaTheme="majorEastAsia" w:hAnsiTheme="majorHAnsi" w:cstheme="majorBidi"/>
      <w:color w:val="2F5496" w:themeColor="accent1" w:themeShade="BF"/>
      <w:sz w:val="32"/>
      <w:szCs w:val="32"/>
      <w:lang w:val="en-CA"/>
    </w:rPr>
  </w:style>
  <w:style w:type="character" w:styleId="CommentReference">
    <w:name w:val="annotation reference"/>
    <w:basedOn w:val="DefaultParagraphFont"/>
    <w:uiPriority w:val="99"/>
    <w:semiHidden/>
    <w:unhideWhenUsed/>
    <w:rsid w:val="0009136D"/>
    <w:rPr>
      <w:sz w:val="16"/>
      <w:szCs w:val="16"/>
    </w:rPr>
  </w:style>
  <w:style w:type="paragraph" w:styleId="CommentText">
    <w:name w:val="annotation text"/>
    <w:basedOn w:val="Normal"/>
    <w:link w:val="CommentTextChar"/>
    <w:uiPriority w:val="99"/>
    <w:unhideWhenUsed/>
    <w:rsid w:val="0009136D"/>
    <w:pPr>
      <w:spacing w:line="240" w:lineRule="auto"/>
    </w:pPr>
    <w:rPr>
      <w:szCs w:val="20"/>
    </w:rPr>
  </w:style>
  <w:style w:type="character" w:customStyle="1" w:styleId="CommentTextChar">
    <w:name w:val="Comment Text Char"/>
    <w:basedOn w:val="DefaultParagraphFont"/>
    <w:link w:val="CommentText"/>
    <w:uiPriority w:val="99"/>
    <w:rsid w:val="0009136D"/>
    <w:rPr>
      <w:rFonts w:ascii="Cambria" w:eastAsia="Cambria" w:hAnsi="Cambria" w:cs="Cambria"/>
      <w:color w:val="000000"/>
      <w:sz w:val="20"/>
      <w:szCs w:val="20"/>
      <w:lang w:val="en-GB" w:eastAsia="en-GB"/>
    </w:rPr>
  </w:style>
  <w:style w:type="paragraph" w:styleId="BalloonText">
    <w:name w:val="Balloon Text"/>
    <w:basedOn w:val="Normal"/>
    <w:link w:val="BalloonTextChar"/>
    <w:uiPriority w:val="99"/>
    <w:semiHidden/>
    <w:unhideWhenUsed/>
    <w:rsid w:val="000913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6D"/>
    <w:rPr>
      <w:rFonts w:ascii="Times New Roman" w:eastAsia="Cambria" w:hAnsi="Times New Roman" w:cs="Times New Roman"/>
      <w:color w:val="000000"/>
      <w:sz w:val="18"/>
      <w:szCs w:val="18"/>
      <w:lang w:val="en-GB" w:eastAsia="en-GB"/>
    </w:rPr>
  </w:style>
  <w:style w:type="paragraph" w:styleId="CommentSubject">
    <w:name w:val="annotation subject"/>
    <w:basedOn w:val="CommentText"/>
    <w:next w:val="CommentText"/>
    <w:link w:val="CommentSubjectChar"/>
    <w:uiPriority w:val="99"/>
    <w:semiHidden/>
    <w:unhideWhenUsed/>
    <w:rsid w:val="00AF23F0"/>
    <w:rPr>
      <w:b/>
      <w:bCs/>
    </w:rPr>
  </w:style>
  <w:style w:type="character" w:customStyle="1" w:styleId="CommentSubjectChar">
    <w:name w:val="Comment Subject Char"/>
    <w:basedOn w:val="CommentTextChar"/>
    <w:link w:val="CommentSubject"/>
    <w:uiPriority w:val="99"/>
    <w:semiHidden/>
    <w:rsid w:val="00AF23F0"/>
    <w:rPr>
      <w:rFonts w:ascii="Cambria" w:eastAsia="Cambria" w:hAnsi="Cambria" w:cs="Cambria"/>
      <w:b/>
      <w:bCs/>
      <w:color w:val="000000"/>
      <w:sz w:val="20"/>
      <w:szCs w:val="20"/>
      <w:lang w:val="en-GB" w:eastAsia="en-GB"/>
    </w:rPr>
  </w:style>
  <w:style w:type="paragraph" w:styleId="NormalWeb">
    <w:name w:val="Normal (Web)"/>
    <w:basedOn w:val="Normal"/>
    <w:uiPriority w:val="99"/>
    <w:unhideWhenUsed/>
    <w:rsid w:val="00AA6902"/>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575B47"/>
    <w:pPr>
      <w:ind w:left="720"/>
      <w:contextualSpacing/>
    </w:pPr>
  </w:style>
  <w:style w:type="table" w:styleId="TableGrid">
    <w:name w:val="Table Grid"/>
    <w:basedOn w:val="TableNormal"/>
    <w:uiPriority w:val="39"/>
    <w:rsid w:val="00C7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BBC"/>
    <w:rPr>
      <w:color w:val="0000FF"/>
      <w:u w:val="single"/>
    </w:rPr>
  </w:style>
  <w:style w:type="character" w:styleId="FollowedHyperlink">
    <w:name w:val="FollowedHyperlink"/>
    <w:basedOn w:val="DefaultParagraphFont"/>
    <w:uiPriority w:val="99"/>
    <w:semiHidden/>
    <w:unhideWhenUsed/>
    <w:rsid w:val="00D52F60"/>
    <w:rPr>
      <w:color w:val="954F72" w:themeColor="followedHyperlink"/>
      <w:u w:val="single"/>
    </w:rPr>
  </w:style>
  <w:style w:type="character" w:styleId="UnresolvedMention">
    <w:name w:val="Unresolved Mention"/>
    <w:basedOn w:val="DefaultParagraphFont"/>
    <w:uiPriority w:val="99"/>
    <w:rsid w:val="00AD1029"/>
    <w:rPr>
      <w:color w:val="605E5C"/>
      <w:shd w:val="clear" w:color="auto" w:fill="E1DFDD"/>
    </w:rPr>
  </w:style>
  <w:style w:type="character" w:customStyle="1" w:styleId="Heading2Char">
    <w:name w:val="Heading 2 Char"/>
    <w:basedOn w:val="DefaultParagraphFont"/>
    <w:link w:val="Heading2"/>
    <w:uiPriority w:val="9"/>
    <w:semiHidden/>
    <w:rsid w:val="0035217D"/>
    <w:rPr>
      <w:rFonts w:asciiTheme="majorHAnsi" w:eastAsiaTheme="majorEastAsia" w:hAnsiTheme="majorHAnsi" w:cstheme="majorBidi"/>
      <w:color w:val="2F5496" w:themeColor="accent1" w:themeShade="BF"/>
      <w:sz w:val="26"/>
      <w:szCs w:val="26"/>
      <w:lang w:val="en-CA"/>
    </w:rPr>
  </w:style>
  <w:style w:type="paragraph" w:styleId="Revision">
    <w:name w:val="Revision"/>
    <w:hidden/>
    <w:uiPriority w:val="99"/>
    <w:semiHidden/>
    <w:rsid w:val="0035217D"/>
    <w:rPr>
      <w:lang w:val="en-CA"/>
    </w:rPr>
  </w:style>
  <w:style w:type="paragraph" w:styleId="FootnoteText">
    <w:name w:val="footnote text"/>
    <w:basedOn w:val="Normal"/>
    <w:link w:val="FootnoteTextChar"/>
    <w:uiPriority w:val="99"/>
    <w:semiHidden/>
    <w:unhideWhenUsed/>
    <w:rsid w:val="0035217D"/>
    <w:pPr>
      <w:spacing w:after="0" w:line="240" w:lineRule="auto"/>
      <w:ind w:right="0" w:firstLine="0"/>
      <w:jc w:val="left"/>
    </w:pPr>
    <w:rPr>
      <w:rFonts w:asciiTheme="minorHAnsi" w:eastAsiaTheme="minorHAnsi" w:hAnsiTheme="minorHAnsi" w:cstheme="minorBidi"/>
      <w:color w:val="auto"/>
      <w:szCs w:val="20"/>
      <w:lang w:val="en-CA" w:eastAsia="en-US"/>
    </w:rPr>
  </w:style>
  <w:style w:type="character" w:customStyle="1" w:styleId="FootnoteTextChar">
    <w:name w:val="Footnote Text Char"/>
    <w:basedOn w:val="DefaultParagraphFont"/>
    <w:link w:val="FootnoteText"/>
    <w:uiPriority w:val="99"/>
    <w:semiHidden/>
    <w:rsid w:val="0035217D"/>
    <w:rPr>
      <w:sz w:val="20"/>
      <w:szCs w:val="20"/>
      <w:lang w:val="en-CA"/>
    </w:rPr>
  </w:style>
  <w:style w:type="character" w:styleId="FootnoteReference">
    <w:name w:val="footnote reference"/>
    <w:basedOn w:val="DefaultParagraphFont"/>
    <w:uiPriority w:val="99"/>
    <w:semiHidden/>
    <w:unhideWhenUsed/>
    <w:rsid w:val="0035217D"/>
    <w:rPr>
      <w:vertAlign w:val="superscript"/>
    </w:rPr>
  </w:style>
  <w:style w:type="character" w:customStyle="1" w:styleId="st">
    <w:name w:val="st"/>
    <w:basedOn w:val="DefaultParagraphFont"/>
    <w:rsid w:val="0035217D"/>
  </w:style>
  <w:style w:type="character" w:styleId="Emphasis">
    <w:name w:val="Emphasis"/>
    <w:basedOn w:val="DefaultParagraphFont"/>
    <w:uiPriority w:val="20"/>
    <w:qFormat/>
    <w:rsid w:val="0035217D"/>
    <w:rPr>
      <w:i/>
      <w:iCs/>
    </w:rPr>
  </w:style>
  <w:style w:type="character" w:customStyle="1" w:styleId="highlight">
    <w:name w:val="highlight"/>
    <w:basedOn w:val="DefaultParagraphFont"/>
    <w:rsid w:val="002029B0"/>
  </w:style>
  <w:style w:type="paragraph" w:styleId="Header">
    <w:name w:val="header"/>
    <w:basedOn w:val="Normal"/>
    <w:link w:val="Head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HeaderChar">
    <w:name w:val="Header Char"/>
    <w:basedOn w:val="DefaultParagraphFont"/>
    <w:link w:val="Header"/>
    <w:uiPriority w:val="99"/>
    <w:rsid w:val="00161D6C"/>
    <w:rPr>
      <w:lang w:val="en-CA"/>
    </w:rPr>
  </w:style>
  <w:style w:type="paragraph" w:styleId="Footer">
    <w:name w:val="footer"/>
    <w:basedOn w:val="Normal"/>
    <w:link w:val="Foot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FooterChar">
    <w:name w:val="Footer Char"/>
    <w:basedOn w:val="DefaultParagraphFont"/>
    <w:link w:val="Footer"/>
    <w:uiPriority w:val="99"/>
    <w:rsid w:val="00161D6C"/>
    <w:rPr>
      <w:lang w:val="en-CA"/>
    </w:rPr>
  </w:style>
  <w:style w:type="character" w:customStyle="1" w:styleId="ref-journal">
    <w:name w:val="ref-journal"/>
    <w:basedOn w:val="DefaultParagraphFont"/>
    <w:rsid w:val="00161D6C"/>
  </w:style>
  <w:style w:type="character" w:customStyle="1" w:styleId="ref-vol">
    <w:name w:val="ref-vol"/>
    <w:basedOn w:val="DefaultParagraphFont"/>
    <w:rsid w:val="00161D6C"/>
  </w:style>
  <w:style w:type="paragraph" w:styleId="HTMLPreformatted">
    <w:name w:val="HTML Preformatted"/>
    <w:basedOn w:val="Normal"/>
    <w:link w:val="HTMLPreformattedChar"/>
    <w:uiPriority w:val="99"/>
    <w:semiHidden/>
    <w:unhideWhenUsed/>
    <w:rsid w:val="005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Cs w:val="20"/>
      <w:lang w:val="en-CA" w:eastAsia="en-US"/>
    </w:rPr>
  </w:style>
  <w:style w:type="character" w:customStyle="1" w:styleId="HTMLPreformattedChar">
    <w:name w:val="HTML Preformatted Char"/>
    <w:basedOn w:val="DefaultParagraphFont"/>
    <w:link w:val="HTMLPreformatted"/>
    <w:uiPriority w:val="99"/>
    <w:semiHidden/>
    <w:rsid w:val="005B0AB4"/>
    <w:rPr>
      <w:rFonts w:ascii="Courier New" w:eastAsia="Times New Roman" w:hAnsi="Courier New" w:cs="Courier New"/>
      <w:sz w:val="20"/>
      <w:szCs w:val="20"/>
      <w:lang w:val="en-CA"/>
    </w:rPr>
  </w:style>
  <w:style w:type="character" w:customStyle="1" w:styleId="f1000-at-ignore">
    <w:name w:val="f1000-at-ignore"/>
    <w:basedOn w:val="DefaultParagraphFont"/>
    <w:rsid w:val="00630551"/>
  </w:style>
  <w:style w:type="paragraph" w:customStyle="1" w:styleId="c-bibliographic-informationcitation">
    <w:name w:val="c-bibliographic-information__citation"/>
    <w:basedOn w:val="Normal"/>
    <w:rsid w:val="00DB40F6"/>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22">
      <w:bodyDiv w:val="1"/>
      <w:marLeft w:val="0"/>
      <w:marRight w:val="0"/>
      <w:marTop w:val="0"/>
      <w:marBottom w:val="0"/>
      <w:divBdr>
        <w:top w:val="none" w:sz="0" w:space="0" w:color="auto"/>
        <w:left w:val="none" w:sz="0" w:space="0" w:color="auto"/>
        <w:bottom w:val="none" w:sz="0" w:space="0" w:color="auto"/>
        <w:right w:val="none" w:sz="0" w:space="0" w:color="auto"/>
      </w:divBdr>
    </w:div>
    <w:div w:id="31654295">
      <w:bodyDiv w:val="1"/>
      <w:marLeft w:val="0"/>
      <w:marRight w:val="0"/>
      <w:marTop w:val="0"/>
      <w:marBottom w:val="0"/>
      <w:divBdr>
        <w:top w:val="none" w:sz="0" w:space="0" w:color="auto"/>
        <w:left w:val="none" w:sz="0" w:space="0" w:color="auto"/>
        <w:bottom w:val="none" w:sz="0" w:space="0" w:color="auto"/>
        <w:right w:val="none" w:sz="0" w:space="0" w:color="auto"/>
      </w:divBdr>
    </w:div>
    <w:div w:id="73477449">
      <w:bodyDiv w:val="1"/>
      <w:marLeft w:val="0"/>
      <w:marRight w:val="0"/>
      <w:marTop w:val="0"/>
      <w:marBottom w:val="0"/>
      <w:divBdr>
        <w:top w:val="none" w:sz="0" w:space="0" w:color="auto"/>
        <w:left w:val="none" w:sz="0" w:space="0" w:color="auto"/>
        <w:bottom w:val="none" w:sz="0" w:space="0" w:color="auto"/>
        <w:right w:val="none" w:sz="0" w:space="0" w:color="auto"/>
      </w:divBdr>
    </w:div>
    <w:div w:id="81147682">
      <w:bodyDiv w:val="1"/>
      <w:marLeft w:val="0"/>
      <w:marRight w:val="0"/>
      <w:marTop w:val="0"/>
      <w:marBottom w:val="0"/>
      <w:divBdr>
        <w:top w:val="none" w:sz="0" w:space="0" w:color="auto"/>
        <w:left w:val="none" w:sz="0" w:space="0" w:color="auto"/>
        <w:bottom w:val="none" w:sz="0" w:space="0" w:color="auto"/>
        <w:right w:val="none" w:sz="0" w:space="0" w:color="auto"/>
      </w:divBdr>
    </w:div>
    <w:div w:id="83840495">
      <w:bodyDiv w:val="1"/>
      <w:marLeft w:val="0"/>
      <w:marRight w:val="0"/>
      <w:marTop w:val="0"/>
      <w:marBottom w:val="0"/>
      <w:divBdr>
        <w:top w:val="none" w:sz="0" w:space="0" w:color="auto"/>
        <w:left w:val="none" w:sz="0" w:space="0" w:color="auto"/>
        <w:bottom w:val="none" w:sz="0" w:space="0" w:color="auto"/>
        <w:right w:val="none" w:sz="0" w:space="0" w:color="auto"/>
      </w:divBdr>
      <w:divsChild>
        <w:div w:id="1582982802">
          <w:marLeft w:val="0"/>
          <w:marRight w:val="0"/>
          <w:marTop w:val="0"/>
          <w:marBottom w:val="0"/>
          <w:divBdr>
            <w:top w:val="none" w:sz="0" w:space="0" w:color="auto"/>
            <w:left w:val="none" w:sz="0" w:space="0" w:color="auto"/>
            <w:bottom w:val="none" w:sz="0" w:space="0" w:color="auto"/>
            <w:right w:val="none" w:sz="0" w:space="0" w:color="auto"/>
          </w:divBdr>
          <w:divsChild>
            <w:div w:id="11912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36">
      <w:bodyDiv w:val="1"/>
      <w:marLeft w:val="0"/>
      <w:marRight w:val="0"/>
      <w:marTop w:val="0"/>
      <w:marBottom w:val="0"/>
      <w:divBdr>
        <w:top w:val="none" w:sz="0" w:space="0" w:color="auto"/>
        <w:left w:val="none" w:sz="0" w:space="0" w:color="auto"/>
        <w:bottom w:val="none" w:sz="0" w:space="0" w:color="auto"/>
        <w:right w:val="none" w:sz="0" w:space="0" w:color="auto"/>
      </w:divBdr>
    </w:div>
    <w:div w:id="113914582">
      <w:bodyDiv w:val="1"/>
      <w:marLeft w:val="0"/>
      <w:marRight w:val="0"/>
      <w:marTop w:val="0"/>
      <w:marBottom w:val="0"/>
      <w:divBdr>
        <w:top w:val="none" w:sz="0" w:space="0" w:color="auto"/>
        <w:left w:val="none" w:sz="0" w:space="0" w:color="auto"/>
        <w:bottom w:val="none" w:sz="0" w:space="0" w:color="auto"/>
        <w:right w:val="none" w:sz="0" w:space="0" w:color="auto"/>
      </w:divBdr>
    </w:div>
    <w:div w:id="164706399">
      <w:bodyDiv w:val="1"/>
      <w:marLeft w:val="0"/>
      <w:marRight w:val="0"/>
      <w:marTop w:val="0"/>
      <w:marBottom w:val="0"/>
      <w:divBdr>
        <w:top w:val="none" w:sz="0" w:space="0" w:color="auto"/>
        <w:left w:val="none" w:sz="0" w:space="0" w:color="auto"/>
        <w:bottom w:val="none" w:sz="0" w:space="0" w:color="auto"/>
        <w:right w:val="none" w:sz="0" w:space="0" w:color="auto"/>
      </w:divBdr>
    </w:div>
    <w:div w:id="182943683">
      <w:bodyDiv w:val="1"/>
      <w:marLeft w:val="0"/>
      <w:marRight w:val="0"/>
      <w:marTop w:val="0"/>
      <w:marBottom w:val="0"/>
      <w:divBdr>
        <w:top w:val="none" w:sz="0" w:space="0" w:color="auto"/>
        <w:left w:val="none" w:sz="0" w:space="0" w:color="auto"/>
        <w:bottom w:val="none" w:sz="0" w:space="0" w:color="auto"/>
        <w:right w:val="none" w:sz="0" w:space="0" w:color="auto"/>
      </w:divBdr>
    </w:div>
    <w:div w:id="196747738">
      <w:bodyDiv w:val="1"/>
      <w:marLeft w:val="0"/>
      <w:marRight w:val="0"/>
      <w:marTop w:val="0"/>
      <w:marBottom w:val="0"/>
      <w:divBdr>
        <w:top w:val="none" w:sz="0" w:space="0" w:color="auto"/>
        <w:left w:val="none" w:sz="0" w:space="0" w:color="auto"/>
        <w:bottom w:val="none" w:sz="0" w:space="0" w:color="auto"/>
        <w:right w:val="none" w:sz="0" w:space="0" w:color="auto"/>
      </w:divBdr>
    </w:div>
    <w:div w:id="206836568">
      <w:bodyDiv w:val="1"/>
      <w:marLeft w:val="0"/>
      <w:marRight w:val="0"/>
      <w:marTop w:val="0"/>
      <w:marBottom w:val="0"/>
      <w:divBdr>
        <w:top w:val="none" w:sz="0" w:space="0" w:color="auto"/>
        <w:left w:val="none" w:sz="0" w:space="0" w:color="auto"/>
        <w:bottom w:val="none" w:sz="0" w:space="0" w:color="auto"/>
        <w:right w:val="none" w:sz="0" w:space="0" w:color="auto"/>
      </w:divBdr>
    </w:div>
    <w:div w:id="208148057">
      <w:bodyDiv w:val="1"/>
      <w:marLeft w:val="0"/>
      <w:marRight w:val="0"/>
      <w:marTop w:val="0"/>
      <w:marBottom w:val="0"/>
      <w:divBdr>
        <w:top w:val="none" w:sz="0" w:space="0" w:color="auto"/>
        <w:left w:val="none" w:sz="0" w:space="0" w:color="auto"/>
        <w:bottom w:val="none" w:sz="0" w:space="0" w:color="auto"/>
        <w:right w:val="none" w:sz="0" w:space="0" w:color="auto"/>
      </w:divBdr>
    </w:div>
    <w:div w:id="249316329">
      <w:bodyDiv w:val="1"/>
      <w:marLeft w:val="0"/>
      <w:marRight w:val="0"/>
      <w:marTop w:val="0"/>
      <w:marBottom w:val="0"/>
      <w:divBdr>
        <w:top w:val="none" w:sz="0" w:space="0" w:color="auto"/>
        <w:left w:val="none" w:sz="0" w:space="0" w:color="auto"/>
        <w:bottom w:val="none" w:sz="0" w:space="0" w:color="auto"/>
        <w:right w:val="none" w:sz="0" w:space="0" w:color="auto"/>
      </w:divBdr>
    </w:div>
    <w:div w:id="254436057">
      <w:bodyDiv w:val="1"/>
      <w:marLeft w:val="0"/>
      <w:marRight w:val="0"/>
      <w:marTop w:val="0"/>
      <w:marBottom w:val="0"/>
      <w:divBdr>
        <w:top w:val="none" w:sz="0" w:space="0" w:color="auto"/>
        <w:left w:val="none" w:sz="0" w:space="0" w:color="auto"/>
        <w:bottom w:val="none" w:sz="0" w:space="0" w:color="auto"/>
        <w:right w:val="none" w:sz="0" w:space="0" w:color="auto"/>
      </w:divBdr>
    </w:div>
    <w:div w:id="261107268">
      <w:bodyDiv w:val="1"/>
      <w:marLeft w:val="0"/>
      <w:marRight w:val="0"/>
      <w:marTop w:val="0"/>
      <w:marBottom w:val="0"/>
      <w:divBdr>
        <w:top w:val="none" w:sz="0" w:space="0" w:color="auto"/>
        <w:left w:val="none" w:sz="0" w:space="0" w:color="auto"/>
        <w:bottom w:val="none" w:sz="0" w:space="0" w:color="auto"/>
        <w:right w:val="none" w:sz="0" w:space="0" w:color="auto"/>
      </w:divBdr>
    </w:div>
    <w:div w:id="264924031">
      <w:bodyDiv w:val="1"/>
      <w:marLeft w:val="0"/>
      <w:marRight w:val="0"/>
      <w:marTop w:val="0"/>
      <w:marBottom w:val="0"/>
      <w:divBdr>
        <w:top w:val="none" w:sz="0" w:space="0" w:color="auto"/>
        <w:left w:val="none" w:sz="0" w:space="0" w:color="auto"/>
        <w:bottom w:val="none" w:sz="0" w:space="0" w:color="auto"/>
        <w:right w:val="none" w:sz="0" w:space="0" w:color="auto"/>
      </w:divBdr>
    </w:div>
    <w:div w:id="275253346">
      <w:bodyDiv w:val="1"/>
      <w:marLeft w:val="0"/>
      <w:marRight w:val="0"/>
      <w:marTop w:val="0"/>
      <w:marBottom w:val="0"/>
      <w:divBdr>
        <w:top w:val="none" w:sz="0" w:space="0" w:color="auto"/>
        <w:left w:val="none" w:sz="0" w:space="0" w:color="auto"/>
        <w:bottom w:val="none" w:sz="0" w:space="0" w:color="auto"/>
        <w:right w:val="none" w:sz="0" w:space="0" w:color="auto"/>
      </w:divBdr>
    </w:div>
    <w:div w:id="294988037">
      <w:bodyDiv w:val="1"/>
      <w:marLeft w:val="0"/>
      <w:marRight w:val="0"/>
      <w:marTop w:val="0"/>
      <w:marBottom w:val="0"/>
      <w:divBdr>
        <w:top w:val="none" w:sz="0" w:space="0" w:color="auto"/>
        <w:left w:val="none" w:sz="0" w:space="0" w:color="auto"/>
        <w:bottom w:val="none" w:sz="0" w:space="0" w:color="auto"/>
        <w:right w:val="none" w:sz="0" w:space="0" w:color="auto"/>
      </w:divBdr>
    </w:div>
    <w:div w:id="311251436">
      <w:bodyDiv w:val="1"/>
      <w:marLeft w:val="0"/>
      <w:marRight w:val="0"/>
      <w:marTop w:val="0"/>
      <w:marBottom w:val="0"/>
      <w:divBdr>
        <w:top w:val="none" w:sz="0" w:space="0" w:color="auto"/>
        <w:left w:val="none" w:sz="0" w:space="0" w:color="auto"/>
        <w:bottom w:val="none" w:sz="0" w:space="0" w:color="auto"/>
        <w:right w:val="none" w:sz="0" w:space="0" w:color="auto"/>
      </w:divBdr>
    </w:div>
    <w:div w:id="398479262">
      <w:bodyDiv w:val="1"/>
      <w:marLeft w:val="0"/>
      <w:marRight w:val="0"/>
      <w:marTop w:val="0"/>
      <w:marBottom w:val="0"/>
      <w:divBdr>
        <w:top w:val="none" w:sz="0" w:space="0" w:color="auto"/>
        <w:left w:val="none" w:sz="0" w:space="0" w:color="auto"/>
        <w:bottom w:val="none" w:sz="0" w:space="0" w:color="auto"/>
        <w:right w:val="none" w:sz="0" w:space="0" w:color="auto"/>
      </w:divBdr>
    </w:div>
    <w:div w:id="411975193">
      <w:bodyDiv w:val="1"/>
      <w:marLeft w:val="0"/>
      <w:marRight w:val="0"/>
      <w:marTop w:val="0"/>
      <w:marBottom w:val="0"/>
      <w:divBdr>
        <w:top w:val="none" w:sz="0" w:space="0" w:color="auto"/>
        <w:left w:val="none" w:sz="0" w:space="0" w:color="auto"/>
        <w:bottom w:val="none" w:sz="0" w:space="0" w:color="auto"/>
        <w:right w:val="none" w:sz="0" w:space="0" w:color="auto"/>
      </w:divBdr>
    </w:div>
    <w:div w:id="428819518">
      <w:bodyDiv w:val="1"/>
      <w:marLeft w:val="0"/>
      <w:marRight w:val="0"/>
      <w:marTop w:val="0"/>
      <w:marBottom w:val="0"/>
      <w:divBdr>
        <w:top w:val="none" w:sz="0" w:space="0" w:color="auto"/>
        <w:left w:val="none" w:sz="0" w:space="0" w:color="auto"/>
        <w:bottom w:val="none" w:sz="0" w:space="0" w:color="auto"/>
        <w:right w:val="none" w:sz="0" w:space="0" w:color="auto"/>
      </w:divBdr>
    </w:div>
    <w:div w:id="473370071">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
    <w:div w:id="512912642">
      <w:bodyDiv w:val="1"/>
      <w:marLeft w:val="0"/>
      <w:marRight w:val="0"/>
      <w:marTop w:val="0"/>
      <w:marBottom w:val="0"/>
      <w:divBdr>
        <w:top w:val="none" w:sz="0" w:space="0" w:color="auto"/>
        <w:left w:val="none" w:sz="0" w:space="0" w:color="auto"/>
        <w:bottom w:val="none" w:sz="0" w:space="0" w:color="auto"/>
        <w:right w:val="none" w:sz="0" w:space="0" w:color="auto"/>
      </w:divBdr>
    </w:div>
    <w:div w:id="522060325">
      <w:bodyDiv w:val="1"/>
      <w:marLeft w:val="0"/>
      <w:marRight w:val="0"/>
      <w:marTop w:val="0"/>
      <w:marBottom w:val="0"/>
      <w:divBdr>
        <w:top w:val="none" w:sz="0" w:space="0" w:color="auto"/>
        <w:left w:val="none" w:sz="0" w:space="0" w:color="auto"/>
        <w:bottom w:val="none" w:sz="0" w:space="0" w:color="auto"/>
        <w:right w:val="none" w:sz="0" w:space="0" w:color="auto"/>
      </w:divBdr>
      <w:divsChild>
        <w:div w:id="488179453">
          <w:marLeft w:val="0"/>
          <w:marRight w:val="0"/>
          <w:marTop w:val="0"/>
          <w:marBottom w:val="0"/>
          <w:divBdr>
            <w:top w:val="none" w:sz="0" w:space="0" w:color="auto"/>
            <w:left w:val="none" w:sz="0" w:space="0" w:color="auto"/>
            <w:bottom w:val="none" w:sz="0" w:space="0" w:color="auto"/>
            <w:right w:val="none" w:sz="0" w:space="0" w:color="auto"/>
          </w:divBdr>
          <w:divsChild>
            <w:div w:id="2105565068">
              <w:marLeft w:val="0"/>
              <w:marRight w:val="0"/>
              <w:marTop w:val="0"/>
              <w:marBottom w:val="0"/>
              <w:divBdr>
                <w:top w:val="none" w:sz="0" w:space="0" w:color="auto"/>
                <w:left w:val="none" w:sz="0" w:space="0" w:color="auto"/>
                <w:bottom w:val="none" w:sz="0" w:space="0" w:color="auto"/>
                <w:right w:val="none" w:sz="0" w:space="0" w:color="auto"/>
              </w:divBdr>
              <w:divsChild>
                <w:div w:id="1395470079">
                  <w:marLeft w:val="0"/>
                  <w:marRight w:val="0"/>
                  <w:marTop w:val="0"/>
                  <w:marBottom w:val="0"/>
                  <w:divBdr>
                    <w:top w:val="none" w:sz="0" w:space="0" w:color="auto"/>
                    <w:left w:val="none" w:sz="0" w:space="0" w:color="auto"/>
                    <w:bottom w:val="none" w:sz="0" w:space="0" w:color="auto"/>
                    <w:right w:val="none" w:sz="0" w:space="0" w:color="auto"/>
                  </w:divBdr>
                  <w:divsChild>
                    <w:div w:id="1931115874">
                      <w:marLeft w:val="0"/>
                      <w:marRight w:val="0"/>
                      <w:marTop w:val="0"/>
                      <w:marBottom w:val="0"/>
                      <w:divBdr>
                        <w:top w:val="none" w:sz="0" w:space="0" w:color="auto"/>
                        <w:left w:val="none" w:sz="0" w:space="0" w:color="auto"/>
                        <w:bottom w:val="none" w:sz="0" w:space="0" w:color="auto"/>
                        <w:right w:val="none" w:sz="0" w:space="0" w:color="auto"/>
                      </w:divBdr>
                      <w:divsChild>
                        <w:div w:id="14837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138010">
      <w:bodyDiv w:val="1"/>
      <w:marLeft w:val="0"/>
      <w:marRight w:val="0"/>
      <w:marTop w:val="0"/>
      <w:marBottom w:val="0"/>
      <w:divBdr>
        <w:top w:val="none" w:sz="0" w:space="0" w:color="auto"/>
        <w:left w:val="none" w:sz="0" w:space="0" w:color="auto"/>
        <w:bottom w:val="none" w:sz="0" w:space="0" w:color="auto"/>
        <w:right w:val="none" w:sz="0" w:space="0" w:color="auto"/>
      </w:divBdr>
    </w:div>
    <w:div w:id="623539497">
      <w:bodyDiv w:val="1"/>
      <w:marLeft w:val="0"/>
      <w:marRight w:val="0"/>
      <w:marTop w:val="0"/>
      <w:marBottom w:val="0"/>
      <w:divBdr>
        <w:top w:val="none" w:sz="0" w:space="0" w:color="auto"/>
        <w:left w:val="none" w:sz="0" w:space="0" w:color="auto"/>
        <w:bottom w:val="none" w:sz="0" w:space="0" w:color="auto"/>
        <w:right w:val="none" w:sz="0" w:space="0" w:color="auto"/>
      </w:divBdr>
    </w:div>
    <w:div w:id="636422513">
      <w:bodyDiv w:val="1"/>
      <w:marLeft w:val="0"/>
      <w:marRight w:val="0"/>
      <w:marTop w:val="0"/>
      <w:marBottom w:val="0"/>
      <w:divBdr>
        <w:top w:val="none" w:sz="0" w:space="0" w:color="auto"/>
        <w:left w:val="none" w:sz="0" w:space="0" w:color="auto"/>
        <w:bottom w:val="none" w:sz="0" w:space="0" w:color="auto"/>
        <w:right w:val="none" w:sz="0" w:space="0" w:color="auto"/>
      </w:divBdr>
    </w:div>
    <w:div w:id="644823087">
      <w:bodyDiv w:val="1"/>
      <w:marLeft w:val="0"/>
      <w:marRight w:val="0"/>
      <w:marTop w:val="0"/>
      <w:marBottom w:val="0"/>
      <w:divBdr>
        <w:top w:val="none" w:sz="0" w:space="0" w:color="auto"/>
        <w:left w:val="none" w:sz="0" w:space="0" w:color="auto"/>
        <w:bottom w:val="none" w:sz="0" w:space="0" w:color="auto"/>
        <w:right w:val="none" w:sz="0" w:space="0" w:color="auto"/>
      </w:divBdr>
    </w:div>
    <w:div w:id="650451427">
      <w:bodyDiv w:val="1"/>
      <w:marLeft w:val="0"/>
      <w:marRight w:val="0"/>
      <w:marTop w:val="0"/>
      <w:marBottom w:val="0"/>
      <w:divBdr>
        <w:top w:val="none" w:sz="0" w:space="0" w:color="auto"/>
        <w:left w:val="none" w:sz="0" w:space="0" w:color="auto"/>
        <w:bottom w:val="none" w:sz="0" w:space="0" w:color="auto"/>
        <w:right w:val="none" w:sz="0" w:space="0" w:color="auto"/>
      </w:divBdr>
    </w:div>
    <w:div w:id="672420099">
      <w:bodyDiv w:val="1"/>
      <w:marLeft w:val="0"/>
      <w:marRight w:val="0"/>
      <w:marTop w:val="0"/>
      <w:marBottom w:val="0"/>
      <w:divBdr>
        <w:top w:val="none" w:sz="0" w:space="0" w:color="auto"/>
        <w:left w:val="none" w:sz="0" w:space="0" w:color="auto"/>
        <w:bottom w:val="none" w:sz="0" w:space="0" w:color="auto"/>
        <w:right w:val="none" w:sz="0" w:space="0" w:color="auto"/>
      </w:divBdr>
    </w:div>
    <w:div w:id="710686373">
      <w:bodyDiv w:val="1"/>
      <w:marLeft w:val="0"/>
      <w:marRight w:val="0"/>
      <w:marTop w:val="0"/>
      <w:marBottom w:val="0"/>
      <w:divBdr>
        <w:top w:val="none" w:sz="0" w:space="0" w:color="auto"/>
        <w:left w:val="none" w:sz="0" w:space="0" w:color="auto"/>
        <w:bottom w:val="none" w:sz="0" w:space="0" w:color="auto"/>
        <w:right w:val="none" w:sz="0" w:space="0" w:color="auto"/>
      </w:divBdr>
    </w:div>
    <w:div w:id="738287427">
      <w:bodyDiv w:val="1"/>
      <w:marLeft w:val="0"/>
      <w:marRight w:val="0"/>
      <w:marTop w:val="0"/>
      <w:marBottom w:val="0"/>
      <w:divBdr>
        <w:top w:val="none" w:sz="0" w:space="0" w:color="auto"/>
        <w:left w:val="none" w:sz="0" w:space="0" w:color="auto"/>
        <w:bottom w:val="none" w:sz="0" w:space="0" w:color="auto"/>
        <w:right w:val="none" w:sz="0" w:space="0" w:color="auto"/>
      </w:divBdr>
    </w:div>
    <w:div w:id="804814749">
      <w:bodyDiv w:val="1"/>
      <w:marLeft w:val="0"/>
      <w:marRight w:val="0"/>
      <w:marTop w:val="0"/>
      <w:marBottom w:val="0"/>
      <w:divBdr>
        <w:top w:val="none" w:sz="0" w:space="0" w:color="auto"/>
        <w:left w:val="none" w:sz="0" w:space="0" w:color="auto"/>
        <w:bottom w:val="none" w:sz="0" w:space="0" w:color="auto"/>
        <w:right w:val="none" w:sz="0" w:space="0" w:color="auto"/>
      </w:divBdr>
    </w:div>
    <w:div w:id="824977489">
      <w:bodyDiv w:val="1"/>
      <w:marLeft w:val="0"/>
      <w:marRight w:val="0"/>
      <w:marTop w:val="0"/>
      <w:marBottom w:val="0"/>
      <w:divBdr>
        <w:top w:val="none" w:sz="0" w:space="0" w:color="auto"/>
        <w:left w:val="none" w:sz="0" w:space="0" w:color="auto"/>
        <w:bottom w:val="none" w:sz="0" w:space="0" w:color="auto"/>
        <w:right w:val="none" w:sz="0" w:space="0" w:color="auto"/>
      </w:divBdr>
    </w:div>
    <w:div w:id="839007221">
      <w:bodyDiv w:val="1"/>
      <w:marLeft w:val="0"/>
      <w:marRight w:val="0"/>
      <w:marTop w:val="0"/>
      <w:marBottom w:val="0"/>
      <w:divBdr>
        <w:top w:val="none" w:sz="0" w:space="0" w:color="auto"/>
        <w:left w:val="none" w:sz="0" w:space="0" w:color="auto"/>
        <w:bottom w:val="none" w:sz="0" w:space="0" w:color="auto"/>
        <w:right w:val="none" w:sz="0" w:space="0" w:color="auto"/>
      </w:divBdr>
    </w:div>
    <w:div w:id="841317996">
      <w:bodyDiv w:val="1"/>
      <w:marLeft w:val="0"/>
      <w:marRight w:val="0"/>
      <w:marTop w:val="0"/>
      <w:marBottom w:val="0"/>
      <w:divBdr>
        <w:top w:val="none" w:sz="0" w:space="0" w:color="auto"/>
        <w:left w:val="none" w:sz="0" w:space="0" w:color="auto"/>
        <w:bottom w:val="none" w:sz="0" w:space="0" w:color="auto"/>
        <w:right w:val="none" w:sz="0" w:space="0" w:color="auto"/>
      </w:divBdr>
    </w:div>
    <w:div w:id="843594816">
      <w:bodyDiv w:val="1"/>
      <w:marLeft w:val="0"/>
      <w:marRight w:val="0"/>
      <w:marTop w:val="0"/>
      <w:marBottom w:val="0"/>
      <w:divBdr>
        <w:top w:val="none" w:sz="0" w:space="0" w:color="auto"/>
        <w:left w:val="none" w:sz="0" w:space="0" w:color="auto"/>
        <w:bottom w:val="none" w:sz="0" w:space="0" w:color="auto"/>
        <w:right w:val="none" w:sz="0" w:space="0" w:color="auto"/>
      </w:divBdr>
    </w:div>
    <w:div w:id="908541607">
      <w:bodyDiv w:val="1"/>
      <w:marLeft w:val="0"/>
      <w:marRight w:val="0"/>
      <w:marTop w:val="0"/>
      <w:marBottom w:val="0"/>
      <w:divBdr>
        <w:top w:val="none" w:sz="0" w:space="0" w:color="auto"/>
        <w:left w:val="none" w:sz="0" w:space="0" w:color="auto"/>
        <w:bottom w:val="none" w:sz="0" w:space="0" w:color="auto"/>
        <w:right w:val="none" w:sz="0" w:space="0" w:color="auto"/>
      </w:divBdr>
    </w:div>
    <w:div w:id="925117819">
      <w:bodyDiv w:val="1"/>
      <w:marLeft w:val="0"/>
      <w:marRight w:val="0"/>
      <w:marTop w:val="0"/>
      <w:marBottom w:val="0"/>
      <w:divBdr>
        <w:top w:val="none" w:sz="0" w:space="0" w:color="auto"/>
        <w:left w:val="none" w:sz="0" w:space="0" w:color="auto"/>
        <w:bottom w:val="none" w:sz="0" w:space="0" w:color="auto"/>
        <w:right w:val="none" w:sz="0" w:space="0" w:color="auto"/>
      </w:divBdr>
    </w:div>
    <w:div w:id="942616616">
      <w:bodyDiv w:val="1"/>
      <w:marLeft w:val="0"/>
      <w:marRight w:val="0"/>
      <w:marTop w:val="0"/>
      <w:marBottom w:val="0"/>
      <w:divBdr>
        <w:top w:val="none" w:sz="0" w:space="0" w:color="auto"/>
        <w:left w:val="none" w:sz="0" w:space="0" w:color="auto"/>
        <w:bottom w:val="none" w:sz="0" w:space="0" w:color="auto"/>
        <w:right w:val="none" w:sz="0" w:space="0" w:color="auto"/>
      </w:divBdr>
    </w:div>
    <w:div w:id="976757960">
      <w:bodyDiv w:val="1"/>
      <w:marLeft w:val="0"/>
      <w:marRight w:val="0"/>
      <w:marTop w:val="0"/>
      <w:marBottom w:val="0"/>
      <w:divBdr>
        <w:top w:val="none" w:sz="0" w:space="0" w:color="auto"/>
        <w:left w:val="none" w:sz="0" w:space="0" w:color="auto"/>
        <w:bottom w:val="none" w:sz="0" w:space="0" w:color="auto"/>
        <w:right w:val="none" w:sz="0" w:space="0" w:color="auto"/>
      </w:divBdr>
    </w:div>
    <w:div w:id="996420023">
      <w:bodyDiv w:val="1"/>
      <w:marLeft w:val="0"/>
      <w:marRight w:val="0"/>
      <w:marTop w:val="0"/>
      <w:marBottom w:val="0"/>
      <w:divBdr>
        <w:top w:val="none" w:sz="0" w:space="0" w:color="auto"/>
        <w:left w:val="none" w:sz="0" w:space="0" w:color="auto"/>
        <w:bottom w:val="none" w:sz="0" w:space="0" w:color="auto"/>
        <w:right w:val="none" w:sz="0" w:space="0" w:color="auto"/>
      </w:divBdr>
    </w:div>
    <w:div w:id="1060863055">
      <w:bodyDiv w:val="1"/>
      <w:marLeft w:val="0"/>
      <w:marRight w:val="0"/>
      <w:marTop w:val="0"/>
      <w:marBottom w:val="0"/>
      <w:divBdr>
        <w:top w:val="none" w:sz="0" w:space="0" w:color="auto"/>
        <w:left w:val="none" w:sz="0" w:space="0" w:color="auto"/>
        <w:bottom w:val="none" w:sz="0" w:space="0" w:color="auto"/>
        <w:right w:val="none" w:sz="0" w:space="0" w:color="auto"/>
      </w:divBdr>
    </w:div>
    <w:div w:id="1112628346">
      <w:bodyDiv w:val="1"/>
      <w:marLeft w:val="0"/>
      <w:marRight w:val="0"/>
      <w:marTop w:val="0"/>
      <w:marBottom w:val="0"/>
      <w:divBdr>
        <w:top w:val="none" w:sz="0" w:space="0" w:color="auto"/>
        <w:left w:val="none" w:sz="0" w:space="0" w:color="auto"/>
        <w:bottom w:val="none" w:sz="0" w:space="0" w:color="auto"/>
        <w:right w:val="none" w:sz="0" w:space="0" w:color="auto"/>
      </w:divBdr>
    </w:div>
    <w:div w:id="1118833785">
      <w:bodyDiv w:val="1"/>
      <w:marLeft w:val="0"/>
      <w:marRight w:val="0"/>
      <w:marTop w:val="0"/>
      <w:marBottom w:val="0"/>
      <w:divBdr>
        <w:top w:val="none" w:sz="0" w:space="0" w:color="auto"/>
        <w:left w:val="none" w:sz="0" w:space="0" w:color="auto"/>
        <w:bottom w:val="none" w:sz="0" w:space="0" w:color="auto"/>
        <w:right w:val="none" w:sz="0" w:space="0" w:color="auto"/>
      </w:divBdr>
    </w:div>
    <w:div w:id="1130778614">
      <w:bodyDiv w:val="1"/>
      <w:marLeft w:val="0"/>
      <w:marRight w:val="0"/>
      <w:marTop w:val="0"/>
      <w:marBottom w:val="0"/>
      <w:divBdr>
        <w:top w:val="none" w:sz="0" w:space="0" w:color="auto"/>
        <w:left w:val="none" w:sz="0" w:space="0" w:color="auto"/>
        <w:bottom w:val="none" w:sz="0" w:space="0" w:color="auto"/>
        <w:right w:val="none" w:sz="0" w:space="0" w:color="auto"/>
      </w:divBdr>
    </w:div>
    <w:div w:id="1136995367">
      <w:bodyDiv w:val="1"/>
      <w:marLeft w:val="0"/>
      <w:marRight w:val="0"/>
      <w:marTop w:val="0"/>
      <w:marBottom w:val="0"/>
      <w:divBdr>
        <w:top w:val="none" w:sz="0" w:space="0" w:color="auto"/>
        <w:left w:val="none" w:sz="0" w:space="0" w:color="auto"/>
        <w:bottom w:val="none" w:sz="0" w:space="0" w:color="auto"/>
        <w:right w:val="none" w:sz="0" w:space="0" w:color="auto"/>
      </w:divBdr>
    </w:div>
    <w:div w:id="1173838756">
      <w:bodyDiv w:val="1"/>
      <w:marLeft w:val="0"/>
      <w:marRight w:val="0"/>
      <w:marTop w:val="0"/>
      <w:marBottom w:val="0"/>
      <w:divBdr>
        <w:top w:val="none" w:sz="0" w:space="0" w:color="auto"/>
        <w:left w:val="none" w:sz="0" w:space="0" w:color="auto"/>
        <w:bottom w:val="none" w:sz="0" w:space="0" w:color="auto"/>
        <w:right w:val="none" w:sz="0" w:space="0" w:color="auto"/>
      </w:divBdr>
    </w:div>
    <w:div w:id="1189946359">
      <w:bodyDiv w:val="1"/>
      <w:marLeft w:val="0"/>
      <w:marRight w:val="0"/>
      <w:marTop w:val="0"/>
      <w:marBottom w:val="0"/>
      <w:divBdr>
        <w:top w:val="none" w:sz="0" w:space="0" w:color="auto"/>
        <w:left w:val="none" w:sz="0" w:space="0" w:color="auto"/>
        <w:bottom w:val="none" w:sz="0" w:space="0" w:color="auto"/>
        <w:right w:val="none" w:sz="0" w:space="0" w:color="auto"/>
      </w:divBdr>
    </w:div>
    <w:div w:id="1198738887">
      <w:bodyDiv w:val="1"/>
      <w:marLeft w:val="0"/>
      <w:marRight w:val="0"/>
      <w:marTop w:val="0"/>
      <w:marBottom w:val="0"/>
      <w:divBdr>
        <w:top w:val="none" w:sz="0" w:space="0" w:color="auto"/>
        <w:left w:val="none" w:sz="0" w:space="0" w:color="auto"/>
        <w:bottom w:val="none" w:sz="0" w:space="0" w:color="auto"/>
        <w:right w:val="none" w:sz="0" w:space="0" w:color="auto"/>
      </w:divBdr>
      <w:divsChild>
        <w:div w:id="221672558">
          <w:marLeft w:val="0"/>
          <w:marRight w:val="0"/>
          <w:marTop w:val="0"/>
          <w:marBottom w:val="0"/>
          <w:divBdr>
            <w:top w:val="none" w:sz="0" w:space="0" w:color="auto"/>
            <w:left w:val="none" w:sz="0" w:space="0" w:color="auto"/>
            <w:bottom w:val="none" w:sz="0" w:space="0" w:color="auto"/>
            <w:right w:val="none" w:sz="0" w:space="0" w:color="auto"/>
          </w:divBdr>
        </w:div>
        <w:div w:id="358044324">
          <w:marLeft w:val="0"/>
          <w:marRight w:val="0"/>
          <w:marTop w:val="0"/>
          <w:marBottom w:val="0"/>
          <w:divBdr>
            <w:top w:val="none" w:sz="0" w:space="0" w:color="auto"/>
            <w:left w:val="none" w:sz="0" w:space="0" w:color="auto"/>
            <w:bottom w:val="none" w:sz="0" w:space="0" w:color="auto"/>
            <w:right w:val="none" w:sz="0" w:space="0" w:color="auto"/>
          </w:divBdr>
        </w:div>
      </w:divsChild>
    </w:div>
    <w:div w:id="1199006496">
      <w:bodyDiv w:val="1"/>
      <w:marLeft w:val="0"/>
      <w:marRight w:val="0"/>
      <w:marTop w:val="0"/>
      <w:marBottom w:val="0"/>
      <w:divBdr>
        <w:top w:val="none" w:sz="0" w:space="0" w:color="auto"/>
        <w:left w:val="none" w:sz="0" w:space="0" w:color="auto"/>
        <w:bottom w:val="none" w:sz="0" w:space="0" w:color="auto"/>
        <w:right w:val="none" w:sz="0" w:space="0" w:color="auto"/>
      </w:divBdr>
    </w:div>
    <w:div w:id="1201867391">
      <w:bodyDiv w:val="1"/>
      <w:marLeft w:val="0"/>
      <w:marRight w:val="0"/>
      <w:marTop w:val="0"/>
      <w:marBottom w:val="0"/>
      <w:divBdr>
        <w:top w:val="none" w:sz="0" w:space="0" w:color="auto"/>
        <w:left w:val="none" w:sz="0" w:space="0" w:color="auto"/>
        <w:bottom w:val="none" w:sz="0" w:space="0" w:color="auto"/>
        <w:right w:val="none" w:sz="0" w:space="0" w:color="auto"/>
      </w:divBdr>
    </w:div>
    <w:div w:id="1213618486">
      <w:bodyDiv w:val="1"/>
      <w:marLeft w:val="0"/>
      <w:marRight w:val="0"/>
      <w:marTop w:val="0"/>
      <w:marBottom w:val="0"/>
      <w:divBdr>
        <w:top w:val="none" w:sz="0" w:space="0" w:color="auto"/>
        <w:left w:val="none" w:sz="0" w:space="0" w:color="auto"/>
        <w:bottom w:val="none" w:sz="0" w:space="0" w:color="auto"/>
        <w:right w:val="none" w:sz="0" w:space="0" w:color="auto"/>
      </w:divBdr>
      <w:divsChild>
        <w:div w:id="825245285">
          <w:marLeft w:val="0"/>
          <w:marRight w:val="0"/>
          <w:marTop w:val="0"/>
          <w:marBottom w:val="0"/>
          <w:divBdr>
            <w:top w:val="none" w:sz="0" w:space="0" w:color="auto"/>
            <w:left w:val="none" w:sz="0" w:space="0" w:color="auto"/>
            <w:bottom w:val="none" w:sz="0" w:space="0" w:color="auto"/>
            <w:right w:val="none" w:sz="0" w:space="0" w:color="auto"/>
          </w:divBdr>
        </w:div>
      </w:divsChild>
    </w:div>
    <w:div w:id="1222641604">
      <w:bodyDiv w:val="1"/>
      <w:marLeft w:val="0"/>
      <w:marRight w:val="0"/>
      <w:marTop w:val="0"/>
      <w:marBottom w:val="0"/>
      <w:divBdr>
        <w:top w:val="none" w:sz="0" w:space="0" w:color="auto"/>
        <w:left w:val="none" w:sz="0" w:space="0" w:color="auto"/>
        <w:bottom w:val="none" w:sz="0" w:space="0" w:color="auto"/>
        <w:right w:val="none" w:sz="0" w:space="0" w:color="auto"/>
      </w:divBdr>
    </w:div>
    <w:div w:id="1223902650">
      <w:bodyDiv w:val="1"/>
      <w:marLeft w:val="0"/>
      <w:marRight w:val="0"/>
      <w:marTop w:val="0"/>
      <w:marBottom w:val="0"/>
      <w:divBdr>
        <w:top w:val="none" w:sz="0" w:space="0" w:color="auto"/>
        <w:left w:val="none" w:sz="0" w:space="0" w:color="auto"/>
        <w:bottom w:val="none" w:sz="0" w:space="0" w:color="auto"/>
        <w:right w:val="none" w:sz="0" w:space="0" w:color="auto"/>
      </w:divBdr>
    </w:div>
    <w:div w:id="1249853429">
      <w:bodyDiv w:val="1"/>
      <w:marLeft w:val="0"/>
      <w:marRight w:val="0"/>
      <w:marTop w:val="0"/>
      <w:marBottom w:val="0"/>
      <w:divBdr>
        <w:top w:val="none" w:sz="0" w:space="0" w:color="auto"/>
        <w:left w:val="none" w:sz="0" w:space="0" w:color="auto"/>
        <w:bottom w:val="none" w:sz="0" w:space="0" w:color="auto"/>
        <w:right w:val="none" w:sz="0" w:space="0" w:color="auto"/>
      </w:divBdr>
    </w:div>
    <w:div w:id="1251234422">
      <w:bodyDiv w:val="1"/>
      <w:marLeft w:val="0"/>
      <w:marRight w:val="0"/>
      <w:marTop w:val="0"/>
      <w:marBottom w:val="0"/>
      <w:divBdr>
        <w:top w:val="none" w:sz="0" w:space="0" w:color="auto"/>
        <w:left w:val="none" w:sz="0" w:space="0" w:color="auto"/>
        <w:bottom w:val="none" w:sz="0" w:space="0" w:color="auto"/>
        <w:right w:val="none" w:sz="0" w:space="0" w:color="auto"/>
      </w:divBdr>
    </w:div>
    <w:div w:id="1261336077">
      <w:bodyDiv w:val="1"/>
      <w:marLeft w:val="0"/>
      <w:marRight w:val="0"/>
      <w:marTop w:val="0"/>
      <w:marBottom w:val="0"/>
      <w:divBdr>
        <w:top w:val="none" w:sz="0" w:space="0" w:color="auto"/>
        <w:left w:val="none" w:sz="0" w:space="0" w:color="auto"/>
        <w:bottom w:val="none" w:sz="0" w:space="0" w:color="auto"/>
        <w:right w:val="none" w:sz="0" w:space="0" w:color="auto"/>
      </w:divBdr>
    </w:div>
    <w:div w:id="1290740060">
      <w:bodyDiv w:val="1"/>
      <w:marLeft w:val="0"/>
      <w:marRight w:val="0"/>
      <w:marTop w:val="0"/>
      <w:marBottom w:val="0"/>
      <w:divBdr>
        <w:top w:val="none" w:sz="0" w:space="0" w:color="auto"/>
        <w:left w:val="none" w:sz="0" w:space="0" w:color="auto"/>
        <w:bottom w:val="none" w:sz="0" w:space="0" w:color="auto"/>
        <w:right w:val="none" w:sz="0" w:space="0" w:color="auto"/>
      </w:divBdr>
    </w:div>
    <w:div w:id="1293091860">
      <w:bodyDiv w:val="1"/>
      <w:marLeft w:val="0"/>
      <w:marRight w:val="0"/>
      <w:marTop w:val="0"/>
      <w:marBottom w:val="0"/>
      <w:divBdr>
        <w:top w:val="none" w:sz="0" w:space="0" w:color="auto"/>
        <w:left w:val="none" w:sz="0" w:space="0" w:color="auto"/>
        <w:bottom w:val="none" w:sz="0" w:space="0" w:color="auto"/>
        <w:right w:val="none" w:sz="0" w:space="0" w:color="auto"/>
      </w:divBdr>
    </w:div>
    <w:div w:id="1334456008">
      <w:bodyDiv w:val="1"/>
      <w:marLeft w:val="0"/>
      <w:marRight w:val="0"/>
      <w:marTop w:val="0"/>
      <w:marBottom w:val="0"/>
      <w:divBdr>
        <w:top w:val="none" w:sz="0" w:space="0" w:color="auto"/>
        <w:left w:val="none" w:sz="0" w:space="0" w:color="auto"/>
        <w:bottom w:val="none" w:sz="0" w:space="0" w:color="auto"/>
        <w:right w:val="none" w:sz="0" w:space="0" w:color="auto"/>
      </w:divBdr>
    </w:div>
    <w:div w:id="1359695795">
      <w:bodyDiv w:val="1"/>
      <w:marLeft w:val="0"/>
      <w:marRight w:val="0"/>
      <w:marTop w:val="0"/>
      <w:marBottom w:val="0"/>
      <w:divBdr>
        <w:top w:val="none" w:sz="0" w:space="0" w:color="auto"/>
        <w:left w:val="none" w:sz="0" w:space="0" w:color="auto"/>
        <w:bottom w:val="none" w:sz="0" w:space="0" w:color="auto"/>
        <w:right w:val="none" w:sz="0" w:space="0" w:color="auto"/>
      </w:divBdr>
    </w:div>
    <w:div w:id="1376857571">
      <w:bodyDiv w:val="1"/>
      <w:marLeft w:val="0"/>
      <w:marRight w:val="0"/>
      <w:marTop w:val="0"/>
      <w:marBottom w:val="0"/>
      <w:divBdr>
        <w:top w:val="none" w:sz="0" w:space="0" w:color="auto"/>
        <w:left w:val="none" w:sz="0" w:space="0" w:color="auto"/>
        <w:bottom w:val="none" w:sz="0" w:space="0" w:color="auto"/>
        <w:right w:val="none" w:sz="0" w:space="0" w:color="auto"/>
      </w:divBdr>
    </w:div>
    <w:div w:id="1402556376">
      <w:bodyDiv w:val="1"/>
      <w:marLeft w:val="0"/>
      <w:marRight w:val="0"/>
      <w:marTop w:val="0"/>
      <w:marBottom w:val="0"/>
      <w:divBdr>
        <w:top w:val="none" w:sz="0" w:space="0" w:color="auto"/>
        <w:left w:val="none" w:sz="0" w:space="0" w:color="auto"/>
        <w:bottom w:val="none" w:sz="0" w:space="0" w:color="auto"/>
        <w:right w:val="none" w:sz="0" w:space="0" w:color="auto"/>
      </w:divBdr>
    </w:div>
    <w:div w:id="1442260571">
      <w:bodyDiv w:val="1"/>
      <w:marLeft w:val="0"/>
      <w:marRight w:val="0"/>
      <w:marTop w:val="0"/>
      <w:marBottom w:val="0"/>
      <w:divBdr>
        <w:top w:val="none" w:sz="0" w:space="0" w:color="auto"/>
        <w:left w:val="none" w:sz="0" w:space="0" w:color="auto"/>
        <w:bottom w:val="none" w:sz="0" w:space="0" w:color="auto"/>
        <w:right w:val="none" w:sz="0" w:space="0" w:color="auto"/>
      </w:divBdr>
    </w:div>
    <w:div w:id="1449549036">
      <w:bodyDiv w:val="1"/>
      <w:marLeft w:val="0"/>
      <w:marRight w:val="0"/>
      <w:marTop w:val="0"/>
      <w:marBottom w:val="0"/>
      <w:divBdr>
        <w:top w:val="none" w:sz="0" w:space="0" w:color="auto"/>
        <w:left w:val="none" w:sz="0" w:space="0" w:color="auto"/>
        <w:bottom w:val="none" w:sz="0" w:space="0" w:color="auto"/>
        <w:right w:val="none" w:sz="0" w:space="0" w:color="auto"/>
      </w:divBdr>
    </w:div>
    <w:div w:id="1450394518">
      <w:bodyDiv w:val="1"/>
      <w:marLeft w:val="0"/>
      <w:marRight w:val="0"/>
      <w:marTop w:val="0"/>
      <w:marBottom w:val="0"/>
      <w:divBdr>
        <w:top w:val="none" w:sz="0" w:space="0" w:color="auto"/>
        <w:left w:val="none" w:sz="0" w:space="0" w:color="auto"/>
        <w:bottom w:val="none" w:sz="0" w:space="0" w:color="auto"/>
        <w:right w:val="none" w:sz="0" w:space="0" w:color="auto"/>
      </w:divBdr>
    </w:div>
    <w:div w:id="1493832472">
      <w:bodyDiv w:val="1"/>
      <w:marLeft w:val="0"/>
      <w:marRight w:val="0"/>
      <w:marTop w:val="0"/>
      <w:marBottom w:val="0"/>
      <w:divBdr>
        <w:top w:val="none" w:sz="0" w:space="0" w:color="auto"/>
        <w:left w:val="none" w:sz="0" w:space="0" w:color="auto"/>
        <w:bottom w:val="none" w:sz="0" w:space="0" w:color="auto"/>
        <w:right w:val="none" w:sz="0" w:space="0" w:color="auto"/>
      </w:divBdr>
    </w:div>
    <w:div w:id="1494564545">
      <w:bodyDiv w:val="1"/>
      <w:marLeft w:val="0"/>
      <w:marRight w:val="0"/>
      <w:marTop w:val="0"/>
      <w:marBottom w:val="0"/>
      <w:divBdr>
        <w:top w:val="none" w:sz="0" w:space="0" w:color="auto"/>
        <w:left w:val="none" w:sz="0" w:space="0" w:color="auto"/>
        <w:bottom w:val="none" w:sz="0" w:space="0" w:color="auto"/>
        <w:right w:val="none" w:sz="0" w:space="0" w:color="auto"/>
      </w:divBdr>
    </w:div>
    <w:div w:id="1505895713">
      <w:bodyDiv w:val="1"/>
      <w:marLeft w:val="0"/>
      <w:marRight w:val="0"/>
      <w:marTop w:val="0"/>
      <w:marBottom w:val="0"/>
      <w:divBdr>
        <w:top w:val="none" w:sz="0" w:space="0" w:color="auto"/>
        <w:left w:val="none" w:sz="0" w:space="0" w:color="auto"/>
        <w:bottom w:val="none" w:sz="0" w:space="0" w:color="auto"/>
        <w:right w:val="none" w:sz="0" w:space="0" w:color="auto"/>
      </w:divBdr>
    </w:div>
    <w:div w:id="1516576765">
      <w:bodyDiv w:val="1"/>
      <w:marLeft w:val="0"/>
      <w:marRight w:val="0"/>
      <w:marTop w:val="0"/>
      <w:marBottom w:val="0"/>
      <w:divBdr>
        <w:top w:val="none" w:sz="0" w:space="0" w:color="auto"/>
        <w:left w:val="none" w:sz="0" w:space="0" w:color="auto"/>
        <w:bottom w:val="none" w:sz="0" w:space="0" w:color="auto"/>
        <w:right w:val="none" w:sz="0" w:space="0" w:color="auto"/>
      </w:divBdr>
    </w:div>
    <w:div w:id="1531993127">
      <w:bodyDiv w:val="1"/>
      <w:marLeft w:val="0"/>
      <w:marRight w:val="0"/>
      <w:marTop w:val="0"/>
      <w:marBottom w:val="0"/>
      <w:divBdr>
        <w:top w:val="none" w:sz="0" w:space="0" w:color="auto"/>
        <w:left w:val="none" w:sz="0" w:space="0" w:color="auto"/>
        <w:bottom w:val="none" w:sz="0" w:space="0" w:color="auto"/>
        <w:right w:val="none" w:sz="0" w:space="0" w:color="auto"/>
      </w:divBdr>
    </w:div>
    <w:div w:id="1534683676">
      <w:bodyDiv w:val="1"/>
      <w:marLeft w:val="0"/>
      <w:marRight w:val="0"/>
      <w:marTop w:val="0"/>
      <w:marBottom w:val="0"/>
      <w:divBdr>
        <w:top w:val="none" w:sz="0" w:space="0" w:color="auto"/>
        <w:left w:val="none" w:sz="0" w:space="0" w:color="auto"/>
        <w:bottom w:val="none" w:sz="0" w:space="0" w:color="auto"/>
        <w:right w:val="none" w:sz="0" w:space="0" w:color="auto"/>
      </w:divBdr>
    </w:div>
    <w:div w:id="1534732201">
      <w:bodyDiv w:val="1"/>
      <w:marLeft w:val="0"/>
      <w:marRight w:val="0"/>
      <w:marTop w:val="0"/>
      <w:marBottom w:val="0"/>
      <w:divBdr>
        <w:top w:val="none" w:sz="0" w:space="0" w:color="auto"/>
        <w:left w:val="none" w:sz="0" w:space="0" w:color="auto"/>
        <w:bottom w:val="none" w:sz="0" w:space="0" w:color="auto"/>
        <w:right w:val="none" w:sz="0" w:space="0" w:color="auto"/>
      </w:divBdr>
    </w:div>
    <w:div w:id="1653942278">
      <w:bodyDiv w:val="1"/>
      <w:marLeft w:val="0"/>
      <w:marRight w:val="0"/>
      <w:marTop w:val="0"/>
      <w:marBottom w:val="0"/>
      <w:divBdr>
        <w:top w:val="none" w:sz="0" w:space="0" w:color="auto"/>
        <w:left w:val="none" w:sz="0" w:space="0" w:color="auto"/>
        <w:bottom w:val="none" w:sz="0" w:space="0" w:color="auto"/>
        <w:right w:val="none" w:sz="0" w:space="0" w:color="auto"/>
      </w:divBdr>
    </w:div>
    <w:div w:id="1657105726">
      <w:bodyDiv w:val="1"/>
      <w:marLeft w:val="0"/>
      <w:marRight w:val="0"/>
      <w:marTop w:val="0"/>
      <w:marBottom w:val="0"/>
      <w:divBdr>
        <w:top w:val="none" w:sz="0" w:space="0" w:color="auto"/>
        <w:left w:val="none" w:sz="0" w:space="0" w:color="auto"/>
        <w:bottom w:val="none" w:sz="0" w:space="0" w:color="auto"/>
        <w:right w:val="none" w:sz="0" w:space="0" w:color="auto"/>
      </w:divBdr>
    </w:div>
    <w:div w:id="1661082164">
      <w:bodyDiv w:val="1"/>
      <w:marLeft w:val="0"/>
      <w:marRight w:val="0"/>
      <w:marTop w:val="0"/>
      <w:marBottom w:val="0"/>
      <w:divBdr>
        <w:top w:val="none" w:sz="0" w:space="0" w:color="auto"/>
        <w:left w:val="none" w:sz="0" w:space="0" w:color="auto"/>
        <w:bottom w:val="none" w:sz="0" w:space="0" w:color="auto"/>
        <w:right w:val="none" w:sz="0" w:space="0" w:color="auto"/>
      </w:divBdr>
    </w:div>
    <w:div w:id="1668823431">
      <w:bodyDiv w:val="1"/>
      <w:marLeft w:val="0"/>
      <w:marRight w:val="0"/>
      <w:marTop w:val="0"/>
      <w:marBottom w:val="0"/>
      <w:divBdr>
        <w:top w:val="none" w:sz="0" w:space="0" w:color="auto"/>
        <w:left w:val="none" w:sz="0" w:space="0" w:color="auto"/>
        <w:bottom w:val="none" w:sz="0" w:space="0" w:color="auto"/>
        <w:right w:val="none" w:sz="0" w:space="0" w:color="auto"/>
      </w:divBdr>
    </w:div>
    <w:div w:id="1686007672">
      <w:bodyDiv w:val="1"/>
      <w:marLeft w:val="0"/>
      <w:marRight w:val="0"/>
      <w:marTop w:val="0"/>
      <w:marBottom w:val="0"/>
      <w:divBdr>
        <w:top w:val="none" w:sz="0" w:space="0" w:color="auto"/>
        <w:left w:val="none" w:sz="0" w:space="0" w:color="auto"/>
        <w:bottom w:val="none" w:sz="0" w:space="0" w:color="auto"/>
        <w:right w:val="none" w:sz="0" w:space="0" w:color="auto"/>
      </w:divBdr>
    </w:div>
    <w:div w:id="1726640877">
      <w:bodyDiv w:val="1"/>
      <w:marLeft w:val="0"/>
      <w:marRight w:val="0"/>
      <w:marTop w:val="0"/>
      <w:marBottom w:val="0"/>
      <w:divBdr>
        <w:top w:val="none" w:sz="0" w:space="0" w:color="auto"/>
        <w:left w:val="none" w:sz="0" w:space="0" w:color="auto"/>
        <w:bottom w:val="none" w:sz="0" w:space="0" w:color="auto"/>
        <w:right w:val="none" w:sz="0" w:space="0" w:color="auto"/>
      </w:divBdr>
    </w:div>
    <w:div w:id="1790389314">
      <w:bodyDiv w:val="1"/>
      <w:marLeft w:val="0"/>
      <w:marRight w:val="0"/>
      <w:marTop w:val="0"/>
      <w:marBottom w:val="0"/>
      <w:divBdr>
        <w:top w:val="none" w:sz="0" w:space="0" w:color="auto"/>
        <w:left w:val="none" w:sz="0" w:space="0" w:color="auto"/>
        <w:bottom w:val="none" w:sz="0" w:space="0" w:color="auto"/>
        <w:right w:val="none" w:sz="0" w:space="0" w:color="auto"/>
      </w:divBdr>
    </w:div>
    <w:div w:id="1806316710">
      <w:bodyDiv w:val="1"/>
      <w:marLeft w:val="0"/>
      <w:marRight w:val="0"/>
      <w:marTop w:val="0"/>
      <w:marBottom w:val="0"/>
      <w:divBdr>
        <w:top w:val="none" w:sz="0" w:space="0" w:color="auto"/>
        <w:left w:val="none" w:sz="0" w:space="0" w:color="auto"/>
        <w:bottom w:val="none" w:sz="0" w:space="0" w:color="auto"/>
        <w:right w:val="none" w:sz="0" w:space="0" w:color="auto"/>
      </w:divBdr>
    </w:div>
    <w:div w:id="1818104850">
      <w:bodyDiv w:val="1"/>
      <w:marLeft w:val="0"/>
      <w:marRight w:val="0"/>
      <w:marTop w:val="0"/>
      <w:marBottom w:val="0"/>
      <w:divBdr>
        <w:top w:val="none" w:sz="0" w:space="0" w:color="auto"/>
        <w:left w:val="none" w:sz="0" w:space="0" w:color="auto"/>
        <w:bottom w:val="none" w:sz="0" w:space="0" w:color="auto"/>
        <w:right w:val="none" w:sz="0" w:space="0" w:color="auto"/>
      </w:divBdr>
    </w:div>
    <w:div w:id="1851873819">
      <w:bodyDiv w:val="1"/>
      <w:marLeft w:val="0"/>
      <w:marRight w:val="0"/>
      <w:marTop w:val="0"/>
      <w:marBottom w:val="0"/>
      <w:divBdr>
        <w:top w:val="none" w:sz="0" w:space="0" w:color="auto"/>
        <w:left w:val="none" w:sz="0" w:space="0" w:color="auto"/>
        <w:bottom w:val="none" w:sz="0" w:space="0" w:color="auto"/>
        <w:right w:val="none" w:sz="0" w:space="0" w:color="auto"/>
      </w:divBdr>
    </w:div>
    <w:div w:id="1869298617">
      <w:bodyDiv w:val="1"/>
      <w:marLeft w:val="0"/>
      <w:marRight w:val="0"/>
      <w:marTop w:val="0"/>
      <w:marBottom w:val="0"/>
      <w:divBdr>
        <w:top w:val="none" w:sz="0" w:space="0" w:color="auto"/>
        <w:left w:val="none" w:sz="0" w:space="0" w:color="auto"/>
        <w:bottom w:val="none" w:sz="0" w:space="0" w:color="auto"/>
        <w:right w:val="none" w:sz="0" w:space="0" w:color="auto"/>
      </w:divBdr>
    </w:div>
    <w:div w:id="1931154438">
      <w:bodyDiv w:val="1"/>
      <w:marLeft w:val="0"/>
      <w:marRight w:val="0"/>
      <w:marTop w:val="0"/>
      <w:marBottom w:val="0"/>
      <w:divBdr>
        <w:top w:val="none" w:sz="0" w:space="0" w:color="auto"/>
        <w:left w:val="none" w:sz="0" w:space="0" w:color="auto"/>
        <w:bottom w:val="none" w:sz="0" w:space="0" w:color="auto"/>
        <w:right w:val="none" w:sz="0" w:space="0" w:color="auto"/>
      </w:divBdr>
    </w:div>
    <w:div w:id="1933317142">
      <w:bodyDiv w:val="1"/>
      <w:marLeft w:val="0"/>
      <w:marRight w:val="0"/>
      <w:marTop w:val="0"/>
      <w:marBottom w:val="0"/>
      <w:divBdr>
        <w:top w:val="none" w:sz="0" w:space="0" w:color="auto"/>
        <w:left w:val="none" w:sz="0" w:space="0" w:color="auto"/>
        <w:bottom w:val="none" w:sz="0" w:space="0" w:color="auto"/>
        <w:right w:val="none" w:sz="0" w:space="0" w:color="auto"/>
      </w:divBdr>
      <w:divsChild>
        <w:div w:id="1688871438">
          <w:marLeft w:val="0"/>
          <w:marRight w:val="0"/>
          <w:marTop w:val="0"/>
          <w:marBottom w:val="0"/>
          <w:divBdr>
            <w:top w:val="none" w:sz="0" w:space="0" w:color="auto"/>
            <w:left w:val="none" w:sz="0" w:space="0" w:color="auto"/>
            <w:bottom w:val="none" w:sz="0" w:space="0" w:color="auto"/>
            <w:right w:val="none" w:sz="0" w:space="0" w:color="auto"/>
          </w:divBdr>
        </w:div>
      </w:divsChild>
    </w:div>
    <w:div w:id="1935237040">
      <w:bodyDiv w:val="1"/>
      <w:marLeft w:val="0"/>
      <w:marRight w:val="0"/>
      <w:marTop w:val="0"/>
      <w:marBottom w:val="0"/>
      <w:divBdr>
        <w:top w:val="none" w:sz="0" w:space="0" w:color="auto"/>
        <w:left w:val="none" w:sz="0" w:space="0" w:color="auto"/>
        <w:bottom w:val="none" w:sz="0" w:space="0" w:color="auto"/>
        <w:right w:val="none" w:sz="0" w:space="0" w:color="auto"/>
      </w:divBdr>
    </w:div>
    <w:div w:id="1938367315">
      <w:bodyDiv w:val="1"/>
      <w:marLeft w:val="0"/>
      <w:marRight w:val="0"/>
      <w:marTop w:val="0"/>
      <w:marBottom w:val="0"/>
      <w:divBdr>
        <w:top w:val="none" w:sz="0" w:space="0" w:color="auto"/>
        <w:left w:val="none" w:sz="0" w:space="0" w:color="auto"/>
        <w:bottom w:val="none" w:sz="0" w:space="0" w:color="auto"/>
        <w:right w:val="none" w:sz="0" w:space="0" w:color="auto"/>
      </w:divBdr>
    </w:div>
    <w:div w:id="1954627751">
      <w:bodyDiv w:val="1"/>
      <w:marLeft w:val="0"/>
      <w:marRight w:val="0"/>
      <w:marTop w:val="0"/>
      <w:marBottom w:val="0"/>
      <w:divBdr>
        <w:top w:val="none" w:sz="0" w:space="0" w:color="auto"/>
        <w:left w:val="none" w:sz="0" w:space="0" w:color="auto"/>
        <w:bottom w:val="none" w:sz="0" w:space="0" w:color="auto"/>
        <w:right w:val="none" w:sz="0" w:space="0" w:color="auto"/>
      </w:divBdr>
    </w:div>
    <w:div w:id="1968392845">
      <w:bodyDiv w:val="1"/>
      <w:marLeft w:val="0"/>
      <w:marRight w:val="0"/>
      <w:marTop w:val="0"/>
      <w:marBottom w:val="0"/>
      <w:divBdr>
        <w:top w:val="none" w:sz="0" w:space="0" w:color="auto"/>
        <w:left w:val="none" w:sz="0" w:space="0" w:color="auto"/>
        <w:bottom w:val="none" w:sz="0" w:space="0" w:color="auto"/>
        <w:right w:val="none" w:sz="0" w:space="0" w:color="auto"/>
      </w:divBdr>
    </w:div>
    <w:div w:id="1977952007">
      <w:bodyDiv w:val="1"/>
      <w:marLeft w:val="0"/>
      <w:marRight w:val="0"/>
      <w:marTop w:val="0"/>
      <w:marBottom w:val="0"/>
      <w:divBdr>
        <w:top w:val="none" w:sz="0" w:space="0" w:color="auto"/>
        <w:left w:val="none" w:sz="0" w:space="0" w:color="auto"/>
        <w:bottom w:val="none" w:sz="0" w:space="0" w:color="auto"/>
        <w:right w:val="none" w:sz="0" w:space="0" w:color="auto"/>
      </w:divBdr>
    </w:div>
    <w:div w:id="1984694338">
      <w:bodyDiv w:val="1"/>
      <w:marLeft w:val="0"/>
      <w:marRight w:val="0"/>
      <w:marTop w:val="0"/>
      <w:marBottom w:val="0"/>
      <w:divBdr>
        <w:top w:val="none" w:sz="0" w:space="0" w:color="auto"/>
        <w:left w:val="none" w:sz="0" w:space="0" w:color="auto"/>
        <w:bottom w:val="none" w:sz="0" w:space="0" w:color="auto"/>
        <w:right w:val="none" w:sz="0" w:space="0" w:color="auto"/>
      </w:divBdr>
    </w:div>
    <w:div w:id="2016029782">
      <w:bodyDiv w:val="1"/>
      <w:marLeft w:val="0"/>
      <w:marRight w:val="0"/>
      <w:marTop w:val="0"/>
      <w:marBottom w:val="0"/>
      <w:divBdr>
        <w:top w:val="none" w:sz="0" w:space="0" w:color="auto"/>
        <w:left w:val="none" w:sz="0" w:space="0" w:color="auto"/>
        <w:bottom w:val="none" w:sz="0" w:space="0" w:color="auto"/>
        <w:right w:val="none" w:sz="0" w:space="0" w:color="auto"/>
      </w:divBdr>
    </w:div>
    <w:div w:id="2019577775">
      <w:bodyDiv w:val="1"/>
      <w:marLeft w:val="0"/>
      <w:marRight w:val="0"/>
      <w:marTop w:val="0"/>
      <w:marBottom w:val="0"/>
      <w:divBdr>
        <w:top w:val="none" w:sz="0" w:space="0" w:color="auto"/>
        <w:left w:val="none" w:sz="0" w:space="0" w:color="auto"/>
        <w:bottom w:val="none" w:sz="0" w:space="0" w:color="auto"/>
        <w:right w:val="none" w:sz="0" w:space="0" w:color="auto"/>
      </w:divBdr>
      <w:divsChild>
        <w:div w:id="1249072911">
          <w:marLeft w:val="0"/>
          <w:marRight w:val="0"/>
          <w:marTop w:val="0"/>
          <w:marBottom w:val="0"/>
          <w:divBdr>
            <w:top w:val="none" w:sz="0" w:space="0" w:color="auto"/>
            <w:left w:val="none" w:sz="0" w:space="0" w:color="auto"/>
            <w:bottom w:val="none" w:sz="0" w:space="0" w:color="auto"/>
            <w:right w:val="none" w:sz="0" w:space="0" w:color="auto"/>
          </w:divBdr>
          <w:divsChild>
            <w:div w:id="1886289220">
              <w:marLeft w:val="0"/>
              <w:marRight w:val="0"/>
              <w:marTop w:val="0"/>
              <w:marBottom w:val="0"/>
              <w:divBdr>
                <w:top w:val="none" w:sz="0" w:space="0" w:color="auto"/>
                <w:left w:val="none" w:sz="0" w:space="0" w:color="auto"/>
                <w:bottom w:val="none" w:sz="0" w:space="0" w:color="auto"/>
                <w:right w:val="none" w:sz="0" w:space="0" w:color="auto"/>
              </w:divBdr>
              <w:divsChild>
                <w:div w:id="11526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433">
      <w:bodyDiv w:val="1"/>
      <w:marLeft w:val="0"/>
      <w:marRight w:val="0"/>
      <w:marTop w:val="0"/>
      <w:marBottom w:val="0"/>
      <w:divBdr>
        <w:top w:val="none" w:sz="0" w:space="0" w:color="auto"/>
        <w:left w:val="none" w:sz="0" w:space="0" w:color="auto"/>
        <w:bottom w:val="none" w:sz="0" w:space="0" w:color="auto"/>
        <w:right w:val="none" w:sz="0" w:space="0" w:color="auto"/>
      </w:divBdr>
    </w:div>
    <w:div w:id="2032758298">
      <w:bodyDiv w:val="1"/>
      <w:marLeft w:val="0"/>
      <w:marRight w:val="0"/>
      <w:marTop w:val="0"/>
      <w:marBottom w:val="0"/>
      <w:divBdr>
        <w:top w:val="none" w:sz="0" w:space="0" w:color="auto"/>
        <w:left w:val="none" w:sz="0" w:space="0" w:color="auto"/>
        <w:bottom w:val="none" w:sz="0" w:space="0" w:color="auto"/>
        <w:right w:val="none" w:sz="0" w:space="0" w:color="auto"/>
      </w:divBdr>
    </w:div>
    <w:div w:id="2033920091">
      <w:bodyDiv w:val="1"/>
      <w:marLeft w:val="0"/>
      <w:marRight w:val="0"/>
      <w:marTop w:val="0"/>
      <w:marBottom w:val="0"/>
      <w:divBdr>
        <w:top w:val="none" w:sz="0" w:space="0" w:color="auto"/>
        <w:left w:val="none" w:sz="0" w:space="0" w:color="auto"/>
        <w:bottom w:val="none" w:sz="0" w:space="0" w:color="auto"/>
        <w:right w:val="none" w:sz="0" w:space="0" w:color="auto"/>
      </w:divBdr>
    </w:div>
    <w:div w:id="2039156510">
      <w:bodyDiv w:val="1"/>
      <w:marLeft w:val="0"/>
      <w:marRight w:val="0"/>
      <w:marTop w:val="0"/>
      <w:marBottom w:val="0"/>
      <w:divBdr>
        <w:top w:val="none" w:sz="0" w:space="0" w:color="auto"/>
        <w:left w:val="none" w:sz="0" w:space="0" w:color="auto"/>
        <w:bottom w:val="none" w:sz="0" w:space="0" w:color="auto"/>
        <w:right w:val="none" w:sz="0" w:space="0" w:color="auto"/>
      </w:divBdr>
    </w:div>
    <w:div w:id="2051493417">
      <w:bodyDiv w:val="1"/>
      <w:marLeft w:val="0"/>
      <w:marRight w:val="0"/>
      <w:marTop w:val="0"/>
      <w:marBottom w:val="0"/>
      <w:divBdr>
        <w:top w:val="none" w:sz="0" w:space="0" w:color="auto"/>
        <w:left w:val="none" w:sz="0" w:space="0" w:color="auto"/>
        <w:bottom w:val="none" w:sz="0" w:space="0" w:color="auto"/>
        <w:right w:val="none" w:sz="0" w:space="0" w:color="auto"/>
      </w:divBdr>
      <w:divsChild>
        <w:div w:id="1224636347">
          <w:marLeft w:val="0"/>
          <w:marRight w:val="0"/>
          <w:marTop w:val="0"/>
          <w:marBottom w:val="0"/>
          <w:divBdr>
            <w:top w:val="none" w:sz="0" w:space="0" w:color="auto"/>
            <w:left w:val="none" w:sz="0" w:space="0" w:color="auto"/>
            <w:bottom w:val="none" w:sz="0" w:space="0" w:color="auto"/>
            <w:right w:val="none" w:sz="0" w:space="0" w:color="auto"/>
          </w:divBdr>
        </w:div>
      </w:divsChild>
    </w:div>
    <w:div w:id="2074422185">
      <w:bodyDiv w:val="1"/>
      <w:marLeft w:val="0"/>
      <w:marRight w:val="0"/>
      <w:marTop w:val="0"/>
      <w:marBottom w:val="0"/>
      <w:divBdr>
        <w:top w:val="none" w:sz="0" w:space="0" w:color="auto"/>
        <w:left w:val="none" w:sz="0" w:space="0" w:color="auto"/>
        <w:bottom w:val="none" w:sz="0" w:space="0" w:color="auto"/>
        <w:right w:val="none" w:sz="0" w:space="0" w:color="auto"/>
      </w:divBdr>
    </w:div>
    <w:div w:id="2074573010">
      <w:bodyDiv w:val="1"/>
      <w:marLeft w:val="0"/>
      <w:marRight w:val="0"/>
      <w:marTop w:val="0"/>
      <w:marBottom w:val="0"/>
      <w:divBdr>
        <w:top w:val="none" w:sz="0" w:space="0" w:color="auto"/>
        <w:left w:val="none" w:sz="0" w:space="0" w:color="auto"/>
        <w:bottom w:val="none" w:sz="0" w:space="0" w:color="auto"/>
        <w:right w:val="none" w:sz="0" w:space="0" w:color="auto"/>
      </w:divBdr>
    </w:div>
    <w:div w:id="2075619355">
      <w:bodyDiv w:val="1"/>
      <w:marLeft w:val="0"/>
      <w:marRight w:val="0"/>
      <w:marTop w:val="0"/>
      <w:marBottom w:val="0"/>
      <w:divBdr>
        <w:top w:val="none" w:sz="0" w:space="0" w:color="auto"/>
        <w:left w:val="none" w:sz="0" w:space="0" w:color="auto"/>
        <w:bottom w:val="none" w:sz="0" w:space="0" w:color="auto"/>
        <w:right w:val="none" w:sz="0" w:space="0" w:color="auto"/>
      </w:divBdr>
    </w:div>
    <w:div w:id="2082409790">
      <w:bodyDiv w:val="1"/>
      <w:marLeft w:val="0"/>
      <w:marRight w:val="0"/>
      <w:marTop w:val="0"/>
      <w:marBottom w:val="0"/>
      <w:divBdr>
        <w:top w:val="none" w:sz="0" w:space="0" w:color="auto"/>
        <w:left w:val="none" w:sz="0" w:space="0" w:color="auto"/>
        <w:bottom w:val="none" w:sz="0" w:space="0" w:color="auto"/>
        <w:right w:val="none" w:sz="0" w:space="0" w:color="auto"/>
      </w:divBdr>
    </w:div>
    <w:div w:id="2082867513">
      <w:bodyDiv w:val="1"/>
      <w:marLeft w:val="0"/>
      <w:marRight w:val="0"/>
      <w:marTop w:val="0"/>
      <w:marBottom w:val="0"/>
      <w:divBdr>
        <w:top w:val="none" w:sz="0" w:space="0" w:color="auto"/>
        <w:left w:val="none" w:sz="0" w:space="0" w:color="auto"/>
        <w:bottom w:val="none" w:sz="0" w:space="0" w:color="auto"/>
        <w:right w:val="none" w:sz="0" w:space="0" w:color="auto"/>
      </w:divBdr>
    </w:div>
    <w:div w:id="2118482350">
      <w:bodyDiv w:val="1"/>
      <w:marLeft w:val="0"/>
      <w:marRight w:val="0"/>
      <w:marTop w:val="0"/>
      <w:marBottom w:val="0"/>
      <w:divBdr>
        <w:top w:val="none" w:sz="0" w:space="0" w:color="auto"/>
        <w:left w:val="none" w:sz="0" w:space="0" w:color="auto"/>
        <w:bottom w:val="none" w:sz="0" w:space="0" w:color="auto"/>
        <w:right w:val="none" w:sz="0" w:space="0" w:color="auto"/>
      </w:divBdr>
    </w:div>
    <w:div w:id="213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19ED-FD11-3948-B749-BD209105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21889</Words>
  <Characters>124770</Characters>
  <Application>Microsoft Office Word</Application>
  <DocSecurity>0</DocSecurity>
  <Lines>1039</Lines>
  <Paragraphs>292</Paragraphs>
  <ScaleCrop>false</ScaleCrop>
  <Company/>
  <LinksUpToDate>false</LinksUpToDate>
  <CharactersWithSpaces>146367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Nash</dc:creator>
  <cp:keywords/>
  <dc:description/>
  <cp:lastModifiedBy>Three Shlien</cp:lastModifiedBy>
  <cp:revision>1484</cp:revision>
  <dcterms:created xsi:type="dcterms:W3CDTF">2021-04-01T02:18:00Z</dcterms:created>
  <dcterms:modified xsi:type="dcterms:W3CDTF">2021-12-09T10:38:00Z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http://www.zotero.org/styles/acs-chemical-neuroscience</vt:lpwstr>
  </property>
  <property fmtid="{D5CDD505-2E9C-101B-9397-08002B2CF9AE}" pid="3" name="Mendeley Recent Style Name 0_1">
    <vt:lpwstr>ACS Chemical Neuroscience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6a69f3e3-3f3f-3613-a95c-0fe54e654586</vt:lpwstr>
  </property>
  <property fmtid="{D5CDD505-2E9C-101B-9397-08002B2CF9AE}" pid="24" name="Mendeley Citation Style_1">
    <vt:lpwstr>http://www.zotero.org/styles/ieee</vt:lpwstr>
  </property>
  <property fmtid="{D5CDD505-2E9C-101B-9397-08002B2CF9AE}" pid="25" name="StyleId">
    <vt:lpwstr>http://www.zotero.org/styles/nature</vt:lpwstr>
  </property>
  <property fmtid="{D5CDD505-2E9C-101B-9397-08002B2CF9AE}" pid="26" name="InsertAsFootnote">
    <vt:lpwstr>0</vt:lpwstr>
  </property>
  <property fmtid="{D5CDD505-2E9C-101B-9397-08002B2CF9AE}" pid="27" name="AutoFormat">
    <vt:lpwstr>True</vt:lpwstr>
  </property>
</Properties>
</file>